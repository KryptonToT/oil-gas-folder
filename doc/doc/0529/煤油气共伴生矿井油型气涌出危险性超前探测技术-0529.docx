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95899" w14:textId="77777777" w:rsidR="00C9411D" w:rsidRPr="00C44CAA" w:rsidRDefault="00C9411D" w:rsidP="00C9411D">
      <w:pPr>
        <w:pStyle w:val="1"/>
      </w:pPr>
      <w:r w:rsidRPr="00C44CAA">
        <w:rPr>
          <w:rFonts w:hint="eastAsia"/>
        </w:rPr>
        <w:t>煤层底板油型气涌出危险性超前探测技术</w:t>
      </w:r>
    </w:p>
    <w:p w14:paraId="3F58F29C" w14:textId="77777777" w:rsidR="00723F79" w:rsidRPr="00A03C18" w:rsidRDefault="00723F79" w:rsidP="00723F79">
      <w:pPr>
        <w:pStyle w:val="4"/>
        <w:ind w:firstLine="482"/>
        <w:jc w:val="center"/>
        <w:rPr>
          <w:ins w:id="1" w:author="MYWEI" w:date="2023-05-23T16:54:00Z"/>
          <w:b/>
          <w:bCs/>
        </w:rPr>
      </w:pPr>
      <w:ins w:id="2" w:author="MYWEI" w:date="2023-05-23T16:54:00Z">
        <w:r>
          <w:rPr>
            <w:rFonts w:hint="eastAsia"/>
            <w:b/>
            <w:bCs/>
          </w:rPr>
          <w:t>魏明尧</w:t>
        </w:r>
        <w:r w:rsidRPr="00217DE5">
          <w:rPr>
            <w:rFonts w:hint="eastAsia"/>
            <w:b/>
            <w:bCs/>
            <w:vertAlign w:val="superscript"/>
          </w:rPr>
          <w:t>1</w:t>
        </w:r>
        <w:r>
          <w:rPr>
            <w:rFonts w:hint="eastAsia"/>
            <w:b/>
            <w:bCs/>
          </w:rPr>
          <w:t>，</w:t>
        </w:r>
        <w:proofErr w:type="gramStart"/>
        <w:r>
          <w:rPr>
            <w:rFonts w:hint="eastAsia"/>
            <w:b/>
            <w:bCs/>
          </w:rPr>
          <w:t>郭</w:t>
        </w:r>
        <w:proofErr w:type="gramEnd"/>
        <w:r>
          <w:rPr>
            <w:rFonts w:hint="eastAsia"/>
            <w:b/>
            <w:bCs/>
          </w:rPr>
          <w:t>奉献</w:t>
        </w:r>
        <w:r w:rsidRPr="00217DE5">
          <w:rPr>
            <w:rFonts w:hint="eastAsia"/>
            <w:b/>
            <w:bCs/>
            <w:vertAlign w:val="superscript"/>
          </w:rPr>
          <w:t>2</w:t>
        </w:r>
        <w:r>
          <w:rPr>
            <w:rFonts w:hint="eastAsia"/>
            <w:b/>
            <w:bCs/>
          </w:rPr>
          <w:t>，孔睿</w:t>
        </w:r>
        <w:r w:rsidRPr="00217DE5">
          <w:rPr>
            <w:rFonts w:hint="eastAsia"/>
            <w:b/>
            <w:bCs/>
            <w:vertAlign w:val="superscript"/>
          </w:rPr>
          <w:t>2</w:t>
        </w:r>
        <w:r>
          <w:rPr>
            <w:rFonts w:hint="eastAsia"/>
            <w:b/>
            <w:bCs/>
          </w:rPr>
          <w:t>，杨彩</w:t>
        </w:r>
        <w:r w:rsidRPr="00217DE5">
          <w:rPr>
            <w:rFonts w:hint="eastAsia"/>
            <w:b/>
            <w:bCs/>
            <w:vertAlign w:val="superscript"/>
          </w:rPr>
          <w:t>1</w:t>
        </w:r>
        <w:r>
          <w:rPr>
            <w:rFonts w:hint="eastAsia"/>
            <w:b/>
            <w:bCs/>
          </w:rPr>
          <w:t>，</w:t>
        </w:r>
        <w:proofErr w:type="gramStart"/>
        <w:r w:rsidRPr="00A03C18">
          <w:rPr>
            <w:rFonts w:hint="eastAsia"/>
            <w:b/>
            <w:bCs/>
          </w:rPr>
          <w:t>柏发松</w:t>
        </w:r>
        <w:proofErr w:type="gramEnd"/>
        <w:r w:rsidRPr="00217DE5">
          <w:rPr>
            <w:rFonts w:hint="eastAsia"/>
            <w:b/>
            <w:bCs/>
            <w:vertAlign w:val="superscript"/>
          </w:rPr>
          <w:t>3</w:t>
        </w:r>
        <w:r>
          <w:rPr>
            <w:rFonts w:hint="eastAsia"/>
            <w:b/>
            <w:bCs/>
          </w:rPr>
          <w:t>，</w:t>
        </w:r>
        <w:r w:rsidRPr="00BF605D">
          <w:rPr>
            <w:rFonts w:hint="eastAsia"/>
            <w:b/>
            <w:bCs/>
          </w:rPr>
          <w:t>翟艳鹏</w:t>
        </w:r>
        <w:r w:rsidRPr="00217DE5">
          <w:rPr>
            <w:rFonts w:hint="eastAsia"/>
            <w:b/>
            <w:bCs/>
            <w:vertAlign w:val="superscript"/>
          </w:rPr>
          <w:t>3</w:t>
        </w:r>
        <w:r>
          <w:rPr>
            <w:rFonts w:hint="eastAsia"/>
            <w:b/>
            <w:bCs/>
          </w:rPr>
          <w:t>，张</w:t>
        </w:r>
        <w:r w:rsidRPr="00A21558">
          <w:rPr>
            <w:rFonts w:hint="eastAsia"/>
            <w:b/>
            <w:bCs/>
          </w:rPr>
          <w:t>骞</w:t>
        </w:r>
        <w:r w:rsidRPr="00217DE5">
          <w:rPr>
            <w:rFonts w:hint="eastAsia"/>
            <w:b/>
            <w:bCs/>
            <w:vertAlign w:val="superscript"/>
          </w:rPr>
          <w:t>3</w:t>
        </w:r>
        <w:r>
          <w:rPr>
            <w:rFonts w:hint="eastAsia"/>
            <w:b/>
            <w:bCs/>
          </w:rPr>
          <w:t>，冯步云</w:t>
        </w:r>
        <w:r w:rsidRPr="00217DE5">
          <w:rPr>
            <w:rFonts w:hint="eastAsia"/>
            <w:b/>
            <w:bCs/>
            <w:vertAlign w:val="superscript"/>
          </w:rPr>
          <w:t>3</w:t>
        </w:r>
      </w:ins>
    </w:p>
    <w:p w14:paraId="526032D2" w14:textId="77777777" w:rsidR="00723F79" w:rsidRDefault="00723F79" w:rsidP="00723F79">
      <w:pPr>
        <w:pStyle w:val="4"/>
        <w:ind w:firstLine="480"/>
        <w:jc w:val="center"/>
        <w:rPr>
          <w:ins w:id="3" w:author="MYWEI" w:date="2023-05-23T16:54:00Z"/>
        </w:rPr>
      </w:pPr>
      <w:ins w:id="4" w:author="MYWEI" w:date="2023-05-23T16:54:00Z">
        <w:r w:rsidRPr="00E57B0B">
          <w:t>（</w:t>
        </w:r>
        <w:r>
          <w:rPr>
            <w:rFonts w:hint="eastAsia"/>
          </w:rPr>
          <w:t>1</w:t>
        </w:r>
        <w:r>
          <w:t xml:space="preserve">. </w:t>
        </w:r>
        <w:r w:rsidRPr="00E57B0B">
          <w:t>中国矿业大学</w:t>
        </w:r>
        <w:r w:rsidRPr="00E57B0B">
          <w:t xml:space="preserve"> </w:t>
        </w:r>
        <w:r>
          <w:rPr>
            <w:rFonts w:hint="eastAsia"/>
          </w:rPr>
          <w:t>物联网研究中心</w:t>
        </w:r>
        <w:r>
          <w:rPr>
            <w:rFonts w:hint="eastAsia"/>
          </w:rPr>
          <w:t xml:space="preserve"> </w:t>
        </w:r>
        <w:r w:rsidRPr="00E57B0B">
          <w:t>矿山互联网应用技术国家地方联合工程实验室，江苏</w:t>
        </w:r>
        <w:r w:rsidRPr="00E57B0B">
          <w:t xml:space="preserve"> </w:t>
        </w:r>
        <w:r w:rsidRPr="00E57B0B">
          <w:t>徐州</w:t>
        </w:r>
        <w:r w:rsidRPr="00E57B0B">
          <w:t xml:space="preserve"> 221008</w:t>
        </w:r>
        <w:r>
          <w:rPr>
            <w:rFonts w:hint="eastAsia"/>
          </w:rPr>
          <w:t>；</w:t>
        </w:r>
      </w:ins>
    </w:p>
    <w:p w14:paraId="4F8A8E8F" w14:textId="77777777" w:rsidR="00723F79" w:rsidRPr="00E57B0B" w:rsidRDefault="00723F79" w:rsidP="00723F79">
      <w:pPr>
        <w:pStyle w:val="4"/>
        <w:ind w:firstLine="480"/>
        <w:jc w:val="center"/>
        <w:rPr>
          <w:ins w:id="5" w:author="MYWEI" w:date="2023-05-23T16:54:00Z"/>
        </w:rPr>
      </w:pPr>
      <w:ins w:id="6" w:author="MYWEI" w:date="2023-05-23T16:54:00Z">
        <w:r>
          <w:rPr>
            <w:rFonts w:hint="eastAsia"/>
          </w:rPr>
          <w:t>2</w:t>
        </w:r>
        <w:r>
          <w:t xml:space="preserve">. </w:t>
        </w:r>
        <w:r w:rsidRPr="00E57B0B">
          <w:rPr>
            <w:rFonts w:hint="eastAsia"/>
          </w:rPr>
          <w:t>中国矿业大学</w:t>
        </w:r>
        <w:r>
          <w:rPr>
            <w:rFonts w:hint="eastAsia"/>
          </w:rPr>
          <w:t xml:space="preserve"> </w:t>
        </w:r>
        <w:r w:rsidRPr="00E57B0B">
          <w:rPr>
            <w:rFonts w:hint="eastAsia"/>
          </w:rPr>
          <w:t>安全工程学院，江苏徐州</w:t>
        </w:r>
        <w:r>
          <w:rPr>
            <w:rFonts w:hint="eastAsia"/>
          </w:rPr>
          <w:t>2</w:t>
        </w:r>
        <w:r>
          <w:t>2116</w:t>
        </w:r>
        <w:r>
          <w:rPr>
            <w:rFonts w:hint="eastAsia"/>
          </w:rPr>
          <w:t>；</w:t>
        </w:r>
      </w:ins>
    </w:p>
    <w:p w14:paraId="118BEFD9" w14:textId="77777777" w:rsidR="00723F79" w:rsidRPr="00E57B0B" w:rsidRDefault="00723F79" w:rsidP="00723F79">
      <w:pPr>
        <w:pStyle w:val="4"/>
        <w:ind w:firstLine="480"/>
        <w:jc w:val="center"/>
        <w:rPr>
          <w:ins w:id="7" w:author="MYWEI" w:date="2023-05-23T16:54:00Z"/>
        </w:rPr>
      </w:pPr>
      <w:ins w:id="8" w:author="MYWEI" w:date="2023-05-23T16:54:00Z">
        <w:r>
          <w:t>3</w:t>
        </w:r>
        <w:r w:rsidRPr="00E57B0B">
          <w:t>.</w:t>
        </w:r>
        <w:r w:rsidRPr="00953D15">
          <w:rPr>
            <w:rFonts w:hint="eastAsia"/>
          </w:rPr>
          <w:t xml:space="preserve"> </w:t>
        </w:r>
        <w:r w:rsidRPr="00333FC1">
          <w:rPr>
            <w:rFonts w:hint="eastAsia"/>
          </w:rPr>
          <w:t>平安煤矿瓦斯治理国家工程研究中心有限责任公司</w:t>
        </w:r>
        <w:r w:rsidRPr="00A03C18">
          <w:rPr>
            <w:rFonts w:hint="eastAsia"/>
          </w:rPr>
          <w:t>，</w:t>
        </w:r>
        <w:r w:rsidRPr="00A03C18">
          <w:t>安徽淮南</w:t>
        </w:r>
        <w:r w:rsidRPr="00A03C18">
          <w:t>232001</w:t>
        </w:r>
        <w:r>
          <w:rPr>
            <w:rFonts w:hint="eastAsia"/>
          </w:rPr>
          <w:t>）</w:t>
        </w:r>
      </w:ins>
    </w:p>
    <w:p w14:paraId="4B28B1EF" w14:textId="2CA14E57" w:rsidR="00C9411D" w:rsidRPr="00723F79" w:rsidRDefault="00C9411D" w:rsidP="00C9411D">
      <w:pPr>
        <w:ind w:firstLine="480"/>
        <w:rPr>
          <w:lang w:eastAsia="zh-CN"/>
        </w:rPr>
      </w:pPr>
    </w:p>
    <w:p w14:paraId="4347364C" w14:textId="77777777" w:rsidR="00203E0D" w:rsidRPr="00203E0D" w:rsidRDefault="00203E0D" w:rsidP="00C9411D">
      <w:pPr>
        <w:ind w:firstLine="480"/>
        <w:rPr>
          <w:lang w:eastAsia="zh-CN"/>
        </w:rPr>
      </w:pPr>
    </w:p>
    <w:p w14:paraId="733EFB2F" w14:textId="41FBAEAD" w:rsidR="00C9411D" w:rsidRPr="004E5778" w:rsidRDefault="00C9411D" w:rsidP="009A27F1">
      <w:pPr>
        <w:pStyle w:val="afd"/>
        <w:rPr>
          <w:rFonts w:ascii="Arial" w:hAnsi="Arial" w:cs="Arial"/>
          <w:color w:val="333333"/>
          <w:lang w:eastAsia="zh-CN"/>
        </w:rPr>
      </w:pPr>
      <w:r w:rsidRPr="00B879E5">
        <w:rPr>
          <w:rFonts w:ascii="黑体" w:eastAsia="黑体" w:hAnsi="黑体" w:hint="eastAsia"/>
          <w:szCs w:val="20"/>
          <w:lang w:eastAsia="zh-CN"/>
        </w:rPr>
        <w:t>摘要：</w:t>
      </w:r>
      <w:r w:rsidR="00D26F17" w:rsidRPr="004E5778">
        <w:rPr>
          <w:rFonts w:hint="eastAsia"/>
          <w:lang w:eastAsia="zh-CN"/>
        </w:rPr>
        <w:t>煤油气共生矿井中</w:t>
      </w:r>
      <w:r w:rsidRPr="004E5778">
        <w:rPr>
          <w:rFonts w:hint="eastAsia"/>
          <w:lang w:eastAsia="zh-CN"/>
        </w:rPr>
        <w:t>底板油型气</w:t>
      </w:r>
      <w:r w:rsidR="00D65EB4">
        <w:rPr>
          <w:rFonts w:hint="eastAsia"/>
          <w:lang w:eastAsia="zh-CN"/>
        </w:rPr>
        <w:t>大量涌出易诱发重大瓦斯</w:t>
      </w:r>
      <w:r w:rsidRPr="004E5778">
        <w:rPr>
          <w:rFonts w:hint="eastAsia"/>
          <w:lang w:eastAsia="zh-CN"/>
        </w:rPr>
        <w:t>灾害，为</w:t>
      </w:r>
      <w:r w:rsidR="002831B4">
        <w:rPr>
          <w:rFonts w:hint="eastAsia"/>
          <w:lang w:eastAsia="zh-CN"/>
        </w:rPr>
        <w:t>超前预测</w:t>
      </w:r>
      <w:r w:rsidRPr="004E5778">
        <w:rPr>
          <w:rFonts w:hint="eastAsia"/>
          <w:lang w:eastAsia="zh-CN"/>
        </w:rPr>
        <w:t>底板油型气涌出危险性</w:t>
      </w:r>
      <w:r w:rsidR="00C67B20" w:rsidRPr="004E5778">
        <w:rPr>
          <w:rFonts w:hint="eastAsia"/>
          <w:lang w:eastAsia="zh-CN"/>
        </w:rPr>
        <w:t>，</w:t>
      </w:r>
      <w:r w:rsidRPr="004E5778">
        <w:rPr>
          <w:rFonts w:hint="eastAsia"/>
          <w:lang w:eastAsia="zh-CN"/>
        </w:rPr>
        <w:t>本文</w:t>
      </w:r>
      <w:r w:rsidR="004F7954">
        <w:rPr>
          <w:rFonts w:hint="eastAsia"/>
          <w:lang w:eastAsia="zh-CN"/>
        </w:rPr>
        <w:t>将前方油型气涌出危险性分为地质异常</w:t>
      </w:r>
      <w:r w:rsidR="007F49AB">
        <w:rPr>
          <w:rFonts w:hint="eastAsia"/>
          <w:lang w:eastAsia="zh-CN"/>
        </w:rPr>
        <w:t>和涌出异常。其中地质异常</w:t>
      </w:r>
      <w:r w:rsidR="00E95667">
        <w:rPr>
          <w:rFonts w:hint="eastAsia"/>
          <w:lang w:eastAsia="zh-CN"/>
        </w:rPr>
        <w:t>评估</w:t>
      </w:r>
      <w:r w:rsidR="00C67B20" w:rsidRPr="004E5778">
        <w:rPr>
          <w:rFonts w:hint="eastAsia"/>
          <w:lang w:eastAsia="zh-CN"/>
        </w:rPr>
        <w:t>以含油型气岩层的电性特征为基础</w:t>
      </w:r>
      <w:r w:rsidR="002831B4">
        <w:rPr>
          <w:rFonts w:hint="eastAsia"/>
          <w:lang w:eastAsia="zh-CN"/>
        </w:rPr>
        <w:t>，</w:t>
      </w:r>
      <w:r w:rsidRPr="004E5778">
        <w:rPr>
          <w:rFonts w:hint="eastAsia"/>
          <w:lang w:eastAsia="zh-CN"/>
        </w:rPr>
        <w:t>利用</w:t>
      </w:r>
      <w:r w:rsidR="009661CB" w:rsidRPr="004E5778">
        <w:rPr>
          <w:rFonts w:hint="eastAsia"/>
          <w:lang w:eastAsia="zh-CN"/>
        </w:rPr>
        <w:t>电法探测技术</w:t>
      </w:r>
      <w:r w:rsidRPr="004E5778">
        <w:rPr>
          <w:rFonts w:hint="eastAsia"/>
          <w:lang w:eastAsia="zh-CN"/>
        </w:rPr>
        <w:t>获取</w:t>
      </w:r>
      <w:r w:rsidR="006C3DEF">
        <w:rPr>
          <w:rFonts w:hint="eastAsia"/>
          <w:lang w:eastAsia="zh-CN"/>
        </w:rPr>
        <w:t>掘进</w:t>
      </w:r>
      <w:r w:rsidR="002C638F">
        <w:rPr>
          <w:rFonts w:hint="eastAsia"/>
          <w:lang w:eastAsia="zh-CN"/>
        </w:rPr>
        <w:t>巷道</w:t>
      </w:r>
      <w:r w:rsidR="006C3DEF">
        <w:rPr>
          <w:rFonts w:hint="eastAsia"/>
          <w:lang w:eastAsia="zh-CN"/>
        </w:rPr>
        <w:t>前方</w:t>
      </w:r>
      <w:r w:rsidR="00C5554A">
        <w:rPr>
          <w:lang w:eastAsia="zh-CN"/>
        </w:rPr>
        <w:t>10</w:t>
      </w:r>
      <w:r w:rsidR="006C3DEF">
        <w:rPr>
          <w:lang w:eastAsia="zh-CN"/>
        </w:rPr>
        <w:t>0</w:t>
      </w:r>
      <w:r w:rsidR="007F49AB">
        <w:rPr>
          <w:lang w:eastAsia="zh-CN"/>
        </w:rPr>
        <w:t xml:space="preserve"> </w:t>
      </w:r>
      <w:r w:rsidR="006C3DEF">
        <w:rPr>
          <w:rFonts w:hint="eastAsia"/>
          <w:lang w:eastAsia="zh-CN"/>
        </w:rPr>
        <w:t>m</w:t>
      </w:r>
      <w:r w:rsidR="006C3DEF">
        <w:rPr>
          <w:rFonts w:hint="eastAsia"/>
          <w:lang w:eastAsia="zh-CN"/>
        </w:rPr>
        <w:t>范围</w:t>
      </w:r>
      <w:r w:rsidR="00B3630B" w:rsidRPr="004E5778">
        <w:rPr>
          <w:rFonts w:hint="eastAsia"/>
          <w:lang w:eastAsia="zh-CN"/>
        </w:rPr>
        <w:t>底板电阻率分布</w:t>
      </w:r>
      <w:ins w:id="9" w:author="Kong Rui" w:date="2023-06-01T09:20:00Z">
        <w:r w:rsidR="00BC4BB3">
          <w:rPr>
            <w:rFonts w:hint="eastAsia"/>
            <w:lang w:eastAsia="zh-CN"/>
          </w:rPr>
          <w:t>。</w:t>
        </w:r>
      </w:ins>
      <w:del w:id="10" w:author="Kong Rui" w:date="2023-06-01T09:20:00Z">
        <w:r w:rsidR="00B3630B" w:rsidRPr="004E5778" w:rsidDel="00BC4BB3">
          <w:rPr>
            <w:rFonts w:hint="eastAsia"/>
            <w:lang w:eastAsia="zh-CN"/>
          </w:rPr>
          <w:delText>，</w:delText>
        </w:r>
      </w:del>
      <w:r w:rsidR="00381FBB">
        <w:rPr>
          <w:rFonts w:hint="eastAsia"/>
          <w:lang w:eastAsia="zh-CN"/>
        </w:rPr>
        <w:t>采用</w:t>
      </w:r>
      <w:r w:rsidRPr="004E5778">
        <w:rPr>
          <w:rFonts w:hint="eastAsia"/>
          <w:lang w:eastAsia="zh-CN"/>
        </w:rPr>
        <w:t>电</w:t>
      </w:r>
      <w:proofErr w:type="gramStart"/>
      <w:r w:rsidRPr="004E5778">
        <w:rPr>
          <w:rFonts w:hint="eastAsia"/>
          <w:lang w:eastAsia="zh-CN"/>
        </w:rPr>
        <w:t>法指标</w:t>
      </w:r>
      <w:proofErr w:type="gramEnd"/>
      <w:r w:rsidRPr="004E5778">
        <w:rPr>
          <w:rFonts w:hint="eastAsia"/>
          <w:lang w:eastAsia="zh-CN"/>
        </w:rPr>
        <w:t>变异系数</w:t>
      </w:r>
      <w:r w:rsidR="00CE778E">
        <w:rPr>
          <w:rFonts w:hint="eastAsia"/>
          <w:lang w:eastAsia="zh-CN"/>
        </w:rPr>
        <w:t>表征</w:t>
      </w:r>
      <w:r w:rsidR="00F82508">
        <w:rPr>
          <w:rFonts w:hint="eastAsia"/>
          <w:lang w:eastAsia="zh-CN"/>
        </w:rPr>
        <w:t>岩层稳定性，</w:t>
      </w:r>
      <w:r w:rsidR="00401EAB">
        <w:rPr>
          <w:rFonts w:hint="eastAsia"/>
          <w:lang w:eastAsia="zh-CN"/>
        </w:rPr>
        <w:t>间接</w:t>
      </w:r>
      <w:r w:rsidR="00CE778E">
        <w:rPr>
          <w:rFonts w:hint="eastAsia"/>
          <w:lang w:eastAsia="zh-CN"/>
        </w:rPr>
        <w:t>反映岩层</w:t>
      </w:r>
      <w:r w:rsidR="0078367E">
        <w:rPr>
          <w:rFonts w:hint="eastAsia"/>
          <w:lang w:eastAsia="zh-CN"/>
        </w:rPr>
        <w:t>裂隙发育程度</w:t>
      </w:r>
      <w:r w:rsidR="00CE778E">
        <w:rPr>
          <w:rFonts w:hint="eastAsia"/>
          <w:lang w:eastAsia="zh-CN"/>
        </w:rPr>
        <w:t>，</w:t>
      </w:r>
      <w:r w:rsidR="00381FBB">
        <w:rPr>
          <w:rFonts w:hint="eastAsia"/>
          <w:lang w:eastAsia="zh-CN"/>
        </w:rPr>
        <w:t>以此</w:t>
      </w:r>
      <w:r w:rsidR="00CE778E">
        <w:rPr>
          <w:rFonts w:hint="eastAsia"/>
          <w:lang w:eastAsia="zh-CN"/>
        </w:rPr>
        <w:t>作为一种</w:t>
      </w:r>
      <w:r w:rsidR="00CE778E" w:rsidRPr="004E5778">
        <w:rPr>
          <w:rFonts w:hint="eastAsia"/>
          <w:lang w:eastAsia="zh-CN"/>
        </w:rPr>
        <w:t>油型气涌出危险性</w:t>
      </w:r>
      <w:r w:rsidR="00CE778E">
        <w:rPr>
          <w:rFonts w:hint="eastAsia"/>
          <w:lang w:eastAsia="zh-CN"/>
        </w:rPr>
        <w:t>的实时地质异常</w:t>
      </w:r>
      <w:r w:rsidR="00CE778E" w:rsidRPr="004E5778">
        <w:rPr>
          <w:rFonts w:hint="eastAsia"/>
          <w:lang w:eastAsia="zh-CN"/>
        </w:rPr>
        <w:t>评估</w:t>
      </w:r>
      <w:r w:rsidR="00CE778E">
        <w:rPr>
          <w:rFonts w:hint="eastAsia"/>
          <w:lang w:eastAsia="zh-CN"/>
        </w:rPr>
        <w:t>指标</w:t>
      </w:r>
      <w:r w:rsidR="006C3DEF">
        <w:rPr>
          <w:rFonts w:hint="eastAsia"/>
          <w:lang w:eastAsia="zh-CN"/>
        </w:rPr>
        <w:t>；</w:t>
      </w:r>
      <w:r w:rsidR="00BD32A8">
        <w:rPr>
          <w:rFonts w:hint="eastAsia"/>
          <w:lang w:eastAsia="zh-CN"/>
        </w:rPr>
        <w:t>综合考虑</w:t>
      </w:r>
      <w:r w:rsidR="006C3DEF">
        <w:rPr>
          <w:rFonts w:hint="eastAsia"/>
          <w:lang w:eastAsia="zh-CN"/>
        </w:rPr>
        <w:t>底板</w:t>
      </w:r>
      <w:r w:rsidR="00296203">
        <w:rPr>
          <w:rFonts w:hint="eastAsia"/>
          <w:lang w:eastAsia="zh-CN"/>
        </w:rPr>
        <w:t>岩体力学</w:t>
      </w:r>
      <w:r w:rsidR="00F459F7">
        <w:rPr>
          <w:rFonts w:hint="eastAsia"/>
          <w:lang w:eastAsia="zh-CN"/>
        </w:rPr>
        <w:t>、厚度、渗透性和地质构造参数</w:t>
      </w:r>
      <w:r w:rsidR="006C3DEF">
        <w:rPr>
          <w:rFonts w:hint="eastAsia"/>
          <w:lang w:eastAsia="zh-CN"/>
        </w:rPr>
        <w:t>，</w:t>
      </w:r>
      <w:r w:rsidR="009D329D">
        <w:rPr>
          <w:rFonts w:hint="eastAsia"/>
          <w:lang w:eastAsia="zh-CN"/>
        </w:rPr>
        <w:t>采用</w:t>
      </w:r>
      <w:r w:rsidR="004E5778" w:rsidRPr="004E5778">
        <w:rPr>
          <w:rFonts w:hint="eastAsia"/>
          <w:lang w:eastAsia="zh-CN"/>
        </w:rPr>
        <w:t>数值模拟的方法模拟</w:t>
      </w:r>
      <w:r w:rsidR="002311A2">
        <w:rPr>
          <w:rFonts w:hint="eastAsia"/>
          <w:lang w:eastAsia="zh-CN"/>
        </w:rPr>
        <w:t>不同地质条件</w:t>
      </w:r>
      <w:r w:rsidR="004E5778" w:rsidRPr="004E5778">
        <w:rPr>
          <w:rFonts w:hint="eastAsia"/>
          <w:lang w:eastAsia="zh-CN"/>
        </w:rPr>
        <w:t>底板油型气涌出</w:t>
      </w:r>
      <w:r w:rsidR="002311A2">
        <w:rPr>
          <w:rFonts w:hint="eastAsia"/>
          <w:lang w:eastAsia="zh-CN"/>
        </w:rPr>
        <w:t>规律</w:t>
      </w:r>
      <w:r w:rsidR="004E5778" w:rsidRPr="004E5778">
        <w:rPr>
          <w:rFonts w:hint="eastAsia"/>
          <w:lang w:eastAsia="zh-CN"/>
        </w:rPr>
        <w:t>，</w:t>
      </w:r>
      <w:r w:rsidR="004E5778" w:rsidRPr="0037770B">
        <w:rPr>
          <w:rFonts w:hint="eastAsia"/>
          <w:lang w:eastAsia="zh-CN"/>
        </w:rPr>
        <w:t>将不同</w:t>
      </w:r>
      <w:r w:rsidR="002311A2" w:rsidRPr="0037770B">
        <w:rPr>
          <w:rFonts w:hint="eastAsia"/>
          <w:lang w:eastAsia="zh-CN"/>
        </w:rPr>
        <w:t>地质</w:t>
      </w:r>
      <w:r w:rsidR="004E5778" w:rsidRPr="0037770B">
        <w:rPr>
          <w:rFonts w:hint="eastAsia"/>
          <w:lang w:eastAsia="zh-CN"/>
        </w:rPr>
        <w:t>参数作为输入量，</w:t>
      </w:r>
      <w:r w:rsidR="0037770B" w:rsidRPr="0037770B">
        <w:rPr>
          <w:rFonts w:hint="eastAsia"/>
          <w:lang w:eastAsia="zh-CN"/>
        </w:rPr>
        <w:t>油型</w:t>
      </w:r>
      <w:r w:rsidR="00355EAC">
        <w:rPr>
          <w:rFonts w:hint="eastAsia"/>
          <w:lang w:eastAsia="zh-CN"/>
        </w:rPr>
        <w:t>气</w:t>
      </w:r>
      <w:r w:rsidR="004E5778" w:rsidRPr="004E5778">
        <w:rPr>
          <w:rFonts w:hint="eastAsia"/>
          <w:lang w:eastAsia="zh-CN"/>
        </w:rPr>
        <w:t>涌出量作为输出量</w:t>
      </w:r>
      <w:r w:rsidR="009A27F1">
        <w:rPr>
          <w:rFonts w:hint="eastAsia"/>
          <w:lang w:eastAsia="zh-CN"/>
        </w:rPr>
        <w:t>，</w:t>
      </w:r>
      <w:r w:rsidR="004E5778" w:rsidRPr="004E5778">
        <w:rPr>
          <w:rFonts w:hint="eastAsia"/>
          <w:lang w:eastAsia="zh-CN"/>
        </w:rPr>
        <w:t>通过</w:t>
      </w:r>
      <w:r w:rsidR="00DB1C68">
        <w:rPr>
          <w:rFonts w:hint="eastAsia"/>
          <w:lang w:eastAsia="zh-CN"/>
        </w:rPr>
        <w:t>融合</w:t>
      </w:r>
      <w:hyperlink r:id="rId8" w:tgtFrame="_blank" w:history="1">
        <w:r w:rsidR="004E5778" w:rsidRPr="004E5778">
          <w:rPr>
            <w:lang w:eastAsia="zh-CN"/>
          </w:rPr>
          <w:t>遗传算法</w:t>
        </w:r>
        <w:r w:rsidR="004E5778">
          <w:rPr>
            <w:rFonts w:hint="eastAsia"/>
            <w:lang w:eastAsia="zh-CN"/>
          </w:rPr>
          <w:t>优化</w:t>
        </w:r>
        <w:r w:rsidR="009A27F1">
          <w:rPr>
            <w:rFonts w:hint="eastAsia"/>
            <w:lang w:eastAsia="zh-CN"/>
          </w:rPr>
          <w:t>的</w:t>
        </w:r>
        <w:r w:rsidR="005B3680">
          <w:rPr>
            <w:rFonts w:hint="eastAsia"/>
            <w:lang w:eastAsia="zh-CN"/>
          </w:rPr>
          <w:t>反向传播</w:t>
        </w:r>
        <w:r w:rsidR="004E5778" w:rsidRPr="004E5778">
          <w:rPr>
            <w:lang w:eastAsia="zh-CN"/>
          </w:rPr>
          <w:t>神经网络</w:t>
        </w:r>
      </w:hyperlink>
      <w:r w:rsidR="004E5778">
        <w:rPr>
          <w:rFonts w:hint="eastAsia"/>
          <w:lang w:eastAsia="zh-CN"/>
        </w:rPr>
        <w:t>(</w:t>
      </w:r>
      <w:r w:rsidR="004E5778">
        <w:rPr>
          <w:lang w:eastAsia="zh-CN"/>
        </w:rPr>
        <w:t>GA-BP)</w:t>
      </w:r>
      <w:r w:rsidR="004E5778">
        <w:rPr>
          <w:rFonts w:hint="eastAsia"/>
          <w:lang w:eastAsia="zh-CN"/>
        </w:rPr>
        <w:t>进行训练学习</w:t>
      </w:r>
      <w:r w:rsidR="009A27F1">
        <w:rPr>
          <w:rFonts w:hint="eastAsia"/>
          <w:lang w:eastAsia="zh-CN"/>
        </w:rPr>
        <w:t>，最终</w:t>
      </w:r>
      <w:r w:rsidR="004E5778">
        <w:rPr>
          <w:rFonts w:hint="eastAsia"/>
          <w:lang w:eastAsia="zh-CN"/>
        </w:rPr>
        <w:t>得到</w:t>
      </w:r>
      <w:r w:rsidR="00EF2B86">
        <w:rPr>
          <w:rFonts w:hint="eastAsia"/>
          <w:lang w:eastAsia="zh-CN"/>
        </w:rPr>
        <w:t>油型气涌出</w:t>
      </w:r>
      <w:r w:rsidR="00355EAC">
        <w:rPr>
          <w:rFonts w:hint="eastAsia"/>
          <w:lang w:eastAsia="zh-CN"/>
        </w:rPr>
        <w:t>量</w:t>
      </w:r>
      <w:r w:rsidR="004E5778">
        <w:rPr>
          <w:rFonts w:hint="eastAsia"/>
          <w:lang w:eastAsia="zh-CN"/>
        </w:rPr>
        <w:t>预测模型</w:t>
      </w:r>
      <w:r w:rsidR="006D5F76">
        <w:rPr>
          <w:rFonts w:hint="eastAsia"/>
          <w:lang w:eastAsia="zh-CN"/>
        </w:rPr>
        <w:t>对</w:t>
      </w:r>
      <w:r w:rsidR="00A300B3">
        <w:rPr>
          <w:rFonts w:hint="eastAsia"/>
          <w:lang w:eastAsia="zh-CN"/>
        </w:rPr>
        <w:t>油型气的</w:t>
      </w:r>
      <w:r w:rsidR="00E95667">
        <w:rPr>
          <w:rFonts w:hint="eastAsia"/>
          <w:lang w:eastAsia="zh-CN"/>
        </w:rPr>
        <w:t>涌出异常</w:t>
      </w:r>
      <w:r w:rsidR="005E002C">
        <w:rPr>
          <w:rFonts w:hint="eastAsia"/>
          <w:lang w:eastAsia="zh-CN"/>
        </w:rPr>
        <w:t>进行</w:t>
      </w:r>
      <w:r w:rsidR="00E95667">
        <w:rPr>
          <w:rFonts w:hint="eastAsia"/>
          <w:lang w:eastAsia="zh-CN"/>
        </w:rPr>
        <w:t>评估</w:t>
      </w:r>
      <w:r>
        <w:rPr>
          <w:rFonts w:hint="eastAsia"/>
          <w:lang w:eastAsia="zh-CN"/>
        </w:rPr>
        <w:t>。</w:t>
      </w:r>
      <w:r w:rsidR="00C67B20">
        <w:rPr>
          <w:rFonts w:hint="eastAsia"/>
          <w:lang w:eastAsia="zh-CN"/>
        </w:rPr>
        <w:t>采用该方法</w:t>
      </w:r>
      <w:r>
        <w:rPr>
          <w:rFonts w:hint="eastAsia"/>
          <w:lang w:eastAsia="zh-CN"/>
        </w:rPr>
        <w:t>对</w:t>
      </w:r>
      <w:r w:rsidR="00EF2B86">
        <w:rPr>
          <w:rFonts w:hint="eastAsia"/>
          <w:lang w:eastAsia="zh-CN"/>
        </w:rPr>
        <w:t>现场</w:t>
      </w:r>
      <w:r w:rsidR="00745DB1">
        <w:rPr>
          <w:rFonts w:hint="eastAsia"/>
          <w:lang w:eastAsia="zh-CN"/>
        </w:rPr>
        <w:t>掘进</w:t>
      </w:r>
      <w:r w:rsidR="004E5778">
        <w:rPr>
          <w:rFonts w:hint="eastAsia"/>
          <w:lang w:eastAsia="zh-CN"/>
        </w:rPr>
        <w:t>巷道</w:t>
      </w:r>
      <w:r w:rsidR="00745DB1">
        <w:rPr>
          <w:rFonts w:hint="eastAsia"/>
          <w:lang w:eastAsia="zh-CN"/>
        </w:rPr>
        <w:t>迎头</w:t>
      </w:r>
      <w:r w:rsidR="004E5778">
        <w:rPr>
          <w:rFonts w:hint="eastAsia"/>
          <w:lang w:eastAsia="zh-CN"/>
        </w:rPr>
        <w:t>底板</w:t>
      </w:r>
      <w:r w:rsidR="00745DB1">
        <w:rPr>
          <w:rFonts w:hint="eastAsia"/>
          <w:lang w:eastAsia="zh-CN"/>
        </w:rPr>
        <w:t>区域</w:t>
      </w:r>
      <w:r w:rsidR="004E5778">
        <w:rPr>
          <w:rFonts w:hint="eastAsia"/>
          <w:lang w:eastAsia="zh-CN"/>
        </w:rPr>
        <w:t>进行电法探测</w:t>
      </w:r>
      <w:r w:rsidR="0021330D">
        <w:rPr>
          <w:rFonts w:hint="eastAsia"/>
          <w:lang w:eastAsia="zh-CN"/>
        </w:rPr>
        <w:t>，</w:t>
      </w:r>
      <w:r w:rsidR="00DE6FED">
        <w:rPr>
          <w:rFonts w:hint="eastAsia"/>
          <w:lang w:eastAsia="zh-CN"/>
        </w:rPr>
        <w:t>并</w:t>
      </w:r>
      <w:r w:rsidR="00745DB1">
        <w:rPr>
          <w:rFonts w:hint="eastAsia"/>
          <w:lang w:eastAsia="zh-CN"/>
        </w:rPr>
        <w:t>对</w:t>
      </w:r>
      <w:r w:rsidR="00760DDA">
        <w:rPr>
          <w:rFonts w:hint="eastAsia"/>
          <w:lang w:eastAsia="zh-CN"/>
        </w:rPr>
        <w:t>掘进巷道前方</w:t>
      </w:r>
      <w:r>
        <w:rPr>
          <w:rFonts w:hint="eastAsia"/>
          <w:lang w:eastAsia="zh-CN"/>
        </w:rPr>
        <w:t>油型气涌出危险性进行预测</w:t>
      </w:r>
      <w:r w:rsidR="009D329D">
        <w:rPr>
          <w:rFonts w:hint="eastAsia"/>
          <w:lang w:eastAsia="zh-CN"/>
        </w:rPr>
        <w:t>。</w:t>
      </w:r>
      <w:r w:rsidR="007C583D">
        <w:rPr>
          <w:rFonts w:hint="eastAsia"/>
          <w:lang w:eastAsia="zh-CN"/>
        </w:rPr>
        <w:t>结果表明</w:t>
      </w:r>
      <w:r w:rsidR="00F84556">
        <w:rPr>
          <w:rFonts w:hint="eastAsia"/>
          <w:lang w:eastAsia="zh-CN"/>
        </w:rPr>
        <w:t>地质异常指标</w:t>
      </w:r>
      <w:r w:rsidR="009D329D">
        <w:rPr>
          <w:rFonts w:hint="eastAsia"/>
          <w:lang w:eastAsia="zh-CN"/>
        </w:rPr>
        <w:t>、预测涌出量</w:t>
      </w:r>
      <w:r w:rsidR="007C583D">
        <w:rPr>
          <w:rFonts w:hint="eastAsia"/>
          <w:lang w:eastAsia="zh-CN"/>
        </w:rPr>
        <w:t>与</w:t>
      </w:r>
      <w:r w:rsidR="00745DB1">
        <w:rPr>
          <w:rFonts w:hint="eastAsia"/>
          <w:lang w:eastAsia="zh-CN"/>
        </w:rPr>
        <w:t>油型气赋存</w:t>
      </w:r>
      <w:r w:rsidR="00F4020D">
        <w:rPr>
          <w:rFonts w:hint="eastAsia"/>
          <w:lang w:eastAsia="zh-CN"/>
        </w:rPr>
        <w:t>条件的</w:t>
      </w:r>
      <w:r w:rsidR="007C583D">
        <w:rPr>
          <w:rFonts w:hint="eastAsia"/>
          <w:lang w:eastAsia="zh-CN"/>
        </w:rPr>
        <w:t>统计定性分析</w:t>
      </w:r>
      <w:r w:rsidR="00C667C1">
        <w:rPr>
          <w:rFonts w:hint="eastAsia"/>
          <w:lang w:eastAsia="zh-CN"/>
        </w:rPr>
        <w:t>结果</w:t>
      </w:r>
      <w:r w:rsidR="007C583D">
        <w:rPr>
          <w:rFonts w:hint="eastAsia"/>
          <w:lang w:eastAsia="zh-CN"/>
        </w:rPr>
        <w:t>相吻合，</w:t>
      </w:r>
      <w:r w:rsidR="009D329D">
        <w:rPr>
          <w:rFonts w:hint="eastAsia"/>
          <w:lang w:eastAsia="zh-CN"/>
        </w:rPr>
        <w:t>结合两者异常表现得出</w:t>
      </w:r>
      <w:r w:rsidR="007C583D">
        <w:rPr>
          <w:rFonts w:hint="eastAsia"/>
          <w:lang w:eastAsia="zh-CN"/>
        </w:rPr>
        <w:t>巷道不同位置油型气的涌出危险性</w:t>
      </w:r>
      <w:ins w:id="11" w:author="Kong Rui" w:date="2023-06-01T09:39:00Z">
        <w:r w:rsidR="00C72C3B">
          <w:rPr>
            <w:rFonts w:hint="eastAsia"/>
            <w:lang w:eastAsia="zh-CN"/>
          </w:rPr>
          <w:t>，</w:t>
        </w:r>
      </w:ins>
      <w:r w:rsidR="009D329D">
        <w:rPr>
          <w:rFonts w:hint="eastAsia"/>
          <w:lang w:eastAsia="zh-CN"/>
        </w:rPr>
        <w:t>并</w:t>
      </w:r>
      <w:r>
        <w:rPr>
          <w:rFonts w:hint="eastAsia"/>
          <w:lang w:eastAsia="zh-CN"/>
        </w:rPr>
        <w:t>提出相应的治理方案</w:t>
      </w:r>
      <w:r w:rsidR="00CC331B">
        <w:rPr>
          <w:rFonts w:hint="eastAsia"/>
          <w:lang w:eastAsia="zh-CN"/>
        </w:rPr>
        <w:t>保证</w:t>
      </w:r>
      <w:r>
        <w:rPr>
          <w:rFonts w:hint="eastAsia"/>
          <w:lang w:eastAsia="zh-CN"/>
        </w:rPr>
        <w:t>煤矿的安全</w:t>
      </w:r>
      <w:r w:rsidR="00CC331B">
        <w:rPr>
          <w:rFonts w:hint="eastAsia"/>
          <w:lang w:eastAsia="zh-CN"/>
        </w:rPr>
        <w:t>生产工作顺利进行</w:t>
      </w:r>
      <w:r>
        <w:rPr>
          <w:rFonts w:hint="eastAsia"/>
          <w:lang w:eastAsia="zh-CN"/>
        </w:rPr>
        <w:t>。</w:t>
      </w:r>
    </w:p>
    <w:p w14:paraId="5237205A" w14:textId="2A991519" w:rsidR="00C9411D" w:rsidRDefault="00C9411D" w:rsidP="009A27F1">
      <w:pPr>
        <w:pStyle w:val="afd"/>
        <w:rPr>
          <w:lang w:eastAsia="zh-CN"/>
        </w:rPr>
      </w:pPr>
      <w:bookmarkStart w:id="12" w:name="_Hlk128493980"/>
      <w:r w:rsidRPr="00B879E5">
        <w:rPr>
          <w:rFonts w:ascii="黑体" w:eastAsia="黑体" w:hAnsi="黑体" w:hint="eastAsia"/>
          <w:szCs w:val="20"/>
          <w:lang w:eastAsia="zh-CN"/>
        </w:rPr>
        <w:t>关</w:t>
      </w:r>
      <w:r>
        <w:rPr>
          <w:rFonts w:ascii="黑体" w:eastAsia="黑体" w:hAnsi="黑体"/>
          <w:szCs w:val="20"/>
          <w:lang w:eastAsia="zh-CN"/>
        </w:rPr>
        <w:t xml:space="preserve">  </w:t>
      </w:r>
      <w:r w:rsidRPr="00B879E5">
        <w:rPr>
          <w:rFonts w:ascii="黑体" w:eastAsia="黑体" w:hAnsi="黑体" w:hint="eastAsia"/>
          <w:szCs w:val="20"/>
          <w:lang w:eastAsia="zh-CN"/>
        </w:rPr>
        <w:t>键</w:t>
      </w:r>
      <w:r>
        <w:rPr>
          <w:rFonts w:ascii="黑体" w:eastAsia="黑体" w:hAnsi="黑体"/>
          <w:szCs w:val="20"/>
          <w:lang w:eastAsia="zh-CN"/>
        </w:rPr>
        <w:t xml:space="preserve">  </w:t>
      </w:r>
      <w:r w:rsidRPr="00B879E5">
        <w:rPr>
          <w:rFonts w:ascii="黑体" w:eastAsia="黑体" w:hAnsi="黑体" w:hint="eastAsia"/>
          <w:szCs w:val="20"/>
          <w:lang w:eastAsia="zh-CN"/>
        </w:rPr>
        <w:t>词</w:t>
      </w:r>
      <w:bookmarkEnd w:id="12"/>
      <w:r w:rsidR="00651242">
        <w:rPr>
          <w:rFonts w:ascii="黑体" w:eastAsia="黑体" w:hAnsi="黑体" w:hint="eastAsia"/>
          <w:szCs w:val="20"/>
          <w:lang w:eastAsia="zh-CN"/>
        </w:rPr>
        <w:t>：</w:t>
      </w:r>
      <w:r>
        <w:rPr>
          <w:rFonts w:hint="eastAsia"/>
          <w:lang w:eastAsia="zh-CN"/>
        </w:rPr>
        <w:t>油型气；超前探测；机器学习；危险性预测</w:t>
      </w:r>
    </w:p>
    <w:p w14:paraId="27E0F44A" w14:textId="77777777" w:rsidR="00C9411D" w:rsidRDefault="00C9411D" w:rsidP="009A27F1">
      <w:pPr>
        <w:pStyle w:val="afd"/>
        <w:rPr>
          <w:lang w:eastAsia="zh-CN"/>
        </w:rPr>
      </w:pPr>
    </w:p>
    <w:p w14:paraId="7C087B51" w14:textId="75343076" w:rsidR="00C9411D" w:rsidRDefault="00440040" w:rsidP="009A27F1">
      <w:pPr>
        <w:pStyle w:val="13"/>
      </w:pPr>
      <w:bookmarkStart w:id="13" w:name="_Hlk128988853"/>
      <w:r w:rsidRPr="00440040">
        <w:t xml:space="preserve">Advanced detection technology for the </w:t>
      </w:r>
      <w:r w:rsidRPr="00440040">
        <w:rPr>
          <w:rFonts w:eastAsiaTheme="minorEastAsia" w:cs="Times New Roman"/>
        </w:rPr>
        <w:t>emission</w:t>
      </w:r>
      <w:r>
        <w:t xml:space="preserve"> </w:t>
      </w:r>
      <w:r w:rsidRPr="00440040">
        <w:t>risk of oil-type gas out of the coal seam floor</w:t>
      </w:r>
    </w:p>
    <w:p w14:paraId="308B9579" w14:textId="77777777" w:rsidR="008551B2" w:rsidRPr="009C37B0" w:rsidRDefault="008551B2" w:rsidP="008551B2">
      <w:pPr>
        <w:pStyle w:val="4"/>
        <w:ind w:firstLine="480"/>
        <w:jc w:val="center"/>
        <w:rPr>
          <w:ins w:id="14" w:author="MYWEI" w:date="2023-05-23T17:11:00Z"/>
        </w:rPr>
      </w:pPr>
      <w:bookmarkStart w:id="15" w:name="_Hlk132297224"/>
      <w:bookmarkEnd w:id="13"/>
      <w:ins w:id="16" w:author="MYWEI" w:date="2023-05-23T17:11:00Z">
        <w:r>
          <w:t>Wei Mingyao</w:t>
        </w:r>
        <w:r>
          <w:rPr>
            <w:b/>
            <w:bCs/>
            <w:vertAlign w:val="superscript"/>
          </w:rPr>
          <w:t>1</w:t>
        </w:r>
        <w:r>
          <w:t>, Guo Fengxian</w:t>
        </w:r>
        <w:r w:rsidRPr="00217DE5">
          <w:rPr>
            <w:b/>
            <w:bCs/>
            <w:vertAlign w:val="superscript"/>
          </w:rPr>
          <w:t>2</w:t>
        </w:r>
        <w:r>
          <w:t xml:space="preserve">, </w:t>
        </w:r>
        <w:r>
          <w:rPr>
            <w:rFonts w:hint="eastAsia"/>
          </w:rPr>
          <w:t>K</w:t>
        </w:r>
        <w:r>
          <w:t>ong Rui</w:t>
        </w:r>
        <w:r w:rsidRPr="00217DE5">
          <w:rPr>
            <w:b/>
            <w:bCs/>
            <w:vertAlign w:val="superscript"/>
          </w:rPr>
          <w:t>2</w:t>
        </w:r>
        <w:r>
          <w:t>, Yang Cai</w:t>
        </w:r>
        <w:r>
          <w:rPr>
            <w:b/>
            <w:bCs/>
            <w:vertAlign w:val="superscript"/>
          </w:rPr>
          <w:t>1</w:t>
        </w:r>
        <w:r>
          <w:rPr>
            <w:rFonts w:hint="eastAsia"/>
          </w:rPr>
          <w:t>,</w:t>
        </w:r>
        <w:r>
          <w:t xml:space="preserve"> Bai Fasong</w:t>
        </w:r>
        <w:r>
          <w:rPr>
            <w:b/>
            <w:bCs/>
            <w:vertAlign w:val="superscript"/>
          </w:rPr>
          <w:t>3</w:t>
        </w:r>
        <w:r>
          <w:t xml:space="preserve">, </w:t>
        </w:r>
        <w:proofErr w:type="spellStart"/>
        <w:r>
          <w:t>Zhai</w:t>
        </w:r>
        <w:proofErr w:type="spellEnd"/>
        <w:r>
          <w:t xml:space="preserve"> Yanpeng</w:t>
        </w:r>
        <w:r>
          <w:rPr>
            <w:b/>
            <w:bCs/>
            <w:vertAlign w:val="superscript"/>
          </w:rPr>
          <w:t>3</w:t>
        </w:r>
        <w:r>
          <w:t xml:space="preserve">, Zhang </w:t>
        </w:r>
        <w:r>
          <w:rPr>
            <w:rFonts w:hint="eastAsia"/>
          </w:rPr>
          <w:t>Qian</w:t>
        </w:r>
        <w:r w:rsidRPr="00217DE5">
          <w:rPr>
            <w:b/>
            <w:bCs/>
            <w:vertAlign w:val="superscript"/>
          </w:rPr>
          <w:t>1</w:t>
        </w:r>
        <w:r>
          <w:t xml:space="preserve">, </w:t>
        </w:r>
        <w:r>
          <w:rPr>
            <w:rFonts w:hint="eastAsia"/>
          </w:rPr>
          <w:t>Feng</w:t>
        </w:r>
        <w:r>
          <w:t xml:space="preserve"> Buyun</w:t>
        </w:r>
        <w:r w:rsidRPr="00217DE5">
          <w:rPr>
            <w:b/>
            <w:bCs/>
            <w:vertAlign w:val="superscript"/>
          </w:rPr>
          <w:t>1</w:t>
        </w:r>
      </w:ins>
    </w:p>
    <w:p w14:paraId="75F1FF59" w14:textId="77777777" w:rsidR="008551B2" w:rsidRDefault="008551B2" w:rsidP="008551B2">
      <w:pPr>
        <w:pStyle w:val="4"/>
        <w:ind w:firstLine="480"/>
        <w:rPr>
          <w:ins w:id="17" w:author="MYWEI" w:date="2023-05-23T17:11:00Z"/>
        </w:rPr>
      </w:pPr>
      <w:ins w:id="18" w:author="MYWEI" w:date="2023-05-23T17:11:00Z">
        <w:r>
          <w:rPr>
            <w:rFonts w:hint="eastAsia"/>
          </w:rPr>
          <w:t>（</w:t>
        </w:r>
        <w:r>
          <w:rPr>
            <w:rFonts w:hint="eastAsia"/>
          </w:rPr>
          <w:t>1</w:t>
        </w:r>
        <w:r>
          <w:t xml:space="preserve">. </w:t>
        </w:r>
        <w:r w:rsidRPr="00BD7992">
          <w:t>National and Local Joint Engineering Laboratory of Internet Application Technology on Mine, IoT Perception Mine Research Center, China University of Mining and Technology, Xuzhou, Jiangsu 221116, China</w:t>
        </w:r>
        <w:r>
          <w:t xml:space="preserve">; 2. </w:t>
        </w:r>
        <w:r>
          <w:rPr>
            <w:rFonts w:hint="eastAsia"/>
          </w:rPr>
          <w:t>S</w:t>
        </w:r>
        <w:r>
          <w:t>chool of Safety Engineering, China University of Mining and Technology, Xuzhou 221116, China;</w:t>
        </w:r>
        <w:r>
          <w:rPr>
            <w:rFonts w:hint="eastAsia"/>
          </w:rPr>
          <w:t xml:space="preserve"> </w:t>
        </w:r>
        <w:r>
          <w:t>3</w:t>
        </w:r>
        <w:r w:rsidRPr="00BD7992">
          <w:t>.</w:t>
        </w:r>
        <w:r w:rsidRPr="00D75E10">
          <w:t xml:space="preserve"> </w:t>
        </w:r>
        <w:proofErr w:type="spellStart"/>
        <w:r w:rsidRPr="009A1C05">
          <w:t>Pingan</w:t>
        </w:r>
        <w:proofErr w:type="spellEnd"/>
        <w:r w:rsidRPr="009A1C05">
          <w:t xml:space="preserve"> Coal Mine Gas Control National Engineering Research Center Co. </w:t>
        </w:r>
        <w:r w:rsidRPr="009A1C05">
          <w:t>，</w:t>
        </w:r>
        <w:r w:rsidRPr="009A1C05">
          <w:t>Ltd.</w:t>
        </w:r>
        <w:r>
          <w:rPr>
            <w:rFonts w:hint="eastAsia"/>
          </w:rPr>
          <w:t>,</w:t>
        </w:r>
        <w:r>
          <w:t xml:space="preserve"> </w:t>
        </w:r>
        <w:r>
          <w:rPr>
            <w:rFonts w:hint="eastAsia"/>
          </w:rPr>
          <w:t>Hua</w:t>
        </w:r>
        <w:r>
          <w:t>inan 232001, China</w:t>
        </w:r>
        <w:r>
          <w:rPr>
            <w:rFonts w:hint="eastAsia"/>
          </w:rPr>
          <w:t>）</w:t>
        </w:r>
      </w:ins>
    </w:p>
    <w:bookmarkEnd w:id="15"/>
    <w:p w14:paraId="671F22EC" w14:textId="77777777" w:rsidR="008551B2" w:rsidRPr="008551B2" w:rsidRDefault="008551B2" w:rsidP="002B675F">
      <w:pPr>
        <w:pStyle w:val="abstract"/>
        <w:rPr>
          <w:ins w:id="19" w:author="MYWEI" w:date="2023-05-23T17:11:00Z"/>
          <w:b/>
          <w:bCs/>
        </w:rPr>
      </w:pPr>
    </w:p>
    <w:p w14:paraId="6E340837" w14:textId="422CD044" w:rsidR="00440040" w:rsidRDefault="00440040" w:rsidP="002B675F">
      <w:pPr>
        <w:pStyle w:val="abstract"/>
      </w:pPr>
      <w:r w:rsidRPr="00440040">
        <w:rPr>
          <w:rFonts w:hint="eastAsia"/>
          <w:b/>
          <w:bCs/>
        </w:rPr>
        <w:t>Abstract</w:t>
      </w:r>
      <w:r w:rsidRPr="00440040">
        <w:rPr>
          <w:b/>
          <w:bCs/>
        </w:rPr>
        <w:t>:</w:t>
      </w:r>
      <w:r w:rsidR="00651242">
        <w:rPr>
          <w:b/>
          <w:bCs/>
        </w:rPr>
        <w:t xml:space="preserve"> </w:t>
      </w:r>
      <w:bookmarkStart w:id="20" w:name="_Hlk136505204"/>
      <w:r w:rsidR="00E33645" w:rsidRPr="00E33645">
        <w:t xml:space="preserve">Floor oil-type gas disasters occur frequently in coal-oil-gas coexistence mines. In order to predict the risk of floor oil-type gas gushing in advance, this paper divides the risk of oil-type gas gushing ahead into geological anomalies and gushing anomalies. Among them, the evaluation of geological anomalies is based on the electrical characteristics of oil-type gas-bearing rock formations, </w:t>
      </w:r>
      <w:del w:id="21" w:author="Kong Rui" w:date="2023-06-01T09:17:00Z">
        <w:r w:rsidR="00E33645" w:rsidRPr="00E33645" w:rsidDel="00BC4BB3">
          <w:delText>and</w:delText>
        </w:r>
      </w:del>
      <w:ins w:id="22" w:author="Kong Rui" w:date="2023-06-01T09:22:00Z">
        <w:r w:rsidR="00BC4BB3">
          <w:t>t</w:t>
        </w:r>
      </w:ins>
      <w:ins w:id="23" w:author="Kong Rui" w:date="2023-06-01T09:21:00Z">
        <w:r w:rsidR="00BC4BB3">
          <w:t>hrough</w:t>
        </w:r>
      </w:ins>
      <w:r w:rsidR="00E33645" w:rsidRPr="00E33645">
        <w:t xml:space="preserve"> the electrical detection technology</w:t>
      </w:r>
      <w:ins w:id="24" w:author="Kong Rui" w:date="2023-06-01T09:22:00Z">
        <w:r w:rsidR="00BC4BB3">
          <w:t xml:space="preserve"> </w:t>
        </w:r>
      </w:ins>
      <w:del w:id="25" w:author="Kong Rui" w:date="2023-06-01T09:17:00Z">
        <w:r w:rsidR="00E33645" w:rsidRPr="00E33645" w:rsidDel="00BC4BB3">
          <w:delText xml:space="preserve"> is used </w:delText>
        </w:r>
      </w:del>
      <w:r w:rsidR="00E33645" w:rsidRPr="00E33645">
        <w:t>to obtain the distribution of floor resistivity within 100 m in front of the tunnel</w:t>
      </w:r>
      <w:ins w:id="26" w:author="Kong Rui" w:date="2023-06-01T09:22:00Z">
        <w:r w:rsidR="00BC4BB3">
          <w:t>.</w:t>
        </w:r>
      </w:ins>
      <w:del w:id="27" w:author="Kong Rui" w:date="2023-06-01T09:21:00Z">
        <w:r w:rsidR="00E33645" w:rsidRPr="00E33645" w:rsidDel="00BC4BB3">
          <w:delText>,</w:delText>
        </w:r>
      </w:del>
      <w:r w:rsidR="00E33645" w:rsidRPr="00E33645">
        <w:t xml:space="preserve"> </w:t>
      </w:r>
      <w:ins w:id="28" w:author="Kong Rui" w:date="2023-06-01T09:25:00Z">
        <w:r w:rsidR="00E319A3">
          <w:rPr>
            <w:rFonts w:hint="eastAsia"/>
          </w:rPr>
          <w:t>A</w:t>
        </w:r>
      </w:ins>
      <w:del w:id="29" w:author="Kong Rui" w:date="2023-06-01T09:25:00Z">
        <w:r w:rsidR="00E33645" w:rsidRPr="00E33645" w:rsidDel="00E319A3">
          <w:delText>a</w:delText>
        </w:r>
      </w:del>
      <w:r w:rsidR="00E33645" w:rsidRPr="00E33645">
        <w:t>nd the coefficient of variation of the electrical index</w:t>
      </w:r>
      <w:ins w:id="30" w:author="Kong Rui" w:date="2023-06-01T09:25:00Z">
        <w:r w:rsidR="00E319A3">
          <w:t xml:space="preserve"> can </w:t>
        </w:r>
      </w:ins>
      <w:ins w:id="31" w:author="Kong Rui" w:date="2023-06-01T09:26:00Z">
        <w:r w:rsidR="00E319A3" w:rsidRPr="00E319A3">
          <w:rPr>
            <w:rPrChange w:id="32" w:author="Kong Rui" w:date="2023-06-01T09:26:00Z">
              <w:rPr>
                <w:rFonts w:ascii="Arial" w:hAnsi="Arial" w:cs="Arial"/>
                <w:color w:val="333333"/>
                <w:sz w:val="27"/>
                <w:szCs w:val="27"/>
                <w:shd w:val="clear" w:color="auto" w:fill="FFFFFF"/>
              </w:rPr>
            </w:rPrChange>
          </w:rPr>
          <w:t xml:space="preserve">characterize the </w:t>
        </w:r>
        <w:r w:rsidR="00E319A3" w:rsidRPr="00E319A3">
          <w:rPr>
            <w:rPrChange w:id="33" w:author="Kong Rui" w:date="2023-06-01T09:26:00Z">
              <w:rPr>
                <w:rFonts w:ascii="Arial" w:hAnsi="Arial" w:cs="Arial"/>
                <w:color w:val="333333"/>
                <w:sz w:val="27"/>
                <w:szCs w:val="27"/>
                <w:shd w:val="clear" w:color="auto" w:fill="FFFFFF"/>
              </w:rPr>
            </w:rPrChange>
          </w:rPr>
          <w:lastRenderedPageBreak/>
          <w:t>stability of rock strata</w:t>
        </w:r>
        <w:r w:rsidR="00E319A3">
          <w:t>,</w:t>
        </w:r>
        <w:r w:rsidR="00E319A3" w:rsidRPr="00E319A3">
          <w:rPr>
            <w:rPrChange w:id="34" w:author="Kong Rui" w:date="2023-06-01T09:26:00Z">
              <w:rPr>
                <w:rFonts w:ascii="Arial" w:hAnsi="Arial" w:cs="Arial"/>
                <w:color w:val="333333"/>
                <w:sz w:val="27"/>
                <w:szCs w:val="27"/>
                <w:shd w:val="clear" w:color="auto" w:fill="FFFFFF"/>
              </w:rPr>
            </w:rPrChange>
          </w:rPr>
          <w:t xml:space="preserve"> and indirectly reflect the development degree of rock fractures</w:t>
        </w:r>
      </w:ins>
      <w:ins w:id="35" w:author="Kong Rui" w:date="2023-06-01T09:25:00Z">
        <w:r w:rsidR="00E319A3">
          <w:t>, which</w:t>
        </w:r>
      </w:ins>
      <w:r w:rsidR="00E33645" w:rsidRPr="00E33645">
        <w:t xml:space="preserve"> is proposed as a </w:t>
      </w:r>
      <w:del w:id="36" w:author="Kong Rui" w:date="2023-06-01T09:16:00Z">
        <w:r w:rsidR="00E33645" w:rsidRPr="00E33645" w:rsidDel="00BC4BB3">
          <w:delText xml:space="preserve">risk of oil-type gas gushing. </w:delText>
        </w:r>
      </w:del>
      <w:r w:rsidR="00E33645" w:rsidRPr="00E33645">
        <w:t>real-time geological anomaly evaluation index; comprehensively consider floor resistivity variation coefficient, lithology, thickness, permeability and geological structure parameters, adopt numerical simulation method to simulate oil-type gas gushing rules of floor under different geological conditions, and use different geological parameters as input</w:t>
      </w:r>
      <w:ins w:id="37" w:author="Kong Rui" w:date="2023-06-01T09:28:00Z">
        <w:r w:rsidR="00E319A3">
          <w:t>,</w:t>
        </w:r>
      </w:ins>
      <w:r w:rsidR="00E33645" w:rsidRPr="00E33645">
        <w:t xml:space="preserve"> </w:t>
      </w:r>
      <w:ins w:id="38" w:author="Kong Rui" w:date="2023-06-01T09:28:00Z">
        <w:r w:rsidR="00E319A3">
          <w:t>t</w:t>
        </w:r>
      </w:ins>
      <w:del w:id="39" w:author="Kong Rui" w:date="2023-06-01T09:28:00Z">
        <w:r w:rsidR="00E33645" w:rsidRPr="00E33645" w:rsidDel="00E319A3">
          <w:delText>T</w:delText>
        </w:r>
      </w:del>
      <w:r w:rsidR="00E33645" w:rsidRPr="00E33645">
        <w:t>he oil-type gas gushing volume</w:t>
      </w:r>
      <w:ins w:id="40" w:author="Kong Rui" w:date="2023-06-01T09:28:00Z">
        <w:r w:rsidR="00E319A3">
          <w:t xml:space="preserve"> </w:t>
        </w:r>
      </w:ins>
      <w:del w:id="41" w:author="Kong Rui" w:date="2023-06-01T09:28:00Z">
        <w:r w:rsidR="00E33645" w:rsidRPr="00E33645" w:rsidDel="00E319A3">
          <w:delText xml:space="preserve"> is used </w:delText>
        </w:r>
      </w:del>
      <w:r w:rsidR="00E33645" w:rsidRPr="00E33645">
        <w:t>as the output, and the training are carried out through the back-propagation neural network (GA-BP) optimized by the genetic algorithm,</w:t>
      </w:r>
      <w:del w:id="42" w:author="Kong Rui" w:date="2023-06-01T09:28:00Z">
        <w:r w:rsidR="00E33645" w:rsidRPr="00E33645" w:rsidDel="00E319A3">
          <w:delText xml:space="preserve"> and</w:delText>
        </w:r>
      </w:del>
      <w:r w:rsidR="00E33645" w:rsidRPr="00E33645">
        <w:t xml:space="preserve"> finally the prediction model </w:t>
      </w:r>
      <w:del w:id="43" w:author="Kong Rui" w:date="2023-06-01T09:32:00Z">
        <w:r w:rsidR="00E33645" w:rsidRPr="00E33645" w:rsidDel="00E319A3">
          <w:delText xml:space="preserve">of the oil-type gas gushing prediction model for the abnormal oil-type gas gushing </w:delText>
        </w:r>
      </w:del>
      <w:r w:rsidR="00E33645" w:rsidRPr="00E33645">
        <w:t>is obtained</w:t>
      </w:r>
      <w:ins w:id="44" w:author="Kong Rui" w:date="2023-06-01T09:31:00Z">
        <w:r w:rsidR="00E319A3">
          <w:t xml:space="preserve"> to </w:t>
        </w:r>
      </w:ins>
      <w:ins w:id="45" w:author="Kong Rui" w:date="2023-06-01T09:32:00Z">
        <w:r w:rsidR="00E319A3">
          <w:t>evaluate the abnormal oil type gas gushing</w:t>
        </w:r>
      </w:ins>
      <w:r w:rsidR="00E33645" w:rsidRPr="00E33645">
        <w:t xml:space="preserve">. This method is used to conduct electrical detection on the front floor area of the excavation roadway, </w:t>
      </w:r>
      <w:del w:id="46" w:author="Kong Rui" w:date="2023-06-01T09:29:00Z">
        <w:r w:rsidR="00E33645" w:rsidRPr="00E33645" w:rsidDel="00E319A3">
          <w:delText xml:space="preserve">and </w:delText>
        </w:r>
      </w:del>
      <w:r w:rsidR="00E33645" w:rsidRPr="00E33645">
        <w:t>then predict the risk of oil-type gas gushing in front of the excavation roadway. The results show that</w:t>
      </w:r>
      <w:ins w:id="47" w:author="Kong Rui" w:date="2023-06-01T09:35:00Z">
        <w:r w:rsidR="00C72C3B">
          <w:t>,</w:t>
        </w:r>
      </w:ins>
      <w:r w:rsidR="00E33645" w:rsidRPr="00E33645">
        <w:t xml:space="preserve"> the </w:t>
      </w:r>
      <w:ins w:id="48" w:author="Kong Rui" w:date="2023-06-01T09:37:00Z">
        <w:r w:rsidR="00C72C3B">
          <w:t>geological anomaly index</w:t>
        </w:r>
      </w:ins>
      <w:del w:id="49" w:author="Kong Rui" w:date="2023-06-01T09:37:00Z">
        <w:r w:rsidR="00E33645" w:rsidRPr="00E33645" w:rsidDel="00C72C3B">
          <w:delText>coefficient of variation of the electrical method index,</w:delText>
        </w:r>
      </w:del>
      <w:ins w:id="50" w:author="Kong Rui" w:date="2023-06-01T09:37:00Z">
        <w:r w:rsidR="00C72C3B">
          <w:t xml:space="preserve"> and </w:t>
        </w:r>
      </w:ins>
      <w:del w:id="51" w:author="Kong Rui" w:date="2023-06-01T09:37:00Z">
        <w:r w:rsidR="00E33645" w:rsidRPr="00E33645" w:rsidDel="00C72C3B">
          <w:delText xml:space="preserve"> </w:delText>
        </w:r>
      </w:del>
      <w:r w:rsidR="00E33645" w:rsidRPr="00E33645">
        <w:t>the predicted gushing volume</w:t>
      </w:r>
      <w:ins w:id="52" w:author="Kong Rui" w:date="2023-06-01T09:34:00Z">
        <w:r w:rsidR="00C72C3B">
          <w:t xml:space="preserve"> </w:t>
        </w:r>
      </w:ins>
      <w:del w:id="53" w:author="Kong Rui" w:date="2023-06-01T09:34:00Z">
        <w:r w:rsidR="00E33645" w:rsidRPr="00E33645" w:rsidDel="00C72C3B">
          <w:delText xml:space="preserve">, and the statistical qualitative analysis results of the oil-type gas occurrence conditions </w:delText>
        </w:r>
      </w:del>
      <w:r w:rsidR="00E33645" w:rsidRPr="00E33645">
        <w:t>are consist</w:t>
      </w:r>
      <w:ins w:id="54" w:author="Kong Rui" w:date="2023-06-01T09:46:00Z">
        <w:r w:rsidR="00E55ED0">
          <w:rPr>
            <w:rFonts w:hint="eastAsia"/>
          </w:rPr>
          <w:t>ed</w:t>
        </w:r>
      </w:ins>
      <w:ins w:id="55" w:author="Kong Rui" w:date="2023-06-01T09:34:00Z">
        <w:r w:rsidR="00C72C3B">
          <w:t xml:space="preserve"> with </w:t>
        </w:r>
        <w:r w:rsidR="00C72C3B" w:rsidRPr="00E33645">
          <w:t>the statistical qualitative analysis results</w:t>
        </w:r>
      </w:ins>
      <w:del w:id="56" w:author="Kong Rui" w:date="2023-06-01T09:34:00Z">
        <w:r w:rsidR="00E33645" w:rsidRPr="00E33645" w:rsidDel="00C72C3B">
          <w:delText>ent</w:delText>
        </w:r>
      </w:del>
      <w:r w:rsidR="00E33645" w:rsidRPr="00E33645">
        <w:t>. Combining the abnormal performance of the two, the risk of oil-type gas gushing at different positions in the roadway is obtained</w:t>
      </w:r>
      <w:ins w:id="57" w:author="Kong Rui" w:date="2023-06-01T09:40:00Z">
        <w:r w:rsidR="00C72C3B">
          <w:rPr>
            <w:rFonts w:hint="eastAsia"/>
          </w:rPr>
          <w:t>,</w:t>
        </w:r>
        <w:r w:rsidR="00C72C3B">
          <w:t xml:space="preserve"> </w:t>
        </w:r>
      </w:ins>
      <w:del w:id="58" w:author="Kong Rui" w:date="2023-06-01T09:40:00Z">
        <w:r w:rsidR="00E33645" w:rsidRPr="00E33645" w:rsidDel="00C72C3B">
          <w:delText xml:space="preserve"> and the corresponding control measures are proposed. </w:delText>
        </w:r>
      </w:del>
      <w:del w:id="59" w:author="Kong Rui" w:date="2023-06-01T09:43:00Z">
        <w:r w:rsidR="00E33645" w:rsidRPr="00E33645" w:rsidDel="00C72C3B">
          <w:delText>The</w:delText>
        </w:r>
      </w:del>
      <w:ins w:id="60" w:author="Kong Rui" w:date="2023-06-01T09:43:00Z">
        <w:r w:rsidR="00C72C3B">
          <w:t>and put forward</w:t>
        </w:r>
      </w:ins>
      <w:r w:rsidR="00E33645" w:rsidRPr="00E33645">
        <w:t xml:space="preserve"> </w:t>
      </w:r>
      <w:ins w:id="61" w:author="Kong Rui" w:date="2023-06-01T09:43:00Z">
        <w:r w:rsidR="00C72C3B">
          <w:t xml:space="preserve">the </w:t>
        </w:r>
      </w:ins>
      <w:r w:rsidR="00E33645" w:rsidRPr="00E33645">
        <w:t xml:space="preserve">plan </w:t>
      </w:r>
      <w:ins w:id="62" w:author="Kong Rui" w:date="2023-06-01T09:43:00Z">
        <w:r w:rsidR="00C72C3B">
          <w:t>t</w:t>
        </w:r>
      </w:ins>
      <w:ins w:id="63" w:author="Kong Rui" w:date="2023-06-01T09:45:00Z">
        <w:r w:rsidR="00E55ED0">
          <w:t xml:space="preserve">o </w:t>
        </w:r>
      </w:ins>
      <w:r w:rsidR="00E33645" w:rsidRPr="00E33645">
        <w:t>ensures the</w:t>
      </w:r>
      <w:del w:id="64" w:author="Kong Rui" w:date="2023-06-01T09:42:00Z">
        <w:r w:rsidR="00E33645" w:rsidRPr="00E33645" w:rsidDel="00C72C3B">
          <w:delText xml:space="preserve"> smooth progress of</w:delText>
        </w:r>
      </w:del>
      <w:r w:rsidR="00E33645" w:rsidRPr="00E33645">
        <w:t xml:space="preserve"> coal mine safety production.</w:t>
      </w:r>
      <w:bookmarkEnd w:id="20"/>
    </w:p>
    <w:p w14:paraId="69E5AC8D" w14:textId="4001E6AF" w:rsidR="00651242" w:rsidRDefault="00651242" w:rsidP="009A27F1">
      <w:pPr>
        <w:pStyle w:val="abstract"/>
      </w:pPr>
      <w:r w:rsidRPr="00651242">
        <w:rPr>
          <w:b/>
          <w:bCs/>
        </w:rPr>
        <w:t>Key words:</w:t>
      </w:r>
      <w:r w:rsidRPr="00651242">
        <w:t xml:space="preserve"> oil-type gas; advanced detection; machine learning; risk prediction</w:t>
      </w:r>
    </w:p>
    <w:p w14:paraId="23FB8CE3" w14:textId="6BD7ECE4" w:rsidR="00651242" w:rsidRDefault="00651242" w:rsidP="009A27F1">
      <w:pPr>
        <w:pStyle w:val="blank"/>
      </w:pPr>
      <w:bookmarkStart w:id="65" w:name="_Hlk128767580"/>
    </w:p>
    <w:p w14:paraId="189E07D7" w14:textId="77777777" w:rsidR="008551B2" w:rsidRDefault="008551B2" w:rsidP="008551B2">
      <w:pPr>
        <w:pStyle w:val="4"/>
        <w:ind w:firstLine="420"/>
        <w:rPr>
          <w:ins w:id="66" w:author="MYWEI" w:date="2023-05-23T17:11:00Z"/>
        </w:rPr>
      </w:pPr>
      <w:ins w:id="67" w:author="MYWEI" w:date="2023-05-23T17:11:00Z">
        <w:r>
          <w:rPr>
            <w:rFonts w:hint="eastAsia"/>
          </w:rPr>
          <w:t>基金项目：国家重点研发计划项目（</w:t>
        </w:r>
        <w:r>
          <w:t>2022YFE0128300</w:t>
        </w:r>
        <w:r>
          <w:rPr>
            <w:rFonts w:hint="eastAsia"/>
          </w:rPr>
          <w:t>）</w:t>
        </w:r>
      </w:ins>
    </w:p>
    <w:p w14:paraId="019F72D7" w14:textId="77777777" w:rsidR="008551B2" w:rsidRDefault="008551B2" w:rsidP="008551B2">
      <w:pPr>
        <w:pStyle w:val="4"/>
        <w:ind w:firstLine="420"/>
        <w:rPr>
          <w:ins w:id="68" w:author="MYWEI" w:date="2023-05-23T17:11:00Z"/>
        </w:rPr>
      </w:pPr>
      <w:ins w:id="69" w:author="MYWEI" w:date="2023-05-23T17:11:00Z">
        <w:r>
          <w:rPr>
            <w:rFonts w:hint="eastAsia"/>
          </w:rPr>
          <w:t>作者简介：魏明尧（</w:t>
        </w:r>
        <w:r>
          <w:rPr>
            <w:rFonts w:hint="eastAsia"/>
          </w:rPr>
          <w:t>1</w:t>
        </w:r>
        <w:r>
          <w:t>984</w:t>
        </w:r>
        <w:r>
          <w:rPr>
            <w:rFonts w:hint="eastAsia"/>
          </w:rPr>
          <w:t>-</w:t>
        </w:r>
        <w:r>
          <w:rPr>
            <w:rFonts w:hint="eastAsia"/>
          </w:rPr>
          <w:t>），男，江苏徐州人，博士，副研究员，主要从事煤矿安全生产方面的研究工作。</w:t>
        </w:r>
        <w:r>
          <w:rPr>
            <w:rFonts w:hint="eastAsia"/>
          </w:rPr>
          <w:t>E-mail</w:t>
        </w:r>
        <w:r>
          <w:rPr>
            <w:rFonts w:hint="eastAsia"/>
          </w:rPr>
          <w:t>：</w:t>
        </w:r>
        <w:r w:rsidRPr="007E343E">
          <w:rPr>
            <w:rFonts w:hint="eastAsia"/>
          </w:rPr>
          <w:t>cumtwmy@sina.com</w:t>
        </w:r>
        <w:r w:rsidRPr="007E343E">
          <w:rPr>
            <w:rFonts w:hint="eastAsia"/>
          </w:rPr>
          <w:t>，</w:t>
        </w:r>
        <w:r w:rsidRPr="007E343E">
          <w:rPr>
            <w:rFonts w:hint="eastAsia"/>
          </w:rPr>
          <w:t>Tel</w:t>
        </w:r>
        <w:r>
          <w:rPr>
            <w:rFonts w:hint="eastAsia"/>
          </w:rPr>
          <w:t>：</w:t>
        </w:r>
        <w:r>
          <w:t>0516-</w:t>
        </w:r>
        <w:r w:rsidRPr="0035048E">
          <w:t xml:space="preserve"> 83590839</w:t>
        </w:r>
        <w:r>
          <w:rPr>
            <w:rFonts w:hint="eastAsia"/>
          </w:rPr>
          <w:t>。</w:t>
        </w:r>
      </w:ins>
    </w:p>
    <w:p w14:paraId="55A7E621" w14:textId="77777777" w:rsidR="00651242" w:rsidRPr="008551B2" w:rsidRDefault="00651242" w:rsidP="009A27F1">
      <w:pPr>
        <w:pStyle w:val="blank"/>
      </w:pPr>
    </w:p>
    <w:bookmarkEnd w:id="65"/>
    <w:p w14:paraId="4E1B301B" w14:textId="77777777" w:rsidR="0008588C" w:rsidRDefault="0008588C" w:rsidP="00F9747B">
      <w:pPr>
        <w:ind w:firstLine="480"/>
        <w:rPr>
          <w:lang w:eastAsia="zh-CN"/>
        </w:rPr>
        <w:sectPr w:rsidR="0008588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1A26AE45" w14:textId="55779207" w:rsidR="00C9411D" w:rsidRPr="004E6CA8" w:rsidRDefault="00E83992" w:rsidP="00860DF0">
      <w:pPr>
        <w:rPr>
          <w:szCs w:val="24"/>
          <w:lang w:eastAsia="zh-CN"/>
        </w:rPr>
      </w:pPr>
      <w:r w:rsidRPr="007C583D">
        <w:rPr>
          <w:rFonts w:hint="eastAsia"/>
          <w:lang w:eastAsia="zh-CN"/>
        </w:rPr>
        <w:lastRenderedPageBreak/>
        <w:t>巷道掘进</w:t>
      </w:r>
      <w:r w:rsidR="007D7887" w:rsidRPr="007C583D">
        <w:rPr>
          <w:rFonts w:hint="eastAsia"/>
          <w:lang w:eastAsia="zh-CN"/>
        </w:rPr>
        <w:t>过程</w:t>
      </w:r>
      <w:r w:rsidRPr="007C583D">
        <w:rPr>
          <w:rFonts w:hint="eastAsia"/>
          <w:lang w:eastAsia="zh-CN"/>
        </w:rPr>
        <w:t>中</w:t>
      </w:r>
      <w:r w:rsidR="007D7887" w:rsidRPr="007C583D">
        <w:rPr>
          <w:rFonts w:hint="eastAsia"/>
          <w:lang w:eastAsia="zh-CN"/>
        </w:rPr>
        <w:t>会造成底板卸压，底板下赋存的油型气</w:t>
      </w:r>
      <w:proofErr w:type="gramStart"/>
      <w:r w:rsidR="007D7887" w:rsidRPr="007C583D">
        <w:rPr>
          <w:rFonts w:hint="eastAsia"/>
          <w:lang w:eastAsia="zh-CN"/>
        </w:rPr>
        <w:t>受采动</w:t>
      </w:r>
      <w:proofErr w:type="gramEnd"/>
      <w:r w:rsidR="007D7887" w:rsidRPr="007C583D">
        <w:rPr>
          <w:rFonts w:hint="eastAsia"/>
          <w:lang w:eastAsia="zh-CN"/>
        </w:rPr>
        <w:t>卸压影响发生异常涌出导致工作面瓦斯超限</w:t>
      </w:r>
      <w:r w:rsidRPr="007C583D">
        <w:rPr>
          <w:rFonts w:hint="eastAsia"/>
          <w:lang w:eastAsia="zh-CN"/>
        </w:rPr>
        <w:t>，所以提前对底板油型气危险性做好预报工作对煤矿安全生产尤为重要</w:t>
      </w:r>
      <w:r w:rsidR="007D7887" w:rsidRPr="007C583D">
        <w:rPr>
          <w:rFonts w:hint="eastAsia"/>
          <w:lang w:eastAsia="zh-CN"/>
        </w:rPr>
        <w:t>。</w:t>
      </w:r>
      <w:r w:rsidRPr="007C583D">
        <w:rPr>
          <w:rFonts w:hint="eastAsia"/>
          <w:lang w:eastAsia="zh-CN"/>
        </w:rPr>
        <w:t>目前矿井</w:t>
      </w:r>
      <w:ins w:id="70" w:author="MYWEI" w:date="2023-05-22T09:11:00Z">
        <w:r w:rsidR="00305F85" w:rsidRPr="007C583D">
          <w:rPr>
            <w:rFonts w:hint="eastAsia"/>
            <w:lang w:eastAsia="zh-CN"/>
          </w:rPr>
          <w:t>掘进</w:t>
        </w:r>
      </w:ins>
      <w:r w:rsidRPr="007C583D">
        <w:rPr>
          <w:rFonts w:hint="eastAsia"/>
          <w:lang w:eastAsia="zh-CN"/>
        </w:rPr>
        <w:t>巷道</w:t>
      </w:r>
      <w:del w:id="71" w:author="MYWEI" w:date="2023-05-22T09:11:00Z">
        <w:r w:rsidRPr="007C583D" w:rsidDel="00305F85">
          <w:rPr>
            <w:rFonts w:hint="eastAsia"/>
            <w:lang w:eastAsia="zh-CN"/>
          </w:rPr>
          <w:delText>掘进</w:delText>
        </w:r>
      </w:del>
      <w:r w:rsidR="00C9411D" w:rsidRPr="007C583D">
        <w:rPr>
          <w:rFonts w:hint="eastAsia"/>
          <w:lang w:eastAsia="zh-CN"/>
        </w:rPr>
        <w:t>超前探测</w:t>
      </w:r>
      <w:r w:rsidRPr="007C583D">
        <w:rPr>
          <w:rFonts w:hint="eastAsia"/>
          <w:lang w:eastAsia="zh-CN"/>
        </w:rPr>
        <w:t>分为钻孔探测和地球物理探测，</w:t>
      </w:r>
      <w:ins w:id="72" w:author="MYWEI" w:date="2023-05-22T09:11:00Z">
        <w:r w:rsidR="00305F85">
          <w:rPr>
            <w:rFonts w:hint="eastAsia"/>
            <w:lang w:eastAsia="zh-CN"/>
          </w:rPr>
          <w:t>其中</w:t>
        </w:r>
      </w:ins>
      <w:del w:id="73" w:author="MYWEI" w:date="2023-05-22T09:11:00Z">
        <w:r w:rsidR="00256CF7" w:rsidRPr="007C583D" w:rsidDel="00305F85">
          <w:rPr>
            <w:rFonts w:hint="eastAsia"/>
            <w:lang w:eastAsia="zh-CN"/>
          </w:rPr>
          <w:delText>但</w:delText>
        </w:r>
      </w:del>
      <w:r w:rsidR="00256CF7" w:rsidRPr="007C583D">
        <w:rPr>
          <w:rFonts w:hint="eastAsia"/>
          <w:lang w:eastAsia="zh-CN"/>
        </w:rPr>
        <w:t>钻探方法范围小、耗时长、试</w:t>
      </w:r>
      <w:proofErr w:type="gramStart"/>
      <w:r w:rsidR="00256CF7" w:rsidRPr="007C583D">
        <w:rPr>
          <w:rFonts w:hint="eastAsia"/>
          <w:lang w:eastAsia="zh-CN"/>
        </w:rPr>
        <w:t>错成本</w:t>
      </w:r>
      <w:proofErr w:type="gramEnd"/>
      <w:r w:rsidR="00256CF7" w:rsidRPr="007C583D">
        <w:rPr>
          <w:rFonts w:hint="eastAsia"/>
          <w:lang w:eastAsia="zh-CN"/>
        </w:rPr>
        <w:t>高，无法满足大范围区域内</w:t>
      </w:r>
      <w:r w:rsidR="00D7044B">
        <w:rPr>
          <w:rFonts w:hint="eastAsia"/>
          <w:lang w:eastAsia="zh-CN"/>
        </w:rPr>
        <w:t>油型气</w:t>
      </w:r>
      <w:r w:rsidR="00256CF7" w:rsidRPr="007C583D">
        <w:rPr>
          <w:rFonts w:hint="eastAsia"/>
          <w:lang w:eastAsia="zh-CN"/>
        </w:rPr>
        <w:t>层探测的需要</w:t>
      </w:r>
      <w:r w:rsidR="00256CF7" w:rsidRPr="00EC45FF">
        <w:rPr>
          <w:rFonts w:hint="eastAsia"/>
          <w:vertAlign w:val="superscript"/>
          <w:lang w:eastAsia="zh-CN"/>
        </w:rPr>
        <w:t>[</w:t>
      </w:r>
      <w:r w:rsidR="000C60FC" w:rsidRPr="00EC45FF">
        <w:rPr>
          <w:vertAlign w:val="superscript"/>
          <w:lang w:eastAsia="zh-CN"/>
        </w:rPr>
        <w:t>1</w:t>
      </w:r>
      <w:r w:rsidR="00256CF7" w:rsidRPr="00EC45FF">
        <w:rPr>
          <w:vertAlign w:val="superscript"/>
          <w:lang w:eastAsia="zh-CN"/>
        </w:rPr>
        <w:t>]</w:t>
      </w:r>
      <w:r w:rsidRPr="007C583D">
        <w:rPr>
          <w:rFonts w:hint="eastAsia"/>
          <w:lang w:eastAsia="zh-CN"/>
        </w:rPr>
        <w:t>。地球物理</w:t>
      </w:r>
      <w:r w:rsidR="00256CF7" w:rsidRPr="007C583D">
        <w:rPr>
          <w:rFonts w:hint="eastAsia"/>
          <w:lang w:eastAsia="zh-CN"/>
        </w:rPr>
        <w:t>探测</w:t>
      </w:r>
      <w:r w:rsidR="005020CF">
        <w:rPr>
          <w:rFonts w:hint="eastAsia"/>
          <w:lang w:eastAsia="zh-CN"/>
        </w:rPr>
        <w:t>技术作为有效超前探测</w:t>
      </w:r>
      <w:r w:rsidR="008740AE">
        <w:rPr>
          <w:rFonts w:hint="eastAsia"/>
          <w:lang w:eastAsia="zh-CN"/>
        </w:rPr>
        <w:t>手段，在巷道掘进安全保障中发挥了重要作用</w:t>
      </w:r>
      <w:r w:rsidR="005020CF">
        <w:rPr>
          <w:rFonts w:hint="eastAsia"/>
          <w:lang w:eastAsia="zh-CN"/>
        </w:rPr>
        <w:t>，</w:t>
      </w:r>
      <w:r w:rsidR="00C9411D" w:rsidRPr="007C583D">
        <w:rPr>
          <w:rFonts w:hint="eastAsia"/>
          <w:lang w:eastAsia="zh-CN"/>
        </w:rPr>
        <w:t>主要</w:t>
      </w:r>
      <w:r w:rsidR="008740AE">
        <w:rPr>
          <w:rFonts w:hint="eastAsia"/>
          <w:lang w:eastAsia="zh-CN"/>
        </w:rPr>
        <w:t>技术方法</w:t>
      </w:r>
      <w:r w:rsidR="00C9411D" w:rsidRPr="007C583D">
        <w:rPr>
          <w:rFonts w:hint="eastAsia"/>
          <w:lang w:eastAsia="zh-CN"/>
        </w:rPr>
        <w:t>分为基于岩石弹性力学的地震</w:t>
      </w:r>
      <w:r w:rsidR="00420F94">
        <w:rPr>
          <w:rFonts w:hint="eastAsia"/>
          <w:lang w:eastAsia="zh-CN"/>
        </w:rPr>
        <w:t>反射</w:t>
      </w:r>
      <w:r w:rsidR="00C9411D" w:rsidRPr="007C583D">
        <w:rPr>
          <w:rFonts w:hint="eastAsia"/>
          <w:lang w:eastAsia="zh-CN"/>
        </w:rPr>
        <w:t>波法超前探测技术、基于地质体电性差异</w:t>
      </w:r>
      <w:r w:rsidR="00420F94">
        <w:rPr>
          <w:rFonts w:hint="eastAsia"/>
          <w:lang w:eastAsia="zh-CN"/>
        </w:rPr>
        <w:t>的</w:t>
      </w:r>
      <w:r w:rsidR="00C9411D" w:rsidRPr="007C583D">
        <w:rPr>
          <w:rFonts w:hint="eastAsia"/>
          <w:lang w:eastAsia="zh-CN"/>
        </w:rPr>
        <w:t>直流电法超前探测技术</w:t>
      </w:r>
      <w:r w:rsidR="00420F94">
        <w:rPr>
          <w:rFonts w:hint="eastAsia"/>
          <w:lang w:eastAsia="zh-CN"/>
        </w:rPr>
        <w:t>与瞬变电磁超前探测技术</w:t>
      </w:r>
      <w:ins w:id="74" w:author="Kong Rui" w:date="2023-05-29T17:36:00Z">
        <w:r w:rsidR="009F10FC">
          <w:rPr>
            <w:rFonts w:hint="eastAsia"/>
            <w:lang w:eastAsia="zh-CN"/>
          </w:rPr>
          <w:t>，</w:t>
        </w:r>
      </w:ins>
      <w:ins w:id="75" w:author="Kong Rui" w:date="2023-05-29T17:37:00Z">
        <w:r w:rsidR="009F10FC">
          <w:rPr>
            <w:rFonts w:hint="eastAsia"/>
            <w:lang w:eastAsia="zh-CN"/>
          </w:rPr>
          <w:t>以及</w:t>
        </w:r>
      </w:ins>
      <w:del w:id="76" w:author="Kong Rui" w:date="2023-05-29T17:36:00Z">
        <w:r w:rsidR="00C9411D" w:rsidRPr="007C583D" w:rsidDel="009F10FC">
          <w:rPr>
            <w:rFonts w:hint="eastAsia"/>
            <w:lang w:eastAsia="zh-CN"/>
          </w:rPr>
          <w:delText>和</w:delText>
        </w:r>
      </w:del>
      <w:r w:rsidR="00C9411D" w:rsidRPr="007C583D">
        <w:rPr>
          <w:rFonts w:hint="eastAsia"/>
          <w:lang w:eastAsia="zh-CN"/>
        </w:rPr>
        <w:t>一些其他的超前探测技术如红外探测技术、微重力法及电磁辐射法</w:t>
      </w:r>
      <w:r w:rsidR="00C9411D" w:rsidRPr="00EC45FF">
        <w:rPr>
          <w:vertAlign w:val="superscript"/>
          <w:lang w:eastAsia="zh-CN"/>
        </w:rPr>
        <w:t>[</w:t>
      </w:r>
      <w:r w:rsidR="008F570A" w:rsidRPr="00EC45FF">
        <w:rPr>
          <w:vertAlign w:val="superscript"/>
          <w:lang w:eastAsia="zh-CN"/>
        </w:rPr>
        <w:t>2</w:t>
      </w:r>
      <w:r w:rsidR="00C9411D" w:rsidRPr="00EC45FF">
        <w:rPr>
          <w:vertAlign w:val="superscript"/>
          <w:lang w:eastAsia="zh-CN"/>
        </w:rPr>
        <w:t>]</w:t>
      </w:r>
      <w:r w:rsidR="00C9411D" w:rsidRPr="007C583D">
        <w:rPr>
          <w:rFonts w:hint="eastAsia"/>
          <w:lang w:eastAsia="zh-CN"/>
        </w:rPr>
        <w:t>。</w:t>
      </w:r>
      <w:r w:rsidR="00872A26">
        <w:rPr>
          <w:rFonts w:hint="eastAsia"/>
          <w:lang w:eastAsia="zh-CN"/>
        </w:rPr>
        <w:t>众多物探方法</w:t>
      </w:r>
      <w:r w:rsidR="00C9411D" w:rsidRPr="007C583D">
        <w:rPr>
          <w:rFonts w:hint="eastAsia"/>
          <w:lang w:eastAsia="zh-CN"/>
        </w:rPr>
        <w:t>中地震波法超前探测常用于探测前方的地质构造，而相比与震波法，电法勘探对于含水</w:t>
      </w:r>
      <w:del w:id="77" w:author="MYWEI" w:date="2023-05-22T09:15:00Z">
        <w:r w:rsidR="00C9411D" w:rsidRPr="007C583D" w:rsidDel="002C4F5B">
          <w:rPr>
            <w:rFonts w:hint="eastAsia"/>
            <w:lang w:eastAsia="zh-CN"/>
          </w:rPr>
          <w:delText>、含气</w:delText>
        </w:r>
      </w:del>
      <w:r w:rsidR="00C9411D" w:rsidRPr="007C583D">
        <w:rPr>
          <w:rFonts w:hint="eastAsia"/>
          <w:lang w:eastAsia="zh-CN"/>
        </w:rPr>
        <w:t>地质体的响应更加敏感，也是掘进巷道超前预测预报的主要技术手段</w:t>
      </w:r>
      <w:r w:rsidR="00C9411D" w:rsidRPr="00EC45FF">
        <w:rPr>
          <w:vertAlign w:val="superscript"/>
          <w:lang w:eastAsia="zh-CN"/>
        </w:rPr>
        <w:t>[</w:t>
      </w:r>
      <w:r w:rsidR="008F570A" w:rsidRPr="00EC45FF">
        <w:rPr>
          <w:vertAlign w:val="superscript"/>
          <w:lang w:eastAsia="zh-CN"/>
        </w:rPr>
        <w:t>3</w:t>
      </w:r>
      <w:r w:rsidR="00C9411D" w:rsidRPr="00EC45FF">
        <w:rPr>
          <w:vertAlign w:val="superscript"/>
          <w:lang w:eastAsia="zh-CN"/>
        </w:rPr>
        <w:t>-</w:t>
      </w:r>
      <w:r w:rsidR="008F570A" w:rsidRPr="00EC45FF">
        <w:rPr>
          <w:vertAlign w:val="superscript"/>
          <w:lang w:eastAsia="zh-CN"/>
        </w:rPr>
        <w:t>7</w:t>
      </w:r>
      <w:r w:rsidR="00C9411D" w:rsidRPr="00EC45FF">
        <w:rPr>
          <w:vertAlign w:val="superscript"/>
          <w:lang w:eastAsia="zh-CN"/>
        </w:rPr>
        <w:t>]</w:t>
      </w:r>
      <w:r w:rsidR="00C9411D" w:rsidRPr="007C583D">
        <w:rPr>
          <w:rFonts w:hint="eastAsia"/>
          <w:lang w:eastAsia="zh-CN"/>
        </w:rPr>
        <w:t>。</w:t>
      </w:r>
      <w:r w:rsidR="004C07A0">
        <w:rPr>
          <w:rFonts w:hint="eastAsia"/>
          <w:lang w:eastAsia="zh-CN"/>
        </w:rPr>
        <w:t>为克服单一物探手段的限制</w:t>
      </w:r>
      <w:ins w:id="78" w:author="MYWEI" w:date="2023-05-22T09:12:00Z">
        <w:r w:rsidR="00305F85">
          <w:rPr>
            <w:rFonts w:hint="eastAsia"/>
            <w:lang w:eastAsia="zh-CN"/>
          </w:rPr>
          <w:t>，</w:t>
        </w:r>
      </w:ins>
      <w:r w:rsidR="004C07A0" w:rsidRPr="007C583D">
        <w:rPr>
          <w:rFonts w:hint="eastAsia"/>
          <w:lang w:eastAsia="zh-CN"/>
        </w:rPr>
        <w:t>罗安清</w:t>
      </w:r>
      <w:r w:rsidR="004C07A0" w:rsidRPr="00EC45FF">
        <w:rPr>
          <w:vertAlign w:val="superscript"/>
          <w:lang w:eastAsia="zh-CN"/>
        </w:rPr>
        <w:t>[</w:t>
      </w:r>
      <w:r w:rsidR="004C07A0">
        <w:rPr>
          <w:vertAlign w:val="superscript"/>
          <w:lang w:eastAsia="zh-CN"/>
        </w:rPr>
        <w:t>8</w:t>
      </w:r>
      <w:r w:rsidR="004C07A0" w:rsidRPr="00EC45FF">
        <w:rPr>
          <w:vertAlign w:val="superscript"/>
          <w:lang w:eastAsia="zh-CN"/>
        </w:rPr>
        <w:t>]</w:t>
      </w:r>
      <w:r w:rsidR="004C07A0" w:rsidRPr="007C583D">
        <w:rPr>
          <w:rFonts w:hint="eastAsia"/>
          <w:lang w:eastAsia="zh-CN"/>
        </w:rPr>
        <w:t>针对直流电法和瞬变电磁两种物探手段的不足，提出使用两种物探手段同时探测，并互相验证探测结果来提高探测的精度。高卫富</w:t>
      </w:r>
      <w:r w:rsidR="004C07A0">
        <w:rPr>
          <w:rFonts w:hint="eastAsia"/>
          <w:lang w:eastAsia="zh-CN"/>
        </w:rPr>
        <w:t>等</w:t>
      </w:r>
      <w:r w:rsidR="004C07A0" w:rsidRPr="00EC45FF">
        <w:rPr>
          <w:vertAlign w:val="superscript"/>
          <w:lang w:eastAsia="zh-CN"/>
        </w:rPr>
        <w:t>[</w:t>
      </w:r>
      <w:r w:rsidR="004C07A0">
        <w:rPr>
          <w:vertAlign w:val="superscript"/>
          <w:lang w:eastAsia="zh-CN"/>
        </w:rPr>
        <w:t>9</w:t>
      </w:r>
      <w:r w:rsidR="004C07A0" w:rsidRPr="00EC45FF">
        <w:rPr>
          <w:vertAlign w:val="superscript"/>
          <w:lang w:eastAsia="zh-CN"/>
        </w:rPr>
        <w:t>]</w:t>
      </w:r>
      <w:r w:rsidR="004C07A0" w:rsidRPr="007C583D">
        <w:rPr>
          <w:rFonts w:hint="eastAsia"/>
          <w:lang w:eastAsia="zh-CN"/>
        </w:rPr>
        <w:t>通过</w:t>
      </w:r>
      <w:r w:rsidR="004C07A0" w:rsidRPr="00247418">
        <w:rPr>
          <w:szCs w:val="24"/>
          <w:lang w:eastAsia="zh-CN"/>
        </w:rPr>
        <w:t>ANSYS</w:t>
      </w:r>
      <w:r w:rsidR="004C07A0" w:rsidRPr="00247418">
        <w:rPr>
          <w:rFonts w:hint="eastAsia"/>
          <w:szCs w:val="24"/>
          <w:lang w:eastAsia="zh-CN"/>
        </w:rPr>
        <w:t>构建岩层异常体模型，利用正演模拟直流电法探测过程，</w:t>
      </w:r>
      <w:ins w:id="79" w:author="Kong Rui" w:date="2023-05-29T17:38:00Z">
        <w:r w:rsidR="009F10FC">
          <w:rPr>
            <w:rFonts w:hint="eastAsia"/>
            <w:szCs w:val="24"/>
            <w:lang w:eastAsia="zh-CN"/>
          </w:rPr>
          <w:t>其</w:t>
        </w:r>
      </w:ins>
      <w:r w:rsidR="004C07A0" w:rsidRPr="00247418">
        <w:rPr>
          <w:rFonts w:hint="eastAsia"/>
          <w:szCs w:val="24"/>
          <w:lang w:eastAsia="zh-CN"/>
        </w:rPr>
        <w:t>结果表明直流电法能够精准的探测得地质异常体位置。</w:t>
      </w:r>
      <w:r w:rsidR="004C07A0">
        <w:rPr>
          <w:rFonts w:hint="eastAsia"/>
          <w:szCs w:val="24"/>
          <w:lang w:eastAsia="zh-CN"/>
        </w:rPr>
        <w:t>王恩元等</w:t>
      </w:r>
      <w:r w:rsidR="004C07A0">
        <w:rPr>
          <w:rFonts w:hint="eastAsia"/>
          <w:szCs w:val="24"/>
          <w:vertAlign w:val="superscript"/>
          <w:lang w:eastAsia="zh-CN"/>
        </w:rPr>
        <w:t>[</w:t>
      </w:r>
      <w:r w:rsidR="004C07A0">
        <w:rPr>
          <w:szCs w:val="24"/>
          <w:vertAlign w:val="superscript"/>
          <w:lang w:eastAsia="zh-CN"/>
        </w:rPr>
        <w:t>10]</w:t>
      </w:r>
      <w:r w:rsidR="004C07A0">
        <w:rPr>
          <w:rFonts w:hint="eastAsia"/>
          <w:szCs w:val="24"/>
          <w:lang w:eastAsia="zh-CN"/>
        </w:rPr>
        <w:t>也通过现场研究表明电位空间分布规律能够反映地质体异常特征。</w:t>
      </w:r>
      <w:r w:rsidR="004C07A0" w:rsidRPr="00247418">
        <w:rPr>
          <w:rFonts w:hint="eastAsia"/>
          <w:szCs w:val="24"/>
          <w:lang w:eastAsia="zh-CN"/>
        </w:rPr>
        <w:t>但对于地层中存在的油型气区域，</w:t>
      </w:r>
      <w:r w:rsidR="004C07A0">
        <w:rPr>
          <w:rFonts w:hint="eastAsia"/>
          <w:szCs w:val="24"/>
          <w:lang w:eastAsia="zh-CN"/>
        </w:rPr>
        <w:t>目前现有的物理</w:t>
      </w:r>
      <w:r w:rsidR="004C07A0" w:rsidRPr="00247418">
        <w:rPr>
          <w:rFonts w:hint="eastAsia"/>
          <w:szCs w:val="24"/>
          <w:lang w:eastAsia="zh-CN"/>
        </w:rPr>
        <w:t>超前探测技术</w:t>
      </w:r>
      <w:ins w:id="80" w:author="MYWEI" w:date="2023-05-22T09:16:00Z">
        <w:r w:rsidR="002C4F5B">
          <w:rPr>
            <w:rFonts w:hint="eastAsia"/>
            <w:szCs w:val="24"/>
            <w:lang w:eastAsia="zh-CN"/>
          </w:rPr>
          <w:t>仍</w:t>
        </w:r>
      </w:ins>
      <w:del w:id="81" w:author="MYWEI" w:date="2023-05-22T09:16:00Z">
        <w:r w:rsidR="004C07A0" w:rsidRPr="00247418" w:rsidDel="002C4F5B">
          <w:rPr>
            <w:rFonts w:hint="eastAsia"/>
            <w:szCs w:val="24"/>
            <w:lang w:eastAsia="zh-CN"/>
          </w:rPr>
          <w:delText>只能</w:delText>
        </w:r>
      </w:del>
      <w:ins w:id="82" w:author="MYWEI" w:date="2023-05-22T09:16:00Z">
        <w:r w:rsidR="002C4F5B">
          <w:rPr>
            <w:rFonts w:hint="eastAsia"/>
            <w:szCs w:val="24"/>
            <w:lang w:eastAsia="zh-CN"/>
          </w:rPr>
          <w:t>难以准确</w:t>
        </w:r>
      </w:ins>
      <w:r w:rsidR="004C07A0" w:rsidRPr="00247418">
        <w:rPr>
          <w:rFonts w:hint="eastAsia"/>
          <w:szCs w:val="24"/>
          <w:lang w:eastAsia="zh-CN"/>
        </w:rPr>
        <w:t>识别</w:t>
      </w:r>
      <w:del w:id="83" w:author="MYWEI" w:date="2023-05-22T09:16:00Z">
        <w:r w:rsidR="004C07A0" w:rsidRPr="00247418" w:rsidDel="002C4F5B">
          <w:rPr>
            <w:rFonts w:hint="eastAsia"/>
            <w:szCs w:val="24"/>
            <w:lang w:eastAsia="zh-CN"/>
          </w:rPr>
          <w:delText>可能有</w:delText>
        </w:r>
      </w:del>
      <w:r w:rsidR="004C07A0" w:rsidRPr="00247418">
        <w:rPr>
          <w:rFonts w:hint="eastAsia"/>
          <w:szCs w:val="24"/>
          <w:lang w:eastAsia="zh-CN"/>
        </w:rPr>
        <w:t>油型气</w:t>
      </w:r>
      <w:del w:id="84" w:author="MYWEI" w:date="2023-05-22T09:16:00Z">
        <w:r w:rsidR="004C07A0" w:rsidRPr="00247418" w:rsidDel="002C4F5B">
          <w:rPr>
            <w:rFonts w:hint="eastAsia"/>
            <w:szCs w:val="24"/>
            <w:lang w:eastAsia="zh-CN"/>
          </w:rPr>
          <w:delText>存在的地质体异常位置</w:delText>
        </w:r>
      </w:del>
      <w:ins w:id="85" w:author="MYWEI" w:date="2023-05-22T09:16:00Z">
        <w:r w:rsidR="002C4F5B">
          <w:rPr>
            <w:rFonts w:hint="eastAsia"/>
            <w:szCs w:val="24"/>
            <w:lang w:eastAsia="zh-CN"/>
          </w:rPr>
          <w:t>赋存区域</w:t>
        </w:r>
      </w:ins>
      <w:r w:rsidR="0055126D">
        <w:rPr>
          <w:rFonts w:hint="eastAsia"/>
          <w:szCs w:val="24"/>
          <w:lang w:eastAsia="zh-CN"/>
        </w:rPr>
        <w:t>，</w:t>
      </w:r>
      <w:del w:id="86" w:author="MYWEI" w:date="2023-05-22T09:16:00Z">
        <w:r w:rsidR="0055126D" w:rsidDel="002C4F5B">
          <w:rPr>
            <w:rFonts w:hint="eastAsia"/>
            <w:szCs w:val="24"/>
            <w:lang w:eastAsia="zh-CN"/>
          </w:rPr>
          <w:delText>未对</w:delText>
        </w:r>
      </w:del>
      <w:ins w:id="87" w:author="MYWEI" w:date="2023-05-22T09:16:00Z">
        <w:r w:rsidR="002C4F5B">
          <w:rPr>
            <w:rFonts w:hint="eastAsia"/>
            <w:szCs w:val="24"/>
            <w:lang w:eastAsia="zh-CN"/>
          </w:rPr>
          <w:t>无法实现</w:t>
        </w:r>
      </w:ins>
      <w:r w:rsidR="0055126D">
        <w:rPr>
          <w:rFonts w:hint="eastAsia"/>
          <w:szCs w:val="24"/>
          <w:lang w:eastAsia="zh-CN"/>
        </w:rPr>
        <w:t>油型气涌出危险性</w:t>
      </w:r>
      <w:del w:id="88" w:author="MYWEI" w:date="2023-05-22T09:16:00Z">
        <w:r w:rsidR="0055126D" w:rsidDel="002C4F5B">
          <w:rPr>
            <w:rFonts w:hint="eastAsia"/>
            <w:szCs w:val="24"/>
            <w:lang w:eastAsia="zh-CN"/>
          </w:rPr>
          <w:delText>进行评估判断</w:delText>
        </w:r>
      </w:del>
      <w:ins w:id="89" w:author="MYWEI" w:date="2023-05-22T09:16:00Z">
        <w:r w:rsidR="002C4F5B">
          <w:rPr>
            <w:rFonts w:hint="eastAsia"/>
            <w:szCs w:val="24"/>
            <w:lang w:eastAsia="zh-CN"/>
          </w:rPr>
          <w:t>的超前预测</w:t>
        </w:r>
      </w:ins>
      <w:r w:rsidR="0055126D">
        <w:rPr>
          <w:rFonts w:hint="eastAsia"/>
          <w:szCs w:val="24"/>
          <w:lang w:eastAsia="zh-CN"/>
        </w:rPr>
        <w:t>。</w:t>
      </w:r>
    </w:p>
    <w:p w14:paraId="58F8566C" w14:textId="0AB86BE0" w:rsidR="00C9411D" w:rsidRPr="00247418" w:rsidRDefault="0055126D" w:rsidP="00143ECD">
      <w:pPr>
        <w:rPr>
          <w:szCs w:val="24"/>
          <w:lang w:eastAsia="zh-CN"/>
        </w:rPr>
      </w:pPr>
      <w:r>
        <w:rPr>
          <w:rFonts w:hint="eastAsia"/>
          <w:szCs w:val="24"/>
          <w:lang w:eastAsia="zh-CN"/>
        </w:rPr>
        <w:t>为对</w:t>
      </w:r>
      <w:ins w:id="90" w:author="MYWEI" w:date="2023-05-22T09:17:00Z">
        <w:r w:rsidR="007635D0">
          <w:rPr>
            <w:rFonts w:hint="eastAsia"/>
            <w:szCs w:val="24"/>
            <w:lang w:eastAsia="zh-CN"/>
          </w:rPr>
          <w:t>煤层瓦斯</w:t>
        </w:r>
      </w:ins>
      <w:r>
        <w:rPr>
          <w:rFonts w:hint="eastAsia"/>
          <w:szCs w:val="24"/>
          <w:lang w:eastAsia="zh-CN"/>
        </w:rPr>
        <w:t>涌出危险性</w:t>
      </w:r>
      <w:del w:id="91" w:author="MYWEI" w:date="2023-05-22T09:17:00Z">
        <w:r w:rsidDel="007635D0">
          <w:rPr>
            <w:rFonts w:hint="eastAsia"/>
            <w:szCs w:val="24"/>
            <w:lang w:eastAsia="zh-CN"/>
          </w:rPr>
          <w:delText>进一步进行判断</w:delText>
        </w:r>
      </w:del>
      <w:ins w:id="92" w:author="MYWEI" w:date="2023-05-22T09:17:00Z">
        <w:r w:rsidR="007635D0">
          <w:rPr>
            <w:rFonts w:hint="eastAsia"/>
            <w:szCs w:val="24"/>
            <w:lang w:eastAsia="zh-CN"/>
          </w:rPr>
          <w:t>预测</w:t>
        </w:r>
      </w:ins>
      <w:r>
        <w:rPr>
          <w:rFonts w:hint="eastAsia"/>
          <w:szCs w:val="24"/>
          <w:lang w:eastAsia="zh-CN"/>
        </w:rPr>
        <w:t>，</w:t>
      </w:r>
      <w:r w:rsidRPr="004C07A0">
        <w:rPr>
          <w:rFonts w:hint="eastAsia"/>
          <w:lang w:eastAsia="zh-CN"/>
        </w:rPr>
        <w:t>郭琦</w:t>
      </w:r>
      <w:r w:rsidRPr="004C07A0">
        <w:rPr>
          <w:vertAlign w:val="superscript"/>
          <w:lang w:eastAsia="zh-CN"/>
        </w:rPr>
        <w:t>[</w:t>
      </w:r>
      <w:del w:id="93" w:author="MYWEI" w:date="2023-05-22T09:14:00Z">
        <w:r w:rsidRPr="004C07A0" w:rsidDel="002C4F5B">
          <w:rPr>
            <w:vertAlign w:val="superscript"/>
            <w:lang w:eastAsia="zh-CN"/>
          </w:rPr>
          <w:delText>8</w:delText>
        </w:r>
      </w:del>
      <w:ins w:id="94" w:author="MYWEI" w:date="2023-05-22T09:14:00Z">
        <w:r w:rsidR="002C4F5B">
          <w:rPr>
            <w:vertAlign w:val="superscript"/>
            <w:lang w:eastAsia="zh-CN"/>
          </w:rPr>
          <w:t>11</w:t>
        </w:r>
      </w:ins>
      <w:r w:rsidRPr="004C07A0">
        <w:rPr>
          <w:vertAlign w:val="superscript"/>
          <w:lang w:eastAsia="zh-CN"/>
        </w:rPr>
        <w:t>]</w:t>
      </w:r>
      <w:r w:rsidRPr="004C07A0">
        <w:rPr>
          <w:rFonts w:hint="eastAsia"/>
          <w:lang w:eastAsia="zh-CN"/>
        </w:rPr>
        <w:t>依据</w:t>
      </w:r>
      <w:r>
        <w:rPr>
          <w:rFonts w:hint="eastAsia"/>
          <w:lang w:eastAsia="zh-CN"/>
        </w:rPr>
        <w:t>邻近层瓦斯涌出量来预测回采、掘进工作面的瓦斯涌出量，邵亮衫等</w:t>
      </w:r>
      <w:r>
        <w:rPr>
          <w:rFonts w:hint="eastAsia"/>
          <w:vertAlign w:val="superscript"/>
          <w:lang w:eastAsia="zh-CN"/>
        </w:rPr>
        <w:t>[</w:t>
      </w:r>
      <w:del w:id="95" w:author="MYWEI" w:date="2023-05-22T09:14:00Z">
        <w:r w:rsidDel="002C4F5B">
          <w:rPr>
            <w:vertAlign w:val="superscript"/>
            <w:lang w:eastAsia="zh-CN"/>
          </w:rPr>
          <w:delText>9</w:delText>
        </w:r>
      </w:del>
      <w:ins w:id="96" w:author="MYWEI" w:date="2023-05-22T09:14:00Z">
        <w:r w:rsidR="002C4F5B">
          <w:rPr>
            <w:vertAlign w:val="superscript"/>
            <w:lang w:eastAsia="zh-CN"/>
          </w:rPr>
          <w:t>12</w:t>
        </w:r>
      </w:ins>
      <w:r>
        <w:rPr>
          <w:vertAlign w:val="superscript"/>
          <w:lang w:eastAsia="zh-CN"/>
        </w:rPr>
        <w:t>]</w:t>
      </w:r>
      <w:r>
        <w:rPr>
          <w:rFonts w:hint="eastAsia"/>
          <w:lang w:eastAsia="zh-CN"/>
        </w:rPr>
        <w:t>在邻近层涌出量的基础上增加了岩层地质参数作为影响因素对回采工作面进行瓦斯涌出量预测。但以上预测指标都是基于周期性获得的地质指标对涌出危险性进行静态评估</w:t>
      </w:r>
      <w:r w:rsidR="00F40296">
        <w:rPr>
          <w:rFonts w:hint="eastAsia"/>
          <w:lang w:eastAsia="zh-CN"/>
        </w:rPr>
        <w:t>。</w:t>
      </w:r>
      <w:r>
        <w:rPr>
          <w:rFonts w:hint="eastAsia"/>
          <w:lang w:eastAsia="zh-CN"/>
        </w:rPr>
        <w:t>而实际开采过程中岩层地质</w:t>
      </w:r>
      <w:r w:rsidR="00F40296">
        <w:rPr>
          <w:rFonts w:hint="eastAsia"/>
          <w:lang w:eastAsia="zh-CN"/>
        </w:rPr>
        <w:t>参数</w:t>
      </w:r>
      <w:r>
        <w:rPr>
          <w:rFonts w:hint="eastAsia"/>
          <w:lang w:eastAsia="zh-CN"/>
        </w:rPr>
        <w:t>受开采影响变化</w:t>
      </w:r>
      <w:ins w:id="97" w:author="MYWEI" w:date="2023-05-22T09:18:00Z">
        <w:r w:rsidR="007635D0">
          <w:rPr>
            <w:rFonts w:hint="eastAsia"/>
            <w:lang w:eastAsia="zh-CN"/>
          </w:rPr>
          <w:t>，</w:t>
        </w:r>
      </w:ins>
      <w:r w:rsidR="00F40296">
        <w:rPr>
          <w:rFonts w:hint="eastAsia"/>
          <w:lang w:eastAsia="zh-CN"/>
        </w:rPr>
        <w:t>是一个动态变化过程</w:t>
      </w:r>
      <w:ins w:id="98" w:author="MYWEI" w:date="2023-05-22T09:18:00Z">
        <w:r w:rsidR="007635D0">
          <w:rPr>
            <w:rFonts w:hint="eastAsia"/>
            <w:lang w:eastAsia="zh-CN"/>
          </w:rPr>
          <w:t>，</w:t>
        </w:r>
      </w:ins>
      <w:r>
        <w:rPr>
          <w:rFonts w:hint="eastAsia"/>
          <w:lang w:eastAsia="zh-CN"/>
        </w:rPr>
        <w:t>从而影响实际</w:t>
      </w:r>
      <w:r w:rsidR="00650532">
        <w:rPr>
          <w:rFonts w:hint="eastAsia"/>
          <w:lang w:eastAsia="zh-CN"/>
        </w:rPr>
        <w:t>烷烃</w:t>
      </w:r>
      <w:r>
        <w:rPr>
          <w:rFonts w:hint="eastAsia"/>
          <w:lang w:eastAsia="zh-CN"/>
        </w:rPr>
        <w:t>类气体涌出危险性。</w:t>
      </w:r>
      <w:r w:rsidR="00650532">
        <w:rPr>
          <w:rFonts w:hint="eastAsia"/>
          <w:szCs w:val="24"/>
          <w:lang w:eastAsia="zh-CN"/>
        </w:rPr>
        <w:t>因此</w:t>
      </w:r>
      <w:r w:rsidR="009A3DED" w:rsidRPr="000A6D50">
        <w:rPr>
          <w:rFonts w:hint="eastAsia"/>
          <w:szCs w:val="24"/>
          <w:lang w:eastAsia="zh-CN"/>
        </w:rPr>
        <w:t>本</w:t>
      </w:r>
      <w:r w:rsidR="00635BA1" w:rsidRPr="00247418">
        <w:rPr>
          <w:rFonts w:hint="eastAsia"/>
          <w:szCs w:val="24"/>
          <w:lang w:eastAsia="zh-CN"/>
        </w:rPr>
        <w:t>文</w:t>
      </w:r>
      <w:r w:rsidR="009B3124">
        <w:rPr>
          <w:rFonts w:hint="eastAsia"/>
          <w:szCs w:val="24"/>
          <w:lang w:eastAsia="zh-CN"/>
        </w:rPr>
        <w:t>将前方油型气涌出危险性</w:t>
      </w:r>
      <w:r w:rsidR="00174DC0">
        <w:rPr>
          <w:rFonts w:hint="eastAsia"/>
          <w:szCs w:val="24"/>
          <w:lang w:eastAsia="zh-CN"/>
        </w:rPr>
        <w:t>指标</w:t>
      </w:r>
      <w:r w:rsidR="009B3124">
        <w:rPr>
          <w:rFonts w:hint="eastAsia"/>
          <w:szCs w:val="24"/>
          <w:lang w:eastAsia="zh-CN"/>
        </w:rPr>
        <w:t>分为地质异常和涌出异常两方面，其中地质异常</w:t>
      </w:r>
      <w:del w:id="99" w:author="Kong Rui" w:date="2023-05-29T17:46:00Z">
        <w:r w:rsidR="00143ECD" w:rsidDel="009F10FC">
          <w:rPr>
            <w:rFonts w:hint="eastAsia"/>
            <w:szCs w:val="24"/>
            <w:lang w:eastAsia="zh-CN"/>
          </w:rPr>
          <w:delText>通过</w:delText>
        </w:r>
      </w:del>
      <w:ins w:id="100" w:author="Kong Rui" w:date="2023-05-29T17:46:00Z">
        <w:r w:rsidR="009F10FC">
          <w:rPr>
            <w:rFonts w:hint="eastAsia"/>
            <w:szCs w:val="24"/>
            <w:lang w:eastAsia="zh-CN"/>
          </w:rPr>
          <w:t>以</w:t>
        </w:r>
      </w:ins>
      <w:r w:rsidR="00650532">
        <w:rPr>
          <w:rFonts w:hint="eastAsia"/>
          <w:szCs w:val="24"/>
          <w:lang w:eastAsia="zh-CN"/>
        </w:rPr>
        <w:t>直流电阻率法</w:t>
      </w:r>
      <w:r w:rsidR="00143ECD">
        <w:rPr>
          <w:rFonts w:hint="eastAsia"/>
          <w:szCs w:val="24"/>
          <w:lang w:eastAsia="zh-CN"/>
        </w:rPr>
        <w:t>作为</w:t>
      </w:r>
      <w:r w:rsidR="00650532">
        <w:rPr>
          <w:rFonts w:hint="eastAsia"/>
          <w:szCs w:val="24"/>
          <w:lang w:eastAsia="zh-CN"/>
        </w:rPr>
        <w:t>超前探测</w:t>
      </w:r>
      <w:r w:rsidR="00143ECD">
        <w:rPr>
          <w:rFonts w:hint="eastAsia"/>
          <w:szCs w:val="24"/>
          <w:lang w:eastAsia="zh-CN"/>
        </w:rPr>
        <w:t>手段</w:t>
      </w:r>
      <w:r w:rsidR="00650532">
        <w:rPr>
          <w:rFonts w:hint="eastAsia"/>
          <w:szCs w:val="24"/>
          <w:lang w:eastAsia="zh-CN"/>
        </w:rPr>
        <w:t>，提出一种</w:t>
      </w:r>
      <w:r w:rsidR="00143ECD">
        <w:rPr>
          <w:rFonts w:hint="eastAsia"/>
          <w:szCs w:val="24"/>
          <w:lang w:eastAsia="zh-CN"/>
        </w:rPr>
        <w:t>基于</w:t>
      </w:r>
      <w:r w:rsidR="00185543">
        <w:rPr>
          <w:rFonts w:hint="eastAsia"/>
          <w:szCs w:val="24"/>
          <w:lang w:eastAsia="zh-CN"/>
        </w:rPr>
        <w:t>底板岩层电阻率</w:t>
      </w:r>
      <w:r w:rsidR="00B32143">
        <w:rPr>
          <w:rFonts w:hint="eastAsia"/>
          <w:szCs w:val="24"/>
          <w:lang w:eastAsia="zh-CN"/>
        </w:rPr>
        <w:t>的电法</w:t>
      </w:r>
      <w:r w:rsidR="00BA1B27" w:rsidRPr="00247418">
        <w:rPr>
          <w:rFonts w:hint="eastAsia"/>
          <w:szCs w:val="24"/>
          <w:lang w:eastAsia="zh-CN"/>
        </w:rPr>
        <w:t>变异系数</w:t>
      </w:r>
      <w:r w:rsidR="00B32143">
        <w:rPr>
          <w:rFonts w:hint="eastAsia"/>
          <w:szCs w:val="24"/>
          <w:lang w:eastAsia="zh-CN"/>
        </w:rPr>
        <w:t>计算方法，</w:t>
      </w:r>
      <w:r w:rsidR="00143ECD">
        <w:rPr>
          <w:rFonts w:hint="eastAsia"/>
          <w:szCs w:val="24"/>
          <w:lang w:eastAsia="zh-CN"/>
        </w:rPr>
        <w:t>将该系数作为实时地质构造指标</w:t>
      </w:r>
      <w:r w:rsidR="00B32143">
        <w:rPr>
          <w:rFonts w:hint="eastAsia"/>
          <w:szCs w:val="24"/>
          <w:lang w:eastAsia="zh-CN"/>
        </w:rPr>
        <w:t>对</w:t>
      </w:r>
      <w:r w:rsidR="00784AEB">
        <w:rPr>
          <w:rFonts w:hint="eastAsia"/>
          <w:szCs w:val="24"/>
          <w:lang w:eastAsia="zh-CN"/>
        </w:rPr>
        <w:t>前方</w:t>
      </w:r>
      <w:r w:rsidR="00B32143">
        <w:rPr>
          <w:rFonts w:hint="eastAsia"/>
          <w:szCs w:val="24"/>
          <w:lang w:eastAsia="zh-CN"/>
        </w:rPr>
        <w:t>地质异常情况进行评估</w:t>
      </w:r>
      <w:r w:rsidR="009B3124">
        <w:rPr>
          <w:rFonts w:hint="eastAsia"/>
          <w:szCs w:val="24"/>
          <w:lang w:eastAsia="zh-CN"/>
        </w:rPr>
        <w:t>；涌出异常评估通过</w:t>
      </w:r>
      <w:r w:rsidR="00F66227">
        <w:rPr>
          <w:rFonts w:hint="eastAsia"/>
          <w:szCs w:val="24"/>
          <w:lang w:eastAsia="zh-CN"/>
        </w:rPr>
        <w:t>综合底板</w:t>
      </w:r>
      <w:r w:rsidR="00F66227" w:rsidRPr="00F66227">
        <w:rPr>
          <w:rFonts w:hint="eastAsia"/>
          <w:szCs w:val="24"/>
          <w:lang w:eastAsia="zh-CN"/>
        </w:rPr>
        <w:t>岩</w:t>
      </w:r>
      <w:r w:rsidR="00340E18">
        <w:rPr>
          <w:rFonts w:hint="eastAsia"/>
          <w:szCs w:val="24"/>
          <w:lang w:eastAsia="zh-CN"/>
        </w:rPr>
        <w:t>层</w:t>
      </w:r>
      <w:r w:rsidR="00F66227" w:rsidRPr="00F66227">
        <w:rPr>
          <w:rFonts w:hint="eastAsia"/>
          <w:szCs w:val="24"/>
          <w:lang w:eastAsia="zh-CN"/>
        </w:rPr>
        <w:t>厚度、渗透性和地质构造参数</w:t>
      </w:r>
      <w:r w:rsidR="00F66227">
        <w:rPr>
          <w:rFonts w:hint="eastAsia"/>
          <w:szCs w:val="24"/>
          <w:lang w:eastAsia="zh-CN"/>
        </w:rPr>
        <w:t>，建立</w:t>
      </w:r>
      <w:r w:rsidR="00F66227" w:rsidRPr="00F66227">
        <w:rPr>
          <w:rFonts w:hint="eastAsia"/>
          <w:szCs w:val="24"/>
          <w:lang w:eastAsia="zh-CN"/>
        </w:rPr>
        <w:t>遗传算法优化的反向传播神经网络算法</w:t>
      </w:r>
      <w:r w:rsidR="00F66227" w:rsidRPr="00F66227">
        <w:rPr>
          <w:rFonts w:hint="eastAsia"/>
          <w:szCs w:val="24"/>
          <w:lang w:eastAsia="zh-CN"/>
        </w:rPr>
        <w:t>(GA-BP)</w:t>
      </w:r>
      <w:r w:rsidR="00F66227">
        <w:rPr>
          <w:rFonts w:hint="eastAsia"/>
          <w:szCs w:val="24"/>
          <w:lang w:eastAsia="zh-CN"/>
        </w:rPr>
        <w:t>预测模型</w:t>
      </w:r>
      <w:ins w:id="101" w:author="MYWEI" w:date="2023-05-23T10:45:00Z">
        <w:r w:rsidR="0059436B">
          <w:rPr>
            <w:rFonts w:hint="eastAsia"/>
            <w:szCs w:val="24"/>
            <w:lang w:eastAsia="zh-CN"/>
          </w:rPr>
          <w:t>，</w:t>
        </w:r>
      </w:ins>
      <w:r w:rsidR="00A300B3">
        <w:rPr>
          <w:rFonts w:hint="eastAsia"/>
          <w:szCs w:val="24"/>
          <w:lang w:eastAsia="zh-CN"/>
        </w:rPr>
        <w:t>对油型气涌出量进行预测</w:t>
      </w:r>
      <w:r w:rsidR="00AD76F1">
        <w:rPr>
          <w:rFonts w:hint="eastAsia"/>
          <w:szCs w:val="24"/>
          <w:lang w:eastAsia="zh-CN"/>
        </w:rPr>
        <w:t>，利用</w:t>
      </w:r>
      <w:r w:rsidR="00A300B3">
        <w:rPr>
          <w:rFonts w:hint="eastAsia"/>
          <w:szCs w:val="24"/>
          <w:lang w:eastAsia="zh-CN"/>
        </w:rPr>
        <w:t>预测值作为涌出量指标来评估油型气涌出异常</w:t>
      </w:r>
      <w:r w:rsidR="00784AEB">
        <w:rPr>
          <w:rFonts w:hint="eastAsia"/>
          <w:szCs w:val="24"/>
          <w:lang w:eastAsia="zh-CN"/>
        </w:rPr>
        <w:t>。</w:t>
      </w:r>
      <w:del w:id="102" w:author="MYWEI" w:date="2023-05-22T09:21:00Z">
        <w:r w:rsidR="009B3124" w:rsidDel="007B4743">
          <w:rPr>
            <w:rFonts w:hint="eastAsia"/>
            <w:szCs w:val="24"/>
            <w:lang w:eastAsia="zh-CN"/>
          </w:rPr>
          <w:delText>为验证</w:delText>
        </w:r>
        <w:r w:rsidR="00174DC0" w:rsidDel="007B4743">
          <w:rPr>
            <w:rFonts w:hint="eastAsia"/>
            <w:szCs w:val="24"/>
            <w:lang w:eastAsia="zh-CN"/>
          </w:rPr>
          <w:delText>油型气涌出危险性指标的准确性</w:delText>
        </w:r>
        <w:r w:rsidR="00143ECD" w:rsidDel="007B4743">
          <w:rPr>
            <w:rFonts w:hint="eastAsia"/>
            <w:szCs w:val="24"/>
            <w:lang w:eastAsia="zh-CN"/>
          </w:rPr>
          <w:delText>随</w:delText>
        </w:r>
        <w:r w:rsidR="00143ECD" w:rsidRPr="00860DF0" w:rsidDel="007B4743">
          <w:rPr>
            <w:rFonts w:hint="eastAsia"/>
            <w:lang w:eastAsia="zh-CN"/>
          </w:rPr>
          <w:delText>黄陵</w:delText>
        </w:r>
        <w:r w:rsidR="00143ECD" w:rsidRPr="00860DF0" w:rsidDel="007B4743">
          <w:rPr>
            <w:rFonts w:hint="eastAsia"/>
            <w:lang w:eastAsia="zh-CN"/>
          </w:rPr>
          <w:delText>2</w:delText>
        </w:r>
        <w:r w:rsidR="00143ECD" w:rsidRPr="00860DF0" w:rsidDel="007B4743">
          <w:rPr>
            <w:rFonts w:hint="eastAsia"/>
            <w:lang w:eastAsia="zh-CN"/>
          </w:rPr>
          <w:delText>号煤矿二盘区</w:delText>
        </w:r>
        <w:r w:rsidR="00143ECD" w:rsidRPr="00860DF0" w:rsidDel="007B4743">
          <w:rPr>
            <w:rFonts w:hint="eastAsia"/>
            <w:lang w:eastAsia="zh-CN"/>
          </w:rPr>
          <w:delText>215</w:delText>
        </w:r>
      </w:del>
      <w:ins w:id="103" w:author="MYWEI" w:date="2023-05-22T09:21:00Z">
        <w:r w:rsidR="007B4743">
          <w:rPr>
            <w:rFonts w:hint="eastAsia"/>
            <w:szCs w:val="24"/>
            <w:lang w:eastAsia="zh-CN"/>
          </w:rPr>
          <w:t>最后根据黄陵矿区掘进</w:t>
        </w:r>
      </w:ins>
      <w:r w:rsidR="00143ECD" w:rsidRPr="00860DF0">
        <w:rPr>
          <w:rFonts w:hint="eastAsia"/>
          <w:lang w:eastAsia="zh-CN"/>
        </w:rPr>
        <w:t>巷道</w:t>
      </w:r>
      <w:del w:id="104" w:author="MYWEI" w:date="2023-05-22T09:21:00Z">
        <w:r w:rsidR="00143ECD" w:rsidDel="007B4743">
          <w:rPr>
            <w:rFonts w:hint="eastAsia"/>
            <w:lang w:eastAsia="zh-CN"/>
          </w:rPr>
          <w:delText>掘进</w:delText>
        </w:r>
        <w:r w:rsidR="00174DC0" w:rsidDel="007B4743">
          <w:rPr>
            <w:rFonts w:hint="eastAsia"/>
            <w:lang w:eastAsia="zh-CN"/>
          </w:rPr>
          <w:delText>过程</w:delText>
        </w:r>
        <w:r w:rsidR="00AD76F1" w:rsidDel="007B4743">
          <w:rPr>
            <w:rFonts w:hint="eastAsia"/>
            <w:szCs w:val="24"/>
            <w:lang w:eastAsia="zh-CN"/>
          </w:rPr>
          <w:delText>结合</w:delText>
        </w:r>
      </w:del>
      <w:ins w:id="105" w:author="MYWEI" w:date="2023-05-22T09:21:00Z">
        <w:r w:rsidR="007B4743">
          <w:rPr>
            <w:rFonts w:hint="eastAsia"/>
            <w:lang w:eastAsia="zh-CN"/>
          </w:rPr>
          <w:t>实测</w:t>
        </w:r>
      </w:ins>
      <w:r w:rsidR="00A300B3">
        <w:rPr>
          <w:rFonts w:hint="eastAsia"/>
          <w:szCs w:val="24"/>
          <w:lang w:eastAsia="zh-CN"/>
        </w:rPr>
        <w:t>电法变异系数与油型气涌出量指标</w:t>
      </w:r>
      <w:del w:id="106" w:author="MYWEI" w:date="2023-05-22T09:21:00Z">
        <w:r w:rsidR="00F66227" w:rsidDel="007B4743">
          <w:rPr>
            <w:rFonts w:hint="eastAsia"/>
            <w:szCs w:val="24"/>
            <w:lang w:eastAsia="zh-CN"/>
          </w:rPr>
          <w:delText>进行</w:delText>
        </w:r>
      </w:del>
      <w:ins w:id="107" w:author="MYWEI" w:date="2023-05-22T09:21:00Z">
        <w:r w:rsidR="007B4743">
          <w:rPr>
            <w:rFonts w:hint="eastAsia"/>
            <w:szCs w:val="24"/>
            <w:lang w:eastAsia="zh-CN"/>
          </w:rPr>
          <w:t>对比</w:t>
        </w:r>
      </w:ins>
      <w:ins w:id="108" w:author="MYWEI" w:date="2023-05-22T09:22:00Z">
        <w:r w:rsidR="007B4743">
          <w:rPr>
            <w:rFonts w:hint="eastAsia"/>
            <w:szCs w:val="24"/>
            <w:lang w:eastAsia="zh-CN"/>
          </w:rPr>
          <w:t>验证</w:t>
        </w:r>
      </w:ins>
      <w:ins w:id="109" w:author="MYWEI" w:date="2023-05-22T09:21:00Z">
        <w:r w:rsidR="007B4743">
          <w:rPr>
            <w:rFonts w:hint="eastAsia"/>
            <w:szCs w:val="24"/>
            <w:lang w:eastAsia="zh-CN"/>
          </w:rPr>
          <w:t>，</w:t>
        </w:r>
      </w:ins>
      <w:ins w:id="110" w:author="MYWEI" w:date="2023-05-22T09:22:00Z">
        <w:r w:rsidR="007B4743">
          <w:rPr>
            <w:rFonts w:hint="eastAsia"/>
            <w:szCs w:val="24"/>
            <w:lang w:eastAsia="zh-CN"/>
          </w:rPr>
          <w:t>根据</w:t>
        </w:r>
      </w:ins>
      <w:r w:rsidR="00143ECD">
        <w:rPr>
          <w:rFonts w:hint="eastAsia"/>
          <w:szCs w:val="24"/>
          <w:lang w:eastAsia="zh-CN"/>
        </w:rPr>
        <w:t>实时</w:t>
      </w:r>
      <w:r w:rsidR="00F66227">
        <w:rPr>
          <w:rFonts w:hint="eastAsia"/>
          <w:szCs w:val="24"/>
          <w:lang w:eastAsia="zh-CN"/>
        </w:rPr>
        <w:t>油型气</w:t>
      </w:r>
      <w:r w:rsidR="00F66227">
        <w:rPr>
          <w:rFonts w:hint="eastAsia"/>
          <w:szCs w:val="24"/>
          <w:lang w:eastAsia="zh-CN"/>
        </w:rPr>
        <w:t>涌出危险性的超前探测和评估</w:t>
      </w:r>
      <w:ins w:id="111" w:author="MYWEI" w:date="2023-05-23T10:45:00Z">
        <w:r w:rsidR="0059436B">
          <w:rPr>
            <w:rFonts w:hint="eastAsia"/>
            <w:szCs w:val="24"/>
            <w:lang w:eastAsia="zh-CN"/>
          </w:rPr>
          <w:t>结果</w:t>
        </w:r>
      </w:ins>
      <w:r w:rsidR="00F66227">
        <w:rPr>
          <w:rFonts w:hint="eastAsia"/>
          <w:szCs w:val="24"/>
          <w:lang w:eastAsia="zh-CN"/>
        </w:rPr>
        <w:t>，</w:t>
      </w:r>
      <w:del w:id="112" w:author="MYWEI" w:date="2023-05-22T09:22:00Z">
        <w:r w:rsidR="00F66227" w:rsidDel="007B4743">
          <w:rPr>
            <w:rFonts w:hint="eastAsia"/>
            <w:szCs w:val="24"/>
            <w:lang w:eastAsia="zh-CN"/>
          </w:rPr>
          <w:delText>并</w:delText>
        </w:r>
      </w:del>
      <w:r w:rsidR="00C9411D" w:rsidRPr="00247418">
        <w:rPr>
          <w:rFonts w:hint="eastAsia"/>
          <w:szCs w:val="24"/>
          <w:lang w:eastAsia="zh-CN"/>
        </w:rPr>
        <w:t>提出相应的油型气治理方案</w:t>
      </w:r>
      <w:r w:rsidR="001B0604">
        <w:rPr>
          <w:rFonts w:hint="eastAsia"/>
          <w:szCs w:val="24"/>
          <w:lang w:eastAsia="zh-CN"/>
        </w:rPr>
        <w:t>，</w:t>
      </w:r>
      <w:del w:id="113" w:author="MYWEI" w:date="2023-05-23T10:46:00Z">
        <w:r w:rsidR="001B0604" w:rsidDel="0059436B">
          <w:rPr>
            <w:rFonts w:hint="eastAsia"/>
            <w:szCs w:val="24"/>
            <w:lang w:eastAsia="zh-CN"/>
          </w:rPr>
          <w:delText>为</w:delText>
        </w:r>
      </w:del>
      <w:r w:rsidR="00C9411D" w:rsidRPr="00247418">
        <w:rPr>
          <w:rFonts w:hint="eastAsia"/>
          <w:szCs w:val="24"/>
          <w:lang w:eastAsia="zh-CN"/>
        </w:rPr>
        <w:t>保证煤矿安全</w:t>
      </w:r>
      <w:r w:rsidR="001B0604">
        <w:rPr>
          <w:rFonts w:hint="eastAsia"/>
          <w:szCs w:val="24"/>
          <w:lang w:eastAsia="zh-CN"/>
        </w:rPr>
        <w:t>高效生产</w:t>
      </w:r>
      <w:del w:id="114" w:author="MYWEI" w:date="2023-05-23T10:46:00Z">
        <w:r w:rsidR="001B0604" w:rsidDel="0059436B">
          <w:rPr>
            <w:rFonts w:hint="eastAsia"/>
            <w:szCs w:val="24"/>
            <w:lang w:eastAsia="zh-CN"/>
          </w:rPr>
          <w:delText>提供技术保障</w:delText>
        </w:r>
      </w:del>
      <w:r w:rsidR="00C9411D" w:rsidRPr="00247418">
        <w:rPr>
          <w:rFonts w:hint="eastAsia"/>
          <w:szCs w:val="24"/>
          <w:lang w:eastAsia="zh-CN"/>
        </w:rPr>
        <w:t>。</w:t>
      </w:r>
    </w:p>
    <w:p w14:paraId="4A184068" w14:textId="40C7C54E" w:rsidR="00C9411D" w:rsidRDefault="00C9411D" w:rsidP="00C9411D">
      <w:pPr>
        <w:pStyle w:val="aff"/>
        <w:rPr>
          <w:lang w:eastAsia="zh-CN"/>
        </w:rPr>
      </w:pPr>
      <w:r>
        <w:rPr>
          <w:lang w:eastAsia="zh-CN"/>
        </w:rPr>
        <w:t xml:space="preserve">1 </w:t>
      </w:r>
      <w:r>
        <w:rPr>
          <w:rFonts w:hint="eastAsia"/>
          <w:lang w:eastAsia="zh-CN"/>
        </w:rPr>
        <w:t>超前探测</w:t>
      </w:r>
    </w:p>
    <w:p w14:paraId="4AE91136" w14:textId="6A5B61FC" w:rsidR="00B535D1" w:rsidRPr="00B535D1" w:rsidRDefault="00B535D1" w:rsidP="00B535D1">
      <w:pPr>
        <w:rPr>
          <w:lang w:eastAsia="zh-CN"/>
        </w:rPr>
      </w:pPr>
      <w:r w:rsidRPr="00247418">
        <w:rPr>
          <w:rFonts w:hint="eastAsia"/>
          <w:szCs w:val="24"/>
          <w:lang w:eastAsia="zh-CN"/>
        </w:rPr>
        <w:t>直流电阻率法</w:t>
      </w:r>
      <w:del w:id="115" w:author="MYWEI" w:date="2023-05-23T10:58:00Z">
        <w:r w:rsidR="00872A26" w:rsidDel="00F034C2">
          <w:rPr>
            <w:rFonts w:hint="eastAsia"/>
            <w:szCs w:val="24"/>
            <w:lang w:eastAsia="zh-CN"/>
          </w:rPr>
          <w:delText>超前</w:delText>
        </w:r>
        <w:r w:rsidRPr="00247418" w:rsidDel="00F034C2">
          <w:rPr>
            <w:rFonts w:hint="eastAsia"/>
            <w:szCs w:val="24"/>
            <w:lang w:eastAsia="zh-CN"/>
          </w:rPr>
          <w:delText>探测技术</w:delText>
        </w:r>
      </w:del>
      <w:ins w:id="116" w:author="MYWEI" w:date="2023-05-23T10:58:00Z">
        <w:r w:rsidR="00F034C2">
          <w:rPr>
            <w:rFonts w:hint="eastAsia"/>
            <w:szCs w:val="24"/>
            <w:lang w:eastAsia="zh-CN"/>
          </w:rPr>
          <w:t>作为超前</w:t>
        </w:r>
        <w:r w:rsidR="00F034C2" w:rsidRPr="00247418">
          <w:rPr>
            <w:rFonts w:hint="eastAsia"/>
            <w:szCs w:val="24"/>
            <w:lang w:eastAsia="zh-CN"/>
          </w:rPr>
          <w:t>探测技术</w:t>
        </w:r>
        <w:r w:rsidR="00F034C2">
          <w:rPr>
            <w:rFonts w:hint="eastAsia"/>
            <w:szCs w:val="24"/>
            <w:lang w:eastAsia="zh-CN"/>
          </w:rPr>
          <w:t>的主要手段之一，</w:t>
        </w:r>
      </w:ins>
      <w:del w:id="117" w:author="MYWEI" w:date="2023-05-23T10:58:00Z">
        <w:r w:rsidRPr="00247418" w:rsidDel="00F034C2">
          <w:rPr>
            <w:rFonts w:hint="eastAsia"/>
            <w:szCs w:val="24"/>
            <w:lang w:eastAsia="zh-CN"/>
          </w:rPr>
          <w:delText>在</w:delText>
        </w:r>
      </w:del>
      <w:ins w:id="118" w:author="MYWEI" w:date="2023-05-23T10:58:00Z">
        <w:r w:rsidR="00F034C2">
          <w:rPr>
            <w:rFonts w:hint="eastAsia"/>
            <w:szCs w:val="24"/>
            <w:lang w:eastAsia="zh-CN"/>
          </w:rPr>
          <w:t>目前在</w:t>
        </w:r>
      </w:ins>
      <w:r w:rsidRPr="00247418">
        <w:rPr>
          <w:rFonts w:hint="eastAsia"/>
          <w:szCs w:val="24"/>
          <w:lang w:eastAsia="zh-CN"/>
        </w:rPr>
        <w:t>应用过程中对各种干扰的研究与探讨已经越来越深入，对实际数据的采集和基于采集数据的反演计算越来越精准，地质异常体位置的获取更加可靠。</w:t>
      </w:r>
      <w:ins w:id="119" w:author="MYWEI" w:date="2023-05-23T10:59:00Z">
        <w:r w:rsidR="00F034C2">
          <w:rPr>
            <w:rFonts w:hint="eastAsia"/>
            <w:szCs w:val="24"/>
            <w:lang w:eastAsia="zh-CN"/>
          </w:rPr>
          <w:t>为了将直流电法用于油型气涌出异常的探测，首先介绍</w:t>
        </w:r>
      </w:ins>
      <w:del w:id="120" w:author="MYWEI" w:date="2023-05-23T10:47:00Z">
        <w:r w:rsidR="00872A26" w:rsidDel="00C93DD8">
          <w:rPr>
            <w:rFonts w:hint="eastAsia"/>
            <w:szCs w:val="24"/>
            <w:lang w:eastAsia="zh-CN"/>
          </w:rPr>
          <w:delText>本章拟</w:delText>
        </w:r>
        <w:r w:rsidR="00612E4A" w:rsidDel="00612E4A">
          <w:rPr>
            <w:rFonts w:hint="eastAsia"/>
            <w:szCs w:val="24"/>
            <w:lang w:eastAsia="zh-CN"/>
          </w:rPr>
          <w:delText>从</w:delText>
        </w:r>
      </w:del>
      <w:r w:rsidR="00872A26">
        <w:rPr>
          <w:rFonts w:hint="eastAsia"/>
          <w:szCs w:val="24"/>
          <w:lang w:eastAsia="zh-CN"/>
        </w:rPr>
        <w:t>直流电阻率法超前探测的基本原理</w:t>
      </w:r>
      <w:del w:id="121" w:author="MYWEI" w:date="2023-05-23T10:48:00Z">
        <w:r w:rsidR="00872A26" w:rsidDel="00612E4A">
          <w:rPr>
            <w:rFonts w:hint="eastAsia"/>
            <w:szCs w:val="24"/>
            <w:lang w:eastAsia="zh-CN"/>
          </w:rPr>
          <w:delText>到</w:delText>
        </w:r>
      </w:del>
      <w:ins w:id="122" w:author="MYWEI" w:date="2023-05-23T10:59:00Z">
        <w:r w:rsidR="00F034C2">
          <w:rPr>
            <w:rFonts w:hint="eastAsia"/>
            <w:szCs w:val="24"/>
            <w:lang w:eastAsia="zh-CN"/>
          </w:rPr>
          <w:t>和</w:t>
        </w:r>
      </w:ins>
      <w:del w:id="123" w:author="MYWEI" w:date="2023-05-23T11:01:00Z">
        <w:r w:rsidR="007417F5" w:rsidDel="00EA6DBC">
          <w:rPr>
            <w:rFonts w:hint="eastAsia"/>
            <w:szCs w:val="24"/>
            <w:lang w:eastAsia="zh-CN"/>
          </w:rPr>
          <w:delText>电法</w:delText>
        </w:r>
      </w:del>
      <w:ins w:id="124" w:author="MYWEI" w:date="2023-05-23T11:01:00Z">
        <w:r w:rsidR="00EA6DBC">
          <w:rPr>
            <w:rFonts w:hint="eastAsia"/>
            <w:szCs w:val="24"/>
            <w:lang w:eastAsia="zh-CN"/>
          </w:rPr>
          <w:t>电阻率</w:t>
        </w:r>
      </w:ins>
      <w:r w:rsidR="007417F5">
        <w:rPr>
          <w:rFonts w:hint="eastAsia"/>
          <w:szCs w:val="24"/>
          <w:lang w:eastAsia="zh-CN"/>
        </w:rPr>
        <w:t>数据处理</w:t>
      </w:r>
      <w:ins w:id="125" w:author="MYWEI" w:date="2023-05-23T11:01:00Z">
        <w:r w:rsidR="00EA6DBC">
          <w:rPr>
            <w:rFonts w:hint="eastAsia"/>
            <w:szCs w:val="24"/>
            <w:lang w:eastAsia="zh-CN"/>
          </w:rPr>
          <w:t>方法</w:t>
        </w:r>
      </w:ins>
      <w:del w:id="126" w:author="MYWEI" w:date="2023-05-23T11:01:00Z">
        <w:r w:rsidR="007417F5" w:rsidDel="00EA6DBC">
          <w:rPr>
            <w:rFonts w:hint="eastAsia"/>
            <w:szCs w:val="24"/>
            <w:lang w:eastAsia="zh-CN"/>
          </w:rPr>
          <w:delText>对地质异常特征进行解释说明</w:delText>
        </w:r>
      </w:del>
      <w:r w:rsidR="007417F5">
        <w:rPr>
          <w:rFonts w:hint="eastAsia"/>
          <w:szCs w:val="24"/>
          <w:lang w:eastAsia="zh-CN"/>
        </w:rPr>
        <w:t>。</w:t>
      </w:r>
    </w:p>
    <w:p w14:paraId="2AF8DEB2" w14:textId="1B9544F1" w:rsidR="00BA1B27" w:rsidRPr="00BA1B27" w:rsidRDefault="00902A82" w:rsidP="000C60FC">
      <w:pPr>
        <w:pStyle w:val="a3"/>
        <w:spacing w:before="156" w:after="156"/>
      </w:pPr>
      <w:bookmarkStart w:id="127" w:name="_Toc100153603"/>
      <w:bookmarkStart w:id="128" w:name="_Toc118279565"/>
      <w:r>
        <w:rPr>
          <w:rFonts w:hint="eastAsia"/>
        </w:rPr>
        <w:t>1</w:t>
      </w:r>
      <w:r>
        <w:t xml:space="preserve">.1  </w:t>
      </w:r>
      <w:r w:rsidR="00C9411D" w:rsidRPr="00C11FD7">
        <w:rPr>
          <w:rFonts w:hint="eastAsia"/>
        </w:rPr>
        <w:t>超前探测基本原理</w:t>
      </w:r>
      <w:bookmarkEnd w:id="127"/>
      <w:bookmarkEnd w:id="128"/>
    </w:p>
    <w:p w14:paraId="216C3537" w14:textId="799EE838" w:rsidR="00F9747B" w:rsidRPr="00F9747B" w:rsidRDefault="00BA1B27" w:rsidP="00860DF0">
      <w:pPr>
        <w:rPr>
          <w:lang w:eastAsia="zh-CN"/>
        </w:rPr>
      </w:pPr>
      <w:r w:rsidRPr="00C11FD7">
        <w:rPr>
          <w:rFonts w:hint="eastAsia"/>
          <w:lang w:eastAsia="zh-CN"/>
        </w:rPr>
        <w:t>在均匀介质条件下，</w:t>
      </w:r>
      <w:r w:rsidR="00A8789C">
        <w:rPr>
          <w:rFonts w:hint="eastAsia"/>
          <w:lang w:eastAsia="zh-CN"/>
        </w:rPr>
        <w:t>通过使电极与底板岩石密切接触并布置测线连接所有电极，由</w:t>
      </w:r>
      <w:r w:rsidR="00F61BF4">
        <w:rPr>
          <w:rFonts w:hint="eastAsia"/>
          <w:lang w:eastAsia="zh-CN"/>
        </w:rPr>
        <w:t>供电</w:t>
      </w:r>
      <w:r w:rsidR="00A8789C">
        <w:rPr>
          <w:rFonts w:hint="eastAsia"/>
          <w:lang w:eastAsia="zh-CN"/>
        </w:rPr>
        <w:t>电极发射电流，</w:t>
      </w:r>
      <w:r w:rsidR="00CC6AAE">
        <w:rPr>
          <w:rFonts w:hint="eastAsia"/>
          <w:lang w:eastAsia="zh-CN"/>
        </w:rPr>
        <w:t>通过</w:t>
      </w:r>
      <w:r w:rsidRPr="00C11FD7">
        <w:rPr>
          <w:rFonts w:hint="eastAsia"/>
          <w:lang w:eastAsia="zh-CN"/>
        </w:rPr>
        <w:t>单个电极所产生的</w:t>
      </w:r>
      <w:proofErr w:type="gramStart"/>
      <w:r w:rsidRPr="00C11FD7">
        <w:rPr>
          <w:rFonts w:hint="eastAsia"/>
          <w:lang w:eastAsia="zh-CN"/>
        </w:rPr>
        <w:t>电源场</w:t>
      </w:r>
      <w:proofErr w:type="gramEnd"/>
      <w:r w:rsidRPr="00C11FD7">
        <w:rPr>
          <w:rFonts w:hint="eastAsia"/>
          <w:lang w:eastAsia="zh-CN"/>
        </w:rPr>
        <w:t>形成的</w:t>
      </w:r>
      <w:r w:rsidR="00A8789C">
        <w:rPr>
          <w:rFonts w:hint="eastAsia"/>
          <w:lang w:eastAsia="zh-CN"/>
        </w:rPr>
        <w:t>电</w:t>
      </w:r>
      <w:r w:rsidRPr="00C11FD7">
        <w:rPr>
          <w:rFonts w:hint="eastAsia"/>
          <w:lang w:eastAsia="zh-CN"/>
        </w:rPr>
        <w:t>位差</w:t>
      </w:r>
      <w:r w:rsidR="00664FD1">
        <w:rPr>
          <w:rFonts w:hint="eastAsia"/>
          <w:lang w:eastAsia="zh-CN"/>
        </w:rPr>
        <w:t>变化</w:t>
      </w:r>
      <w:r w:rsidR="00CC6AAE">
        <w:rPr>
          <w:rFonts w:hint="eastAsia"/>
          <w:lang w:eastAsia="zh-CN"/>
        </w:rPr>
        <w:t>来计算</w:t>
      </w:r>
      <w:r w:rsidR="00015C51">
        <w:rPr>
          <w:rFonts w:hint="eastAsia"/>
          <w:lang w:eastAsia="zh-CN"/>
        </w:rPr>
        <w:t>电阻率</w:t>
      </w:r>
      <w:r w:rsidR="002D174C">
        <w:rPr>
          <w:lang w:eastAsia="zh-CN"/>
        </w:rPr>
        <w:t>,</w:t>
      </w:r>
      <w:r w:rsidR="00CC6AAE">
        <w:rPr>
          <w:rFonts w:hint="eastAsia"/>
          <w:lang w:eastAsia="zh-CN"/>
        </w:rPr>
        <w:t>作为</w:t>
      </w:r>
      <w:r w:rsidRPr="00C11FD7">
        <w:rPr>
          <w:rFonts w:hint="eastAsia"/>
          <w:lang w:eastAsia="zh-CN"/>
        </w:rPr>
        <w:t>球面内的地质体异常的综合反映</w:t>
      </w:r>
      <w:r w:rsidR="00FD4F2C">
        <w:rPr>
          <w:rFonts w:hint="eastAsia"/>
          <w:lang w:eastAsia="zh-CN"/>
        </w:rPr>
        <w:t>电性参数</w:t>
      </w:r>
      <w:r w:rsidR="004619A2" w:rsidRPr="00EC45FF">
        <w:rPr>
          <w:rFonts w:hint="eastAsia"/>
          <w:vertAlign w:val="superscript"/>
          <w:lang w:eastAsia="zh-CN"/>
        </w:rPr>
        <w:t>[</w:t>
      </w:r>
      <w:r w:rsidR="004619A2" w:rsidRPr="00EC45FF">
        <w:rPr>
          <w:vertAlign w:val="superscript"/>
          <w:lang w:eastAsia="zh-CN"/>
        </w:rPr>
        <w:t>1</w:t>
      </w:r>
      <w:r w:rsidR="008F570A" w:rsidRPr="00EC45FF">
        <w:rPr>
          <w:vertAlign w:val="superscript"/>
          <w:lang w:eastAsia="zh-CN"/>
        </w:rPr>
        <w:t>3</w:t>
      </w:r>
      <w:r w:rsidR="004619A2" w:rsidRPr="00EC45FF">
        <w:rPr>
          <w:vertAlign w:val="superscript"/>
          <w:lang w:eastAsia="zh-CN"/>
        </w:rPr>
        <w:t>]</w:t>
      </w:r>
      <w:r w:rsidR="00AA3A75">
        <w:rPr>
          <w:rFonts w:hint="eastAsia"/>
          <w:lang w:eastAsia="zh-CN"/>
        </w:rPr>
        <w:t>。</w:t>
      </w:r>
      <w:r w:rsidR="00664FD1">
        <w:rPr>
          <w:rFonts w:hint="eastAsia"/>
          <w:lang w:eastAsia="zh-CN"/>
        </w:rPr>
        <w:t>在巷道中</w:t>
      </w:r>
      <w:r w:rsidR="009A521F">
        <w:rPr>
          <w:rFonts w:hint="eastAsia"/>
          <w:lang w:eastAsia="zh-CN"/>
        </w:rPr>
        <w:t>采用三</w:t>
      </w:r>
      <w:proofErr w:type="gramStart"/>
      <w:r w:rsidR="008B79AD">
        <w:rPr>
          <w:rFonts w:hint="eastAsia"/>
          <w:lang w:eastAsia="zh-CN"/>
        </w:rPr>
        <w:t>极</w:t>
      </w:r>
      <w:proofErr w:type="gramEnd"/>
      <w:r w:rsidR="009A521F">
        <w:rPr>
          <w:rFonts w:hint="eastAsia"/>
          <w:lang w:eastAsia="zh-CN"/>
        </w:rPr>
        <w:t>装置</w:t>
      </w:r>
      <w:r w:rsidR="000D739C" w:rsidRPr="00C11FD7">
        <w:rPr>
          <w:rFonts w:hint="eastAsia"/>
          <w:lang w:eastAsia="zh-CN"/>
        </w:rPr>
        <w:t>观测系统</w:t>
      </w:r>
      <w:ins w:id="129" w:author="MYWEI" w:date="2023-05-23T16:05:00Z">
        <w:r w:rsidR="004E06D8" w:rsidRPr="00C11FD7">
          <w:rPr>
            <w:rFonts w:hint="eastAsia"/>
            <w:lang w:eastAsia="zh-CN"/>
          </w:rPr>
          <w:t>进行</w:t>
        </w:r>
      </w:ins>
      <w:del w:id="130" w:author="MYWEI" w:date="2023-05-23T16:05:00Z">
        <w:r w:rsidR="000D739C" w:rsidDel="004E06D8">
          <w:rPr>
            <w:rFonts w:hint="eastAsia"/>
            <w:lang w:eastAsia="zh-CN"/>
          </w:rPr>
          <w:delText>1</w:delText>
        </w:r>
        <w:r w:rsidR="000D739C" w:rsidDel="004E06D8">
          <w:rPr>
            <w:lang w:eastAsia="zh-CN"/>
          </w:rPr>
          <w:delText>(a)</w:delText>
        </w:r>
        <w:r w:rsidR="009A521F" w:rsidDel="004E06D8">
          <w:rPr>
            <w:rFonts w:hint="eastAsia"/>
            <w:lang w:eastAsia="zh-CN"/>
          </w:rPr>
          <w:delText>布置</w:delText>
        </w:r>
      </w:del>
      <w:r w:rsidR="009A521F">
        <w:rPr>
          <w:rFonts w:hint="eastAsia"/>
          <w:lang w:eastAsia="zh-CN"/>
        </w:rPr>
        <w:t>电极</w:t>
      </w:r>
      <w:ins w:id="131" w:author="MYWEI" w:date="2023-05-23T16:05:00Z">
        <w:r w:rsidR="004E06D8">
          <w:rPr>
            <w:rFonts w:hint="eastAsia"/>
            <w:lang w:eastAsia="zh-CN"/>
          </w:rPr>
          <w:t>布置和</w:t>
        </w:r>
      </w:ins>
      <w:del w:id="132" w:author="MYWEI" w:date="2023-05-23T16:05:00Z">
        <w:r w:rsidR="00664FD1" w:rsidRPr="00C11FD7" w:rsidDel="004E06D8">
          <w:rPr>
            <w:rFonts w:hint="eastAsia"/>
            <w:lang w:eastAsia="zh-CN"/>
          </w:rPr>
          <w:delText>进行</w:delText>
        </w:r>
      </w:del>
      <w:r w:rsidR="00664FD1">
        <w:rPr>
          <w:rFonts w:hint="eastAsia"/>
          <w:lang w:eastAsia="zh-CN"/>
        </w:rPr>
        <w:t>数据</w:t>
      </w:r>
      <w:r w:rsidR="00664FD1" w:rsidRPr="00C11FD7">
        <w:rPr>
          <w:rFonts w:hint="eastAsia"/>
          <w:lang w:eastAsia="zh-CN"/>
        </w:rPr>
        <w:t>采集</w:t>
      </w:r>
      <w:ins w:id="133" w:author="MYWEI" w:date="2023-05-23T16:05:00Z">
        <w:r w:rsidR="004E06D8">
          <w:rPr>
            <w:rFonts w:hint="eastAsia"/>
            <w:lang w:eastAsia="zh-CN"/>
          </w:rPr>
          <w:t>，如图</w:t>
        </w:r>
        <w:r w:rsidR="004E06D8">
          <w:rPr>
            <w:rFonts w:hint="eastAsia"/>
            <w:lang w:eastAsia="zh-CN"/>
          </w:rPr>
          <w:t>1</w:t>
        </w:r>
        <w:r w:rsidR="004E06D8">
          <w:rPr>
            <w:lang w:eastAsia="zh-CN"/>
          </w:rPr>
          <w:t>(a)</w:t>
        </w:r>
      </w:ins>
      <w:r w:rsidR="000D739C">
        <w:rPr>
          <w:rFonts w:hint="eastAsia"/>
          <w:lang w:eastAsia="zh-CN"/>
        </w:rPr>
        <w:t>。</w:t>
      </w:r>
      <w:r w:rsidR="00664FD1" w:rsidRPr="00C11FD7">
        <w:rPr>
          <w:rFonts w:hint="eastAsia"/>
          <w:lang w:eastAsia="zh-CN"/>
        </w:rPr>
        <w:t>在该</w:t>
      </w:r>
      <w:r w:rsidR="000D739C">
        <w:rPr>
          <w:rFonts w:hint="eastAsia"/>
          <w:lang w:eastAsia="zh-CN"/>
        </w:rPr>
        <w:t>观测系统</w:t>
      </w:r>
      <w:r w:rsidR="00664FD1" w:rsidRPr="00C11FD7">
        <w:rPr>
          <w:rFonts w:hint="eastAsia"/>
          <w:lang w:eastAsia="zh-CN"/>
        </w:rPr>
        <w:t>下</w:t>
      </w:r>
      <w:del w:id="134" w:author="MYWEI" w:date="2023-05-23T16:05:00Z">
        <w:r w:rsidR="00F129D7" w:rsidDel="00FD28C0">
          <w:rPr>
            <w:rFonts w:hint="eastAsia"/>
            <w:lang w:eastAsia="zh-CN"/>
          </w:rPr>
          <w:delText>以</w:delText>
        </w:r>
      </w:del>
      <w:r w:rsidRPr="00C11FD7">
        <w:rPr>
          <w:rFonts w:hint="eastAsia"/>
          <w:lang w:eastAsia="zh-CN"/>
        </w:rPr>
        <w:t>供电电极为</w:t>
      </w:r>
      <w:r w:rsidR="00664FD1">
        <w:rPr>
          <w:rFonts w:hint="eastAsia"/>
          <w:lang w:eastAsia="zh-CN"/>
        </w:rPr>
        <w:t>点电源形成稳定的球形电场</w:t>
      </w:r>
      <w:r w:rsidR="00F129D7">
        <w:rPr>
          <w:rFonts w:hint="eastAsia"/>
          <w:lang w:eastAsia="zh-CN"/>
        </w:rPr>
        <w:t>，</w:t>
      </w:r>
      <w:r w:rsidR="000D739C">
        <w:rPr>
          <w:rFonts w:hint="eastAsia"/>
          <w:lang w:eastAsia="zh-CN"/>
        </w:rPr>
        <w:t>当供电电极发射电流时其余测量电极同步采集电位</w:t>
      </w:r>
      <w:del w:id="135" w:author="MYWEI" w:date="2023-05-23T16:06:00Z">
        <w:r w:rsidR="000D739C" w:rsidDel="005924BA">
          <w:rPr>
            <w:rFonts w:hint="eastAsia"/>
            <w:lang w:eastAsia="zh-CN"/>
          </w:rPr>
          <w:delText>，</w:delText>
        </w:r>
      </w:del>
      <w:ins w:id="136" w:author="MYWEI" w:date="2023-05-23T16:06:00Z">
        <w:r w:rsidR="005924BA">
          <w:rPr>
            <w:rFonts w:hint="eastAsia"/>
            <w:lang w:eastAsia="zh-CN"/>
          </w:rPr>
          <w:t>。</w:t>
        </w:r>
      </w:ins>
      <w:r w:rsidR="005577B0">
        <w:rPr>
          <w:rFonts w:hint="eastAsia"/>
          <w:lang w:eastAsia="zh-CN"/>
        </w:rPr>
        <w:t>采用不同</w:t>
      </w:r>
      <w:r w:rsidRPr="00C11FD7">
        <w:rPr>
          <w:rFonts w:hint="eastAsia"/>
          <w:lang w:eastAsia="zh-CN"/>
        </w:rPr>
        <w:t>供电电极与测量电极的组合将会形成多个不同半径的探测球面</w:t>
      </w:r>
      <w:ins w:id="137" w:author="MYWEI" w:date="2023-05-23T16:06:00Z">
        <w:r w:rsidR="005924BA">
          <w:rPr>
            <w:rFonts w:hint="eastAsia"/>
            <w:lang w:eastAsia="zh-CN"/>
          </w:rPr>
          <w:t>，</w:t>
        </w:r>
      </w:ins>
      <w:r w:rsidR="000D739C" w:rsidRPr="00C11FD7">
        <w:rPr>
          <w:rFonts w:hint="eastAsia"/>
          <w:lang w:eastAsia="zh-CN"/>
        </w:rPr>
        <w:t>如</w:t>
      </w:r>
      <w:r w:rsidR="000D739C">
        <w:rPr>
          <w:rFonts w:hint="eastAsia"/>
          <w:lang w:eastAsia="zh-CN"/>
        </w:rPr>
        <w:t>图</w:t>
      </w:r>
      <w:r w:rsidR="000D739C">
        <w:rPr>
          <w:lang w:eastAsia="zh-CN"/>
        </w:rPr>
        <w:t>1(b)</w:t>
      </w:r>
      <w:r w:rsidR="000D739C" w:rsidRPr="00C11FD7">
        <w:rPr>
          <w:rFonts w:hint="eastAsia"/>
          <w:lang w:eastAsia="zh-CN"/>
        </w:rPr>
        <w:t>所示</w:t>
      </w:r>
      <w:r w:rsidR="000D739C">
        <w:rPr>
          <w:rFonts w:hint="eastAsia"/>
          <w:lang w:eastAsia="zh-CN"/>
        </w:rPr>
        <w:t>，</w:t>
      </w:r>
      <w:ins w:id="138" w:author="MYWEI" w:date="2023-05-23T16:06:00Z">
        <w:r w:rsidR="005924BA">
          <w:rPr>
            <w:rFonts w:hint="eastAsia"/>
            <w:lang w:eastAsia="zh-CN"/>
          </w:rPr>
          <w:t>能够</w:t>
        </w:r>
      </w:ins>
      <w:del w:id="139" w:author="MYWEI" w:date="2023-05-23T16:06:00Z">
        <w:r w:rsidR="000D739C" w:rsidDel="005924BA">
          <w:rPr>
            <w:rFonts w:hint="eastAsia"/>
            <w:lang w:eastAsia="zh-CN"/>
          </w:rPr>
          <w:delText>并</w:delText>
        </w:r>
      </w:del>
      <w:r w:rsidR="000D739C">
        <w:rPr>
          <w:rFonts w:hint="eastAsia"/>
          <w:lang w:eastAsia="zh-CN"/>
        </w:rPr>
        <w:t>得到大量的电流电位数据来计算</w:t>
      </w:r>
      <w:del w:id="140" w:author="MYWEI" w:date="2023-05-23T16:06:00Z">
        <w:r w:rsidR="00CC6AAE" w:rsidDel="005924BA">
          <w:rPr>
            <w:rFonts w:hint="eastAsia"/>
            <w:lang w:eastAsia="zh-CN"/>
          </w:rPr>
          <w:delText>电阻率突出</w:delText>
        </w:r>
      </w:del>
      <w:r w:rsidR="000D739C">
        <w:rPr>
          <w:rFonts w:hint="eastAsia"/>
          <w:lang w:eastAsia="zh-CN"/>
        </w:rPr>
        <w:t>前方</w:t>
      </w:r>
      <w:r w:rsidR="00CC6AAE">
        <w:rPr>
          <w:rFonts w:hint="eastAsia"/>
          <w:lang w:eastAsia="zh-CN"/>
        </w:rPr>
        <w:t>地质体的</w:t>
      </w:r>
      <w:ins w:id="141" w:author="MYWEI" w:date="2023-05-23T16:06:00Z">
        <w:r w:rsidR="005924BA">
          <w:rPr>
            <w:rFonts w:hint="eastAsia"/>
            <w:lang w:eastAsia="zh-CN"/>
          </w:rPr>
          <w:t>电阻率</w:t>
        </w:r>
      </w:ins>
      <w:r w:rsidR="00CC6AAE">
        <w:rPr>
          <w:rFonts w:hint="eastAsia"/>
          <w:lang w:eastAsia="zh-CN"/>
        </w:rPr>
        <w:t>响应特征</w:t>
      </w:r>
      <w:r w:rsidRPr="00C11FD7">
        <w:rPr>
          <w:rFonts w:hint="eastAsia"/>
          <w:lang w:eastAsia="zh-CN"/>
        </w:rPr>
        <w:t>。</w:t>
      </w:r>
    </w:p>
    <w:p w14:paraId="48B41A72" w14:textId="77777777" w:rsidR="00C9411D" w:rsidRPr="00EE4C1E" w:rsidRDefault="00C9411D" w:rsidP="00C9411D">
      <w:pPr>
        <w:ind w:firstLine="480"/>
        <w:jc w:val="center"/>
        <w:rPr>
          <w:szCs w:val="24"/>
          <w:lang w:eastAsia="zh-CN"/>
        </w:rPr>
      </w:pPr>
      <w:r w:rsidRPr="0099317F">
        <w:rPr>
          <w:noProof/>
          <w:lang w:eastAsia="zh-CN"/>
        </w:rPr>
        <w:drawing>
          <wp:inline distT="0" distB="0" distL="0" distR="0" wp14:anchorId="581F263D" wp14:editId="63F67EC2">
            <wp:extent cx="2520000" cy="1119043"/>
            <wp:effectExtent l="0" t="0" r="0" b="508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cstate="print">
                      <a:extLst>
                        <a:ext uri="{28A0092B-C50C-407E-A947-70E740481C1C}">
                          <a14:useLocalDpi xmlns:a14="http://schemas.microsoft.com/office/drawing/2010/main" val="0"/>
                        </a:ext>
                      </a:extLst>
                    </a:blip>
                    <a:srcRect r="18678"/>
                    <a:stretch>
                      <a:fillRect/>
                    </a:stretch>
                  </pic:blipFill>
                  <pic:spPr bwMode="auto">
                    <a:xfrm>
                      <a:off x="0" y="0"/>
                      <a:ext cx="2520000" cy="1119043"/>
                    </a:xfrm>
                    <a:prstGeom prst="rect">
                      <a:avLst/>
                    </a:prstGeom>
                    <a:noFill/>
                    <a:ln>
                      <a:noFill/>
                    </a:ln>
                  </pic:spPr>
                </pic:pic>
              </a:graphicData>
            </a:graphic>
          </wp:inline>
        </w:drawing>
      </w:r>
    </w:p>
    <w:p w14:paraId="406752CB" w14:textId="2C7DA3EF" w:rsidR="00C9411D" w:rsidRPr="0011798D" w:rsidRDefault="003E0BCA" w:rsidP="00860DF0">
      <w:pPr>
        <w:pStyle w:val="aff8"/>
        <w:spacing w:after="156"/>
      </w:pPr>
      <w:r>
        <w:rPr>
          <w:rFonts w:hint="eastAsia"/>
        </w:rPr>
        <w:t>（</w:t>
      </w:r>
      <w:r>
        <w:rPr>
          <w:rFonts w:hint="eastAsia"/>
        </w:rPr>
        <w:t>a</w:t>
      </w:r>
      <w:r>
        <w:rPr>
          <w:rFonts w:hint="eastAsia"/>
        </w:rPr>
        <w:t>）</w:t>
      </w:r>
      <w:r w:rsidR="00C9411D" w:rsidRPr="0011798D">
        <w:rPr>
          <w:rFonts w:hint="eastAsia"/>
        </w:rPr>
        <w:t>直流电法</w:t>
      </w:r>
      <w:r w:rsidR="00F87128" w:rsidRPr="0011798D">
        <w:rPr>
          <w:rFonts w:hint="eastAsia"/>
        </w:rPr>
        <w:t>观测系统布置</w:t>
      </w:r>
    </w:p>
    <w:p w14:paraId="6B361102" w14:textId="20C778C5" w:rsidR="00C9411D" w:rsidRPr="00C11FD7" w:rsidRDefault="001E269C" w:rsidP="00C9411D">
      <w:pPr>
        <w:ind w:right="85" w:firstLine="480"/>
        <w:jc w:val="center"/>
        <w:rPr>
          <w:noProof/>
        </w:rPr>
      </w:pPr>
      <w:r w:rsidRPr="001E269C">
        <w:rPr>
          <w:noProof/>
        </w:rPr>
        <w:drawing>
          <wp:inline distT="0" distB="0" distL="0" distR="0" wp14:anchorId="758DFBBC" wp14:editId="13FCF863">
            <wp:extent cx="2700000" cy="899256"/>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00" cy="899256"/>
                    </a:xfrm>
                    <a:prstGeom prst="rect">
                      <a:avLst/>
                    </a:prstGeom>
                    <a:noFill/>
                    <a:ln>
                      <a:noFill/>
                    </a:ln>
                  </pic:spPr>
                </pic:pic>
              </a:graphicData>
            </a:graphic>
          </wp:inline>
        </w:drawing>
      </w:r>
    </w:p>
    <w:p w14:paraId="143772BD" w14:textId="69729867" w:rsidR="00C9411D" w:rsidRPr="0011798D" w:rsidRDefault="003E0BCA" w:rsidP="00860DF0">
      <w:pPr>
        <w:pStyle w:val="aff8"/>
        <w:spacing w:after="156"/>
      </w:pPr>
      <w:r>
        <w:rPr>
          <w:rFonts w:hint="eastAsia"/>
        </w:rPr>
        <w:t>（</w:t>
      </w:r>
      <w:r>
        <w:rPr>
          <w:rFonts w:hint="eastAsia"/>
        </w:rPr>
        <w:t>b</w:t>
      </w:r>
      <w:r>
        <w:rPr>
          <w:rFonts w:hint="eastAsia"/>
        </w:rPr>
        <w:t>）</w:t>
      </w:r>
      <w:r w:rsidR="00C9411D" w:rsidRPr="0011798D">
        <w:rPr>
          <w:rFonts w:hint="eastAsia"/>
        </w:rPr>
        <w:t>网格搜索示意图</w:t>
      </w:r>
    </w:p>
    <w:p w14:paraId="2E397DA0" w14:textId="18419003" w:rsidR="00C9411D" w:rsidRDefault="00C9411D" w:rsidP="00C9411D">
      <w:pPr>
        <w:pStyle w:val="a7"/>
      </w:pPr>
      <w:r w:rsidRPr="007B320B">
        <w:rPr>
          <w:rFonts w:hint="eastAsia"/>
        </w:rPr>
        <w:t>图</w:t>
      </w:r>
      <w:r w:rsidRPr="007B320B">
        <w:t xml:space="preserve">1 </w:t>
      </w:r>
      <w:r w:rsidRPr="007B320B">
        <w:rPr>
          <w:rFonts w:hint="eastAsia"/>
        </w:rPr>
        <w:t>直流电法多级供电底板探测示意图</w:t>
      </w:r>
    </w:p>
    <w:p w14:paraId="24702860" w14:textId="263E8122" w:rsidR="00C4113D" w:rsidRDefault="00C9411D" w:rsidP="0003549D">
      <w:pPr>
        <w:pStyle w:val="fig"/>
        <w:spacing w:after="156"/>
      </w:pPr>
      <w:r>
        <w:t>Fig.1</w:t>
      </w:r>
      <w:r w:rsidRPr="007B320B">
        <w:t xml:space="preserve"> Schematic diagram of DC multi-stage power supply</w:t>
      </w:r>
      <w:r w:rsidR="000133C1">
        <w:t xml:space="preserve"> </w:t>
      </w:r>
    </w:p>
    <w:p w14:paraId="1AB4607A" w14:textId="5F346E0A" w:rsidR="00DD29AB" w:rsidRPr="00DD29AB" w:rsidRDefault="00DD29AB" w:rsidP="00DD29AB">
      <w:pPr>
        <w:pStyle w:val="a3"/>
        <w:spacing w:before="156" w:after="156"/>
      </w:pPr>
      <w:bookmarkStart w:id="142" w:name="_Toc100153605"/>
      <w:bookmarkStart w:id="143" w:name="_Toc118279567"/>
      <w:r>
        <w:rPr>
          <w:rFonts w:hint="eastAsia"/>
        </w:rPr>
        <w:t>1</w:t>
      </w:r>
      <w:r>
        <w:t xml:space="preserve">.2  </w:t>
      </w:r>
      <w:r w:rsidRPr="00DD29AB">
        <w:rPr>
          <w:rFonts w:hint="eastAsia"/>
        </w:rPr>
        <w:t>数据处理</w:t>
      </w:r>
    </w:p>
    <w:p w14:paraId="7F6928DA" w14:textId="01B8BB97" w:rsidR="00C9411D" w:rsidRPr="00C11FD7" w:rsidRDefault="00C9411D" w:rsidP="00DD29AB">
      <w:pPr>
        <w:pStyle w:val="a5"/>
      </w:pPr>
      <w:r w:rsidRPr="00C11FD7">
        <w:t>1.</w:t>
      </w:r>
      <w:r w:rsidR="008C6ABD">
        <w:t>2.1</w:t>
      </w:r>
      <w:r w:rsidRPr="00C11FD7">
        <w:t xml:space="preserve"> </w:t>
      </w:r>
      <w:r w:rsidRPr="00C11FD7">
        <w:rPr>
          <w:rFonts w:hint="eastAsia"/>
        </w:rPr>
        <w:t>垂直叠加计算</w:t>
      </w:r>
      <w:bookmarkEnd w:id="142"/>
      <w:bookmarkEnd w:id="143"/>
    </w:p>
    <w:p w14:paraId="00513EA4" w14:textId="521AA8C2" w:rsidR="00C9411D" w:rsidRPr="00C11FD7" w:rsidRDefault="00BD5F79" w:rsidP="00860DF0">
      <w:pPr>
        <w:rPr>
          <w:lang w:eastAsia="zh-CN"/>
        </w:rPr>
      </w:pPr>
      <w:del w:id="144" w:author="Kong Rui" w:date="2023-05-29T18:02:00Z">
        <w:r w:rsidRPr="00961600" w:rsidDel="00583E7F">
          <w:rPr>
            <w:rFonts w:hint="eastAsia"/>
            <w:lang w:eastAsia="zh-CN"/>
          </w:rPr>
          <w:lastRenderedPageBreak/>
          <w:delText>为了计算巷道掘进面前方电阻率分布，首先进行叠加计算。</w:delText>
        </w:r>
      </w:del>
      <w:r w:rsidR="007362D3">
        <w:rPr>
          <w:rFonts w:hint="eastAsia"/>
          <w:lang w:eastAsia="zh-CN"/>
        </w:rPr>
        <w:t>由于现场环境复杂，</w:t>
      </w:r>
      <w:r w:rsidR="00E40B77">
        <w:rPr>
          <w:rFonts w:hint="eastAsia"/>
          <w:lang w:eastAsia="zh-CN"/>
        </w:rPr>
        <w:t>实际数据采集过程中不止会受到掘进</w:t>
      </w:r>
      <w:proofErr w:type="gramStart"/>
      <w:r w:rsidR="00E40B77">
        <w:rPr>
          <w:rFonts w:hint="eastAsia"/>
          <w:lang w:eastAsia="zh-CN"/>
        </w:rPr>
        <w:t>前方电</w:t>
      </w:r>
      <w:proofErr w:type="gramEnd"/>
      <w:r w:rsidR="00E40B77">
        <w:rPr>
          <w:rFonts w:hint="eastAsia"/>
          <w:lang w:eastAsia="zh-CN"/>
        </w:rPr>
        <w:t>性异常影响，同时受到巷道空腔影响</w:t>
      </w:r>
      <w:r w:rsidR="0011798D" w:rsidRPr="00EC45FF">
        <w:rPr>
          <w:rFonts w:hint="eastAsia"/>
          <w:vertAlign w:val="superscript"/>
          <w:lang w:eastAsia="zh-CN"/>
        </w:rPr>
        <w:t>[</w:t>
      </w:r>
      <w:r w:rsidR="0011798D" w:rsidRPr="00EC45FF">
        <w:rPr>
          <w:vertAlign w:val="superscript"/>
          <w:lang w:eastAsia="zh-CN"/>
        </w:rPr>
        <w:t>1</w:t>
      </w:r>
      <w:r w:rsidR="008F570A" w:rsidRPr="00EC45FF">
        <w:rPr>
          <w:vertAlign w:val="superscript"/>
          <w:lang w:eastAsia="zh-CN"/>
        </w:rPr>
        <w:t>4</w:t>
      </w:r>
      <w:r w:rsidR="0011798D" w:rsidRPr="00EC45FF">
        <w:rPr>
          <w:vertAlign w:val="superscript"/>
          <w:lang w:eastAsia="zh-CN"/>
        </w:rPr>
        <w:t>]</w:t>
      </w:r>
      <w:ins w:id="145" w:author="MYWEI" w:date="2023-05-23T16:07:00Z">
        <w:r w:rsidR="00DA20B3" w:rsidRPr="00DA20B3">
          <w:rPr>
            <w:rFonts w:hint="eastAsia"/>
            <w:lang w:eastAsia="zh-CN"/>
          </w:rPr>
          <w:t xml:space="preserve"> </w:t>
        </w:r>
        <w:r w:rsidR="00DA20B3">
          <w:rPr>
            <w:rFonts w:hint="eastAsia"/>
            <w:lang w:eastAsia="zh-CN"/>
          </w:rPr>
          <w:t>。</w:t>
        </w:r>
      </w:ins>
      <w:del w:id="146" w:author="MYWEI" w:date="2023-05-23T16:07:00Z">
        <w:r w:rsidR="00E40B77" w:rsidDel="00DA20B3">
          <w:rPr>
            <w:rFonts w:hint="eastAsia"/>
            <w:lang w:eastAsia="zh-CN"/>
          </w:rPr>
          <w:delText>故</w:delText>
        </w:r>
      </w:del>
      <w:r w:rsidR="00E40B77">
        <w:rPr>
          <w:rFonts w:hint="eastAsia"/>
          <w:lang w:eastAsia="zh-CN"/>
        </w:rPr>
        <w:t>为减少误差</w:t>
      </w:r>
      <w:ins w:id="147" w:author="Kong Rui" w:date="2023-05-29T18:02:00Z">
        <w:r w:rsidR="00583E7F" w:rsidRPr="00961600">
          <w:rPr>
            <w:rFonts w:hint="eastAsia"/>
            <w:lang w:eastAsia="zh-CN"/>
          </w:rPr>
          <w:t>首先进行叠加计算</w:t>
        </w:r>
      </w:ins>
      <w:r w:rsidR="000816D4">
        <w:rPr>
          <w:rFonts w:hint="eastAsia"/>
          <w:lang w:eastAsia="zh-CN"/>
        </w:rPr>
        <w:t>，在</w:t>
      </w:r>
      <w:r w:rsidR="00C9411D" w:rsidRPr="00C11FD7">
        <w:rPr>
          <w:rFonts w:hint="eastAsia"/>
          <w:lang w:eastAsia="zh-CN"/>
        </w:rPr>
        <w:t>计算供电电极在每一个观测点</w:t>
      </w:r>
      <w:ins w:id="148" w:author="Kong Rui" w:date="2023-05-29T18:13:00Z">
        <w:r w:rsidR="00537548">
          <w:rPr>
            <w:rFonts w:hint="eastAsia"/>
            <w:lang w:eastAsia="zh-CN"/>
          </w:rPr>
          <w:t>的</w:t>
        </w:r>
      </w:ins>
      <w:r w:rsidR="00015C51">
        <w:rPr>
          <w:rFonts w:hint="eastAsia"/>
          <w:lang w:eastAsia="zh-CN"/>
        </w:rPr>
        <w:t>电阻率</w:t>
      </w:r>
      <w:r w:rsidR="00C9411D" w:rsidRPr="00C11FD7">
        <w:rPr>
          <w:rFonts w:hint="eastAsia"/>
          <w:lang w:eastAsia="zh-CN"/>
        </w:rPr>
        <w:t>值</w:t>
      </w:r>
      <w:r w:rsidR="00E40B77">
        <w:rPr>
          <w:rFonts w:hint="eastAsia"/>
          <w:lang w:eastAsia="zh-CN"/>
        </w:rPr>
        <w:t>时</w:t>
      </w:r>
      <w:r w:rsidR="00C9411D" w:rsidRPr="00C11FD7">
        <w:rPr>
          <w:rFonts w:hint="eastAsia"/>
          <w:lang w:eastAsia="zh-CN"/>
        </w:rPr>
        <w:t>，对同一供电点不同测量电极</w:t>
      </w:r>
      <w:r w:rsidR="00C9411D" w:rsidRPr="00C11FD7">
        <w:rPr>
          <w:lang w:eastAsia="zh-CN"/>
        </w:rPr>
        <w:t>M</w:t>
      </w:r>
      <w:r w:rsidR="001F253C">
        <w:rPr>
          <w:rFonts w:hint="eastAsia"/>
          <w:lang w:eastAsia="zh-CN"/>
        </w:rPr>
        <w:t>、</w:t>
      </w:r>
      <w:r w:rsidR="00C9411D" w:rsidRPr="00C11FD7">
        <w:rPr>
          <w:lang w:eastAsia="zh-CN"/>
        </w:rPr>
        <w:t>N</w:t>
      </w:r>
      <w:r w:rsidR="00C9411D" w:rsidRPr="00C11FD7">
        <w:rPr>
          <w:rFonts w:hint="eastAsia"/>
          <w:lang w:eastAsia="zh-CN"/>
        </w:rPr>
        <w:t>下测得的</w:t>
      </w:r>
      <w:r w:rsidR="00015C51">
        <w:rPr>
          <w:rFonts w:hint="eastAsia"/>
          <w:lang w:eastAsia="zh-CN"/>
        </w:rPr>
        <w:t>电阻率</w:t>
      </w:r>
      <w:r w:rsidR="00C9411D" w:rsidRPr="00C11FD7">
        <w:rPr>
          <w:rFonts w:hint="eastAsia"/>
          <w:lang w:eastAsia="zh-CN"/>
        </w:rPr>
        <w:t>进行加权处理</w:t>
      </w:r>
      <w:r w:rsidR="000816D4">
        <w:rPr>
          <w:rFonts w:hint="eastAsia"/>
          <w:lang w:eastAsia="zh-CN"/>
        </w:rPr>
        <w:t>，此时</w:t>
      </w:r>
      <w:r w:rsidR="00D558E7">
        <w:rPr>
          <w:rFonts w:hint="eastAsia"/>
          <w:lang w:eastAsia="zh-CN"/>
        </w:rPr>
        <w:t>以</w:t>
      </w:r>
      <w:r w:rsidR="00D558E7">
        <w:rPr>
          <w:rFonts w:hint="eastAsia"/>
          <w:lang w:eastAsia="zh-CN"/>
        </w:rPr>
        <w:t>OA</w:t>
      </w:r>
      <w:r w:rsidR="00D558E7">
        <w:rPr>
          <w:rFonts w:hint="eastAsia"/>
          <w:lang w:eastAsia="zh-CN"/>
        </w:rPr>
        <w:t>为半径的球面</w:t>
      </w:r>
      <w:r w:rsidR="000816D4">
        <w:rPr>
          <w:rFonts w:hint="eastAsia"/>
          <w:lang w:eastAsia="zh-CN"/>
        </w:rPr>
        <w:t>可认为</w:t>
      </w:r>
      <w:r w:rsidR="00D558E7">
        <w:rPr>
          <w:rFonts w:hint="eastAsia"/>
          <w:lang w:eastAsia="zh-CN"/>
        </w:rPr>
        <w:t>具有与</w:t>
      </w:r>
      <w:r w:rsidR="00D558E7">
        <w:rPr>
          <w:rFonts w:hint="eastAsia"/>
          <w:lang w:eastAsia="zh-CN"/>
        </w:rPr>
        <w:t>O</w:t>
      </w:r>
      <w:r w:rsidR="00D558E7">
        <w:rPr>
          <w:rFonts w:hint="eastAsia"/>
          <w:lang w:eastAsia="zh-CN"/>
        </w:rPr>
        <w:t>点相同的电性特征</w:t>
      </w:r>
      <w:ins w:id="149" w:author="MYWEI" w:date="2023-05-23T16:26:00Z">
        <w:r w:rsidR="002D7AEA">
          <w:rPr>
            <w:rFonts w:hint="eastAsia"/>
            <w:lang w:eastAsia="zh-CN"/>
          </w:rPr>
          <w:t>，如图</w:t>
        </w:r>
        <w:r w:rsidR="002D7AEA">
          <w:rPr>
            <w:rFonts w:hint="eastAsia"/>
            <w:lang w:eastAsia="zh-CN"/>
          </w:rPr>
          <w:t>2</w:t>
        </w:r>
        <w:r w:rsidR="002D7AEA">
          <w:rPr>
            <w:rFonts w:hint="eastAsia"/>
            <w:lang w:eastAsia="zh-CN"/>
          </w:rPr>
          <w:t>所示</w:t>
        </w:r>
      </w:ins>
      <w:r w:rsidR="00C9411D" w:rsidRPr="00C11FD7">
        <w:rPr>
          <w:rFonts w:hint="eastAsia"/>
          <w:lang w:eastAsia="zh-CN"/>
        </w:rPr>
        <w:t>。具体方法为</w:t>
      </w:r>
      <w:r w:rsidR="001F253C">
        <w:rPr>
          <w:rFonts w:hint="eastAsia"/>
          <w:lang w:eastAsia="zh-CN"/>
        </w:rPr>
        <w:t>将</w:t>
      </w:r>
      <w:r w:rsidR="001F253C">
        <w:rPr>
          <w:rFonts w:hint="eastAsia"/>
          <w:lang w:eastAsia="zh-CN"/>
        </w:rPr>
        <w:t>M</w:t>
      </w:r>
      <w:r w:rsidR="001F253C">
        <w:rPr>
          <w:rFonts w:hint="eastAsia"/>
          <w:lang w:eastAsia="zh-CN"/>
        </w:rPr>
        <w:t>、</w:t>
      </w:r>
      <w:r w:rsidR="001F253C">
        <w:rPr>
          <w:rFonts w:hint="eastAsia"/>
          <w:lang w:eastAsia="zh-CN"/>
        </w:rPr>
        <w:t>N</w:t>
      </w:r>
      <w:r w:rsidR="001F253C">
        <w:rPr>
          <w:rFonts w:hint="eastAsia"/>
          <w:lang w:eastAsia="zh-CN"/>
        </w:rPr>
        <w:t>中</w:t>
      </w:r>
      <w:r w:rsidR="00C9411D" w:rsidRPr="00C11FD7">
        <w:rPr>
          <w:rFonts w:hint="eastAsia"/>
          <w:lang w:eastAsia="zh-CN"/>
        </w:rPr>
        <w:t>点</w:t>
      </w:r>
      <w:r w:rsidR="00C9411D" w:rsidRPr="00C11FD7">
        <w:rPr>
          <w:lang w:eastAsia="zh-CN"/>
        </w:rPr>
        <w:t>O</w:t>
      </w:r>
      <w:r w:rsidR="00C9411D" w:rsidRPr="00C11FD7">
        <w:rPr>
          <w:rFonts w:hint="eastAsia"/>
          <w:lang w:eastAsia="zh-CN"/>
        </w:rPr>
        <w:t>为观测点，</w:t>
      </w:r>
      <w:r w:rsidR="001F253C">
        <w:rPr>
          <w:rFonts w:hint="eastAsia"/>
          <w:lang w:eastAsia="zh-CN"/>
        </w:rPr>
        <w:t>利用不同的</w:t>
      </w:r>
      <w:r w:rsidR="00C9411D" w:rsidRPr="00C11FD7">
        <w:rPr>
          <w:rFonts w:hint="eastAsia"/>
          <w:lang w:eastAsia="zh-CN"/>
        </w:rPr>
        <w:t>测量电极</w:t>
      </w:r>
      <w:r w:rsidR="001F253C">
        <w:rPr>
          <w:rFonts w:hint="eastAsia"/>
          <w:lang w:eastAsia="zh-CN"/>
        </w:rPr>
        <w:t>对观测点</w:t>
      </w:r>
      <w:r w:rsidR="001F253C">
        <w:rPr>
          <w:rFonts w:hint="eastAsia"/>
          <w:lang w:eastAsia="zh-CN"/>
        </w:rPr>
        <w:t>O</w:t>
      </w:r>
      <w:r w:rsidR="001F253C">
        <w:rPr>
          <w:rFonts w:hint="eastAsia"/>
          <w:lang w:eastAsia="zh-CN"/>
        </w:rPr>
        <w:t>进行电阻</w:t>
      </w:r>
      <w:r w:rsidR="005C1EE9">
        <w:rPr>
          <w:rFonts w:hint="eastAsia"/>
          <w:lang w:eastAsia="zh-CN"/>
        </w:rPr>
        <w:t>率</w:t>
      </w:r>
      <w:r w:rsidR="001F253C">
        <w:rPr>
          <w:rFonts w:hint="eastAsia"/>
          <w:lang w:eastAsia="zh-CN"/>
        </w:rPr>
        <w:t>计算</w:t>
      </w:r>
      <w:r w:rsidR="00C9411D" w:rsidRPr="00C11FD7">
        <w:rPr>
          <w:rFonts w:hint="eastAsia"/>
          <w:lang w:eastAsia="zh-CN"/>
        </w:rPr>
        <w:t>，每移动一次</w:t>
      </w:r>
      <w:r w:rsidR="001F253C">
        <w:rPr>
          <w:rFonts w:hint="eastAsia"/>
          <w:lang w:eastAsia="zh-CN"/>
        </w:rPr>
        <w:t>测量电极</w:t>
      </w:r>
      <w:r w:rsidR="00F87128">
        <w:rPr>
          <w:rFonts w:hint="eastAsia"/>
          <w:lang w:eastAsia="zh-CN"/>
        </w:rPr>
        <w:t>观测</w:t>
      </w:r>
      <w:r w:rsidR="00C9411D" w:rsidRPr="00C11FD7">
        <w:rPr>
          <w:rFonts w:hint="eastAsia"/>
          <w:lang w:eastAsia="zh-CN"/>
        </w:rPr>
        <w:t>点</w:t>
      </w:r>
      <w:r w:rsidR="00C9411D" w:rsidRPr="00C11FD7">
        <w:rPr>
          <w:lang w:eastAsia="zh-CN"/>
        </w:rPr>
        <w:t>O</w:t>
      </w:r>
      <w:r w:rsidR="00C9411D" w:rsidRPr="00C11FD7">
        <w:rPr>
          <w:rFonts w:hint="eastAsia"/>
          <w:lang w:eastAsia="zh-CN"/>
        </w:rPr>
        <w:t>处的电阻</w:t>
      </w:r>
      <w:r w:rsidR="005C1EE9">
        <w:rPr>
          <w:rFonts w:hint="eastAsia"/>
          <w:lang w:eastAsia="zh-CN"/>
        </w:rPr>
        <w:t>率</w:t>
      </w:r>
      <w:r w:rsidR="00C9411D" w:rsidRPr="00C11FD7">
        <w:rPr>
          <w:rFonts w:hint="eastAsia"/>
          <w:lang w:eastAsia="zh-CN"/>
        </w:rPr>
        <w:t>为</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ij</m:t>
            </m:r>
          </m:sub>
        </m:sSub>
      </m:oMath>
      <w:r w:rsidR="00C9411D" w:rsidRPr="00C11FD7">
        <w:rPr>
          <w:rFonts w:hint="eastAsia"/>
          <w:lang w:eastAsia="zh-CN"/>
        </w:rPr>
        <w:t>：</w:t>
      </w:r>
    </w:p>
    <w:p w14:paraId="47DCCE67" w14:textId="755F9AFE" w:rsidR="00C9411D" w:rsidRPr="00C11FD7" w:rsidRDefault="00C9411D" w:rsidP="00C9411D">
      <w:pPr>
        <w:pStyle w:val="a9"/>
        <w:ind w:firstLine="315"/>
      </w:pPr>
      <m:oMath>
        <m:r>
          <w:del w:id="150" w:author="MYWEI" w:date="2023-05-23T16:08:00Z">
            <w:rPr>
              <w:rFonts w:ascii="Cambria Math" w:hAnsi="Cambria Math"/>
              <w:sz w:val="21"/>
              <w:szCs w:val="21"/>
            </w:rPr>
            <m:t xml:space="preserve">       </m:t>
          </w:del>
        </m:r>
        <m:r>
          <w:del w:id="151" w:author="MYWEI" w:date="2023-05-23T16:08:00Z">
            <w:rPr>
              <w:rStyle w:val="10"/>
              <w:rFonts w:ascii="Cambria Math" w:hAnsi="Cambria Math"/>
              <w:sz w:val="21"/>
              <w:szCs w:val="21"/>
            </w:rPr>
            <m:t xml:space="preserve">   </m:t>
          </w:del>
        </m:r>
        <m:sSub>
          <m:sSubPr>
            <m:ctrlPr>
              <w:rPr>
                <w:rFonts w:ascii="Cambria Math" w:hAnsi="Cambria Math"/>
                <w:i/>
                <w:sz w:val="21"/>
              </w:rPr>
            </m:ctrlPr>
          </m:sSubPr>
          <m:e>
            <m:r>
              <w:rPr>
                <w:rFonts w:ascii="Cambria Math" w:hAnsi="Cambria Math"/>
                <w:sz w:val="21"/>
                <w:szCs w:val="21"/>
              </w:rPr>
              <m:t>ρ</m:t>
            </m:r>
          </m:e>
          <m:sub>
            <m:r>
              <w:rPr>
                <w:rFonts w:ascii="Cambria Math" w:hAnsi="Cambria Math"/>
                <w:sz w:val="21"/>
                <w:szCs w:val="21"/>
              </w:rPr>
              <m:t>ij</m:t>
            </m:r>
          </m:sub>
        </m:sSub>
        <m:r>
          <w:rPr>
            <w:rFonts w:ascii="Cambria Math" w:hAnsi="Cambria Math"/>
            <w:sz w:val="21"/>
            <w:szCs w:val="21"/>
          </w:rPr>
          <m:t>=</m:t>
        </m:r>
        <m:sSub>
          <m:sSubPr>
            <m:ctrlPr>
              <w:rPr>
                <w:rFonts w:ascii="Cambria Math" w:hAnsi="Cambria Math"/>
                <w:i/>
                <w:sz w:val="21"/>
              </w:rPr>
            </m:ctrlPr>
          </m:sSubPr>
          <m:e>
            <m:r>
              <w:rPr>
                <w:rFonts w:ascii="Cambria Math" w:hAnsi="Cambria Math"/>
                <w:sz w:val="21"/>
                <w:szCs w:val="21"/>
              </w:rPr>
              <m:t>k</m:t>
            </m:r>
          </m:e>
          <m:sub>
            <m:r>
              <w:rPr>
                <w:rFonts w:ascii="Cambria Math" w:hAnsi="Cambria Math"/>
                <w:sz w:val="21"/>
                <w:szCs w:val="21"/>
              </w:rPr>
              <m:t>i</m:t>
            </m:r>
          </m:sub>
        </m:sSub>
        <m:r>
          <w:rPr>
            <w:rFonts w:ascii="Cambria Math" w:hAnsi="Cambria Math"/>
            <w:sz w:val="21"/>
            <w:szCs w:val="21"/>
          </w:rPr>
          <m:t>*</m:t>
        </m:r>
        <m:f>
          <m:fPr>
            <m:ctrlPr>
              <w:rPr>
                <w:rFonts w:ascii="Cambria Math" w:hAnsi="Cambria Math"/>
                <w:i/>
                <w:sz w:val="21"/>
              </w:rPr>
            </m:ctrlPr>
          </m:fPr>
          <m:num>
            <m:sSub>
              <m:sSubPr>
                <m:ctrlPr>
                  <w:rPr>
                    <w:rFonts w:ascii="Cambria Math" w:hAnsi="Cambria Math"/>
                    <w:i/>
                    <w:sz w:val="21"/>
                  </w:rPr>
                </m:ctrlPr>
              </m:sSubPr>
              <m:e>
                <m:r>
                  <w:rPr>
                    <w:rFonts w:ascii="Cambria Math" w:hAnsi="Cambria Math"/>
                    <w:sz w:val="21"/>
                    <w:szCs w:val="21"/>
                  </w:rPr>
                  <m:t>ΔU</m:t>
                </m:r>
              </m:e>
              <m:sub>
                <m:r>
                  <w:rPr>
                    <w:rFonts w:ascii="Cambria Math" w:hAnsi="Cambria Math"/>
                    <w:sz w:val="21"/>
                    <w:szCs w:val="21"/>
                  </w:rPr>
                  <m:t>M</m:t>
                </m:r>
                <m:r>
                  <w:rPr>
                    <w:rFonts w:ascii="Cambria Math" w:eastAsiaTheme="minorEastAsia" w:hAnsi="Cambria Math" w:hint="eastAsia"/>
                    <w:sz w:val="21"/>
                    <w:szCs w:val="21"/>
                  </w:rPr>
                  <m:t>N</m:t>
                </m:r>
              </m:sub>
            </m:sSub>
          </m:num>
          <m:den>
            <m:r>
              <w:rPr>
                <w:rFonts w:ascii="Cambria Math" w:hAnsi="Cambria Math"/>
                <w:sz w:val="21"/>
                <w:szCs w:val="21"/>
              </w:rPr>
              <m:t>I</m:t>
            </m:r>
          </m:den>
        </m:f>
      </m:oMath>
      <w:r w:rsidRPr="00C11FD7">
        <w:t xml:space="preserve">     </w:t>
      </w:r>
      <w:r>
        <w:t xml:space="preserve">    </w:t>
      </w:r>
      <w:r w:rsidR="00CC6AAE">
        <w:t xml:space="preserve">   </w:t>
      </w:r>
      <w:r>
        <w:t xml:space="preserve">   </w:t>
      </w:r>
      <w:r>
        <w:rPr>
          <w:rFonts w:ascii="宋体" w:eastAsia="宋体" w:hAnsi="宋体" w:cs="宋体"/>
        </w:rPr>
        <w:t>(1)</w:t>
      </w:r>
    </w:p>
    <w:p w14:paraId="7CE7216E" w14:textId="59155B1E" w:rsidR="00C9411D" w:rsidRPr="00C11FD7" w:rsidRDefault="00C9411D" w:rsidP="00C9411D">
      <w:pPr>
        <w:rPr>
          <w:lang w:eastAsia="zh-CN"/>
        </w:rPr>
      </w:pPr>
      <w:r w:rsidRPr="00C11FD7">
        <w:rPr>
          <w:rFonts w:hint="eastAsia"/>
          <w:lang w:eastAsia="zh-CN"/>
        </w:rPr>
        <w:t>其中</w:t>
      </w:r>
      <w:proofErr w:type="spellStart"/>
      <w:r w:rsidRPr="00F129D7">
        <w:rPr>
          <w:i/>
          <w:iCs/>
          <w:lang w:eastAsia="zh-CN"/>
        </w:rPr>
        <w:t>i</w:t>
      </w:r>
      <w:proofErr w:type="spellEnd"/>
      <w:r w:rsidRPr="00C11FD7">
        <w:rPr>
          <w:rFonts w:hint="eastAsia"/>
          <w:lang w:eastAsia="zh-CN"/>
        </w:rPr>
        <w:t>为第</w:t>
      </w:r>
      <w:proofErr w:type="spellStart"/>
      <w:r w:rsidRPr="00F129D7">
        <w:rPr>
          <w:i/>
          <w:iCs/>
          <w:lang w:eastAsia="zh-CN"/>
        </w:rPr>
        <w:t>i</w:t>
      </w:r>
      <w:proofErr w:type="spellEnd"/>
      <w:proofErr w:type="gramStart"/>
      <w:r w:rsidRPr="00C11FD7">
        <w:rPr>
          <w:rFonts w:hint="eastAsia"/>
          <w:lang w:eastAsia="zh-CN"/>
        </w:rPr>
        <w:t>个</w:t>
      </w:r>
      <w:proofErr w:type="gramEnd"/>
      <w:r w:rsidRPr="00C11FD7">
        <w:rPr>
          <w:rFonts w:hint="eastAsia"/>
          <w:lang w:eastAsia="zh-CN"/>
        </w:rPr>
        <w:t>供电电极，</w:t>
      </w:r>
      <w:r w:rsidRPr="00F129D7">
        <w:rPr>
          <w:i/>
          <w:iCs/>
          <w:lang w:eastAsia="zh-CN"/>
        </w:rPr>
        <w:t>j</w:t>
      </w:r>
      <w:r w:rsidRPr="00C11FD7">
        <w:rPr>
          <w:rFonts w:hint="eastAsia"/>
          <w:lang w:eastAsia="zh-CN"/>
        </w:rPr>
        <w:t>为</w:t>
      </w:r>
      <w:r w:rsidRPr="00C11FD7">
        <w:rPr>
          <w:lang w:eastAsia="zh-CN"/>
        </w:rPr>
        <w:t>MN</w:t>
      </w:r>
      <w:r w:rsidRPr="00C11FD7">
        <w:rPr>
          <w:rFonts w:hint="eastAsia"/>
          <w:lang w:eastAsia="zh-CN"/>
        </w:rPr>
        <w:t>移动次数</w:t>
      </w:r>
      <w:del w:id="152" w:author="MYWEI" w:date="2023-05-23T16:08:00Z">
        <w:r w:rsidRPr="00C11FD7" w:rsidDel="00406161">
          <w:rPr>
            <w:rFonts w:hint="eastAsia"/>
            <w:lang w:eastAsia="zh-CN"/>
          </w:rPr>
          <w:delText>,</w:delText>
        </w:r>
      </w:del>
      <w:ins w:id="153" w:author="MYWEI" w:date="2023-05-23T16:08:00Z">
        <w:r w:rsidR="00406161">
          <w:rPr>
            <w:rFonts w:hint="eastAsia"/>
            <w:lang w:eastAsia="zh-CN"/>
          </w:rPr>
          <w:t>，</w:t>
        </w:r>
      </w:ins>
      <w:r w:rsidRPr="00F129D7">
        <w:rPr>
          <w:i/>
          <w:iCs/>
          <w:lang w:eastAsia="zh-CN"/>
        </w:rPr>
        <w:t>k</w:t>
      </w:r>
      <w:r w:rsidRPr="00C11FD7">
        <w:rPr>
          <w:rFonts w:hint="eastAsia"/>
          <w:lang w:eastAsia="zh-CN"/>
        </w:rPr>
        <w:t>为装置系数：</w:t>
      </w:r>
    </w:p>
    <w:p w14:paraId="49FA6349" w14:textId="48F9879B" w:rsidR="00C9411D" w:rsidRPr="00C11FD7" w:rsidRDefault="00C9411D" w:rsidP="00C9411D">
      <w:pPr>
        <w:pStyle w:val="a9"/>
        <w:ind w:firstLineChars="83" w:firstLine="166"/>
      </w:pPr>
      <w:del w:id="154" w:author="MYWEI" w:date="2023-05-23T16:08:00Z">
        <w:r w:rsidRPr="00D26F17" w:rsidDel="00406161">
          <w:delText xml:space="preserve">   </w:delText>
        </w:r>
      </w:del>
      <m:oMath>
        <m:r>
          <w:rPr>
            <w:rFonts w:ascii="Cambria Math" w:hAnsi="Cambria Math"/>
          </w:rPr>
          <m:t>k=2π*</m:t>
        </m:r>
        <m:d>
          <m:dPr>
            <m:begChr m:val="|"/>
            <m:endChr m:val="|"/>
            <m:ctrlPr>
              <w:rPr>
                <w:rFonts w:ascii="Cambria Math" w:hAnsi="Cambria Math"/>
                <w:i/>
              </w:rPr>
            </m:ctrlPr>
          </m:dPr>
          <m:e>
            <m:r>
              <w:rPr>
                <w:rFonts w:ascii="Cambria Math" w:hAnsi="Cambria Math"/>
              </w:rPr>
              <m:t>AM</m:t>
            </m:r>
          </m:e>
        </m:d>
        <m:r>
          <w:rPr>
            <w:rFonts w:ascii="Cambria Math" w:hAnsi="Cambria Math"/>
          </w:rPr>
          <m:t>*</m:t>
        </m:r>
        <m:d>
          <m:dPr>
            <m:begChr m:val="|"/>
            <m:endChr m:val="|"/>
            <m:ctrlPr>
              <w:rPr>
                <w:rFonts w:ascii="Cambria Math" w:hAnsi="Cambria Math"/>
                <w:i/>
              </w:rPr>
            </m:ctrlPr>
          </m:dPr>
          <m:e>
            <m:r>
              <w:rPr>
                <w:rFonts w:ascii="Cambria Math" w:hAnsi="Cambria Math"/>
              </w:rPr>
              <m:t>AN</m:t>
            </m:r>
          </m:e>
        </m:d>
        <m:r>
          <w:rPr>
            <w:rFonts w:ascii="Cambria Math" w:hAnsi="Cambria Math"/>
          </w:rPr>
          <m:t>/|MN|</m:t>
        </m:r>
      </m:oMath>
      <w:r w:rsidR="0008588C">
        <w:t xml:space="preserve">         </w:t>
      </w:r>
      <w:r>
        <w:t>(2)</w:t>
      </w:r>
    </w:p>
    <w:p w14:paraId="25BFB7C5" w14:textId="1A9EEC23" w:rsidR="00C9411D" w:rsidRPr="00C11FD7" w:rsidRDefault="00C9411D" w:rsidP="00C9411D">
      <w:pPr>
        <w:rPr>
          <w:lang w:eastAsia="zh-CN"/>
        </w:rPr>
      </w:pPr>
      <w:r w:rsidRPr="00C11FD7">
        <w:rPr>
          <w:rFonts w:hint="eastAsia"/>
          <w:lang w:eastAsia="zh-CN"/>
        </w:rPr>
        <w:t>将其测量的</w:t>
      </w:r>
      <w:r w:rsidRPr="00C11FD7">
        <w:rPr>
          <w:lang w:eastAsia="zh-CN"/>
        </w:rPr>
        <w:t>MN</w:t>
      </w:r>
      <w:r w:rsidRPr="00C11FD7">
        <w:rPr>
          <w:rFonts w:hint="eastAsia"/>
          <w:lang w:eastAsia="zh-CN"/>
        </w:rPr>
        <w:t>为厚度的球壳作为加权因子</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ij</m:t>
            </m:r>
          </m:sub>
        </m:sSub>
        <m:r>
          <w:del w:id="155" w:author="MYWEI" w:date="2023-05-23T16:08:00Z">
            <m:rPr>
              <m:sty m:val="p"/>
            </m:rPr>
            <w:rPr>
              <w:rFonts w:ascii="Cambria Math" w:hAnsi="Cambria Math"/>
              <w:lang w:eastAsia="zh-CN"/>
              <w:rPrChange w:id="156" w:author="MYWEI" w:date="2023-05-23T16:08:00Z">
                <w:rPr>
                  <w:rFonts w:ascii="Cambria Math" w:hAnsi="Cambria Math"/>
                  <w:lang w:eastAsia="zh-CN"/>
                </w:rPr>
              </w:rPrChange>
            </w:rPr>
            <m:t>,</m:t>
          </w:del>
        </m:r>
      </m:oMath>
      <w:r w:rsidRPr="00C11FD7">
        <w:rPr>
          <w:rFonts w:hint="eastAsia"/>
          <w:lang w:eastAsia="zh-CN"/>
        </w:rPr>
        <w:t>：</w:t>
      </w:r>
    </w:p>
    <w:p w14:paraId="46F9C8A6" w14:textId="6BDE4492" w:rsidR="00C9411D" w:rsidRPr="007A2FFA" w:rsidRDefault="00C9411D" w:rsidP="00C9411D">
      <w:pPr>
        <w:pStyle w:val="a9"/>
        <w:ind w:firstLine="300"/>
      </w:pPr>
      <w:del w:id="157" w:author="MYWEI" w:date="2023-05-23T16:08:00Z">
        <w:r w:rsidRPr="007A2FFA" w:rsidDel="00406161">
          <w:rPr>
            <w:rStyle w:val="12"/>
            <w:rFonts w:cs="Times New Roman"/>
            <w:sz w:val="20"/>
            <w:szCs w:val="20"/>
          </w:rPr>
          <w:delText xml:space="preserve"> </w:delText>
        </w:r>
        <w:r w:rsidRPr="007A2FFA" w:rsidDel="00406161">
          <w:rPr>
            <w:rStyle w:val="10"/>
            <w:rFonts w:ascii="Times New Roman" w:hAnsi="Times New Roman"/>
            <w:bCs w:val="0"/>
            <w:kern w:val="0"/>
            <w:sz w:val="20"/>
            <w:szCs w:val="20"/>
          </w:rPr>
          <w:delText xml:space="preserve">    </w:delText>
        </w:r>
      </w:del>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f>
              <m:fPr>
                <m:ctrlPr>
                  <w:rPr>
                    <w:rFonts w:ascii="Cambria Math" w:hAnsi="Cambria Math"/>
                  </w:rPr>
                </m:ctrlPr>
              </m:fPr>
              <m:num>
                <m:r>
                  <m:rPr>
                    <m:sty m:val="p"/>
                  </m:rPr>
                  <w:rPr>
                    <w:rFonts w:ascii="Cambria Math" w:hAnsi="Cambria Math"/>
                  </w:rPr>
                  <m:t>4</m:t>
                </m:r>
              </m:num>
              <m:den>
                <m:r>
                  <m:rPr>
                    <m:sty m:val="p"/>
                  </m:rPr>
                  <w:rPr>
                    <w:rFonts w:ascii="Cambria Math" w:hAnsi="Cambria Math"/>
                  </w:rPr>
                  <m:t>3</m:t>
                </m:r>
              </m:den>
            </m:f>
            <m:r>
              <w:rPr>
                <w:rFonts w:ascii="Cambria Math" w:hAnsi="Cambria Math"/>
              </w:rPr>
              <m:t>π</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AN</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AM</m:t>
                    </m:r>
                  </m:e>
                  <m:sup>
                    <m:r>
                      <m:rPr>
                        <m:sty m:val="p"/>
                      </m:rPr>
                      <w:rPr>
                        <w:rFonts w:ascii="Cambria Math" w:hAnsi="Cambria Math"/>
                      </w:rPr>
                      <m:t>3</m:t>
                    </m:r>
                  </m:sup>
                </m:sSup>
              </m:e>
            </m:d>
          </m:den>
        </m:f>
      </m:oMath>
      <w:r w:rsidR="0008588C">
        <w:rPr>
          <w:rFonts w:eastAsia="黑体" w:hint="eastAsia"/>
        </w:rPr>
        <w:t xml:space="preserve"> </w:t>
      </w:r>
      <w:r w:rsidR="0008588C">
        <w:rPr>
          <w:rFonts w:eastAsia="黑体"/>
        </w:rPr>
        <w:t xml:space="preserve">           </w:t>
      </w:r>
      <w:r>
        <w:t>(3)</w:t>
      </w:r>
    </w:p>
    <w:p w14:paraId="7793581A" w14:textId="4B85DCC7" w:rsidR="00C9411D" w:rsidRPr="00C11FD7" w:rsidRDefault="00C9411D" w:rsidP="00C9411D">
      <w:pPr>
        <w:rPr>
          <w:lang w:eastAsia="zh-CN"/>
        </w:rPr>
      </w:pPr>
      <w:r w:rsidRPr="00C11FD7">
        <w:rPr>
          <w:rFonts w:hint="eastAsia"/>
          <w:lang w:eastAsia="zh-CN"/>
        </w:rPr>
        <w:t>最终该观测点</w:t>
      </w:r>
      <w:r w:rsidR="00B479DA">
        <w:rPr>
          <w:rFonts w:hint="eastAsia"/>
          <w:lang w:eastAsia="zh-CN"/>
        </w:rPr>
        <w:t>球面所代表</w:t>
      </w:r>
      <w:r w:rsidRPr="00C11FD7">
        <w:rPr>
          <w:rFonts w:hint="eastAsia"/>
          <w:lang w:eastAsia="zh-CN"/>
        </w:rPr>
        <w:t>的</w:t>
      </w:r>
      <w:r w:rsidR="00015C51">
        <w:rPr>
          <w:rFonts w:hint="eastAsia"/>
          <w:lang w:eastAsia="zh-CN"/>
        </w:rPr>
        <w:t>电阻率</w:t>
      </w:r>
      <w:r w:rsidRPr="00C11FD7">
        <w:rPr>
          <w:rFonts w:hint="eastAsia"/>
          <w:lang w:eastAsia="zh-CN"/>
        </w:rPr>
        <w:t>计算如下式：</w:t>
      </w:r>
    </w:p>
    <w:p w14:paraId="6AA7C871" w14:textId="06CC8C12" w:rsidR="00C9411D" w:rsidRPr="005000F4" w:rsidRDefault="00C9411D" w:rsidP="0008588C">
      <w:pPr>
        <w:pStyle w:val="a9"/>
        <w:ind w:firstLine="615"/>
        <w:rPr>
          <w:rFonts w:eastAsia="宋体"/>
          <w:szCs w:val="28"/>
        </w:rPr>
      </w:pPr>
      <w:del w:id="158" w:author="MYWEI" w:date="2023-05-23T16:08:00Z">
        <w:r w:rsidRPr="00C11FD7" w:rsidDel="00406161">
          <w:rPr>
            <w:rStyle w:val="10"/>
            <w:rFonts w:ascii="Times New Roman" w:hAnsi="Times New Roman"/>
          </w:rPr>
          <w:delText xml:space="preserve"> </w:delText>
        </w:r>
        <w:r w:rsidRPr="0090562C" w:rsidDel="00406161">
          <w:rPr>
            <w:rStyle w:val="10"/>
            <w:rFonts w:ascii="Times New Roman" w:hAnsi="Times New Roman"/>
            <w:sz w:val="21"/>
            <w:szCs w:val="21"/>
          </w:rPr>
          <w:delText xml:space="preserve"> </w:delText>
        </w:r>
      </w:del>
      <m:oMath>
        <m:r>
          <w:rPr>
            <w:rFonts w:ascii="Cambria Math" w:hAnsi="Cambria Math"/>
          </w:rPr>
          <m:t>ρ</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ρ</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e>
            </m:nary>
          </m:num>
          <m:den>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a</m:t>
                    </m:r>
                  </m:e>
                  <m:sub>
                    <m:r>
                      <w:rPr>
                        <w:rFonts w:ascii="Cambria Math" w:hAnsi="Cambria Math"/>
                      </w:rPr>
                      <m:t>ij</m:t>
                    </m:r>
                  </m:sub>
                </m:sSub>
              </m:e>
            </m:nary>
          </m:den>
        </m:f>
        <m:r>
          <w:del w:id="159" w:author="Kong Rui" w:date="2023-05-27T09:33:00Z">
            <m:rPr>
              <m:sty m:val="p"/>
            </m:rPr>
            <w:rPr>
              <w:rStyle w:val="10"/>
              <w:rFonts w:ascii="Cambria Math" w:hAnsi="Cambria Math"/>
              <w:rPrChange w:id="160" w:author="Kong Rui" w:date="2023-05-27T09:33:00Z">
                <w:rPr>
                  <w:rStyle w:val="10"/>
                  <w:rFonts w:ascii="Cambria Math" w:hAnsi="Cambria Math"/>
                </w:rPr>
              </w:rPrChange>
            </w:rPr>
            <m:t xml:space="preserve">      </m:t>
          </w:del>
        </m:r>
      </m:oMath>
      <w:del w:id="161" w:author="Kong Rui" w:date="2023-05-27T09:33:00Z">
        <w:r w:rsidDel="00752359">
          <w:rPr>
            <w:rStyle w:val="10"/>
            <w:rFonts w:ascii="Times New Roman" w:hAnsi="Times New Roman"/>
          </w:rPr>
          <w:delText xml:space="preserve"> </w:delText>
        </w:r>
        <w:r w:rsidDel="00752359">
          <w:delText>(</w:delText>
        </w:r>
      </w:del>
      <w:ins w:id="162" w:author="Kong Rui" w:date="2023-05-27T09:33:00Z">
        <w:r w:rsidR="00752359">
          <w:t xml:space="preserve">                 (</w:t>
        </w:r>
      </w:ins>
      <w:r>
        <w:t>4)</w:t>
      </w:r>
    </w:p>
    <w:p w14:paraId="41C17F93" w14:textId="30D16F1E" w:rsidR="00C9411D" w:rsidRPr="009517F4" w:rsidRDefault="001E269C" w:rsidP="00C9411D">
      <w:pPr>
        <w:ind w:firstLine="0"/>
        <w:jc w:val="center"/>
      </w:pPr>
      <w:r w:rsidRPr="001E269C">
        <w:rPr>
          <w:noProof/>
        </w:rPr>
        <w:drawing>
          <wp:inline distT="0" distB="0" distL="0" distR="0" wp14:anchorId="274DABE0" wp14:editId="17ED0874">
            <wp:extent cx="2700000" cy="1309138"/>
            <wp:effectExtent l="0" t="0" r="5715" b="5715"/>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0000" cy="1309138"/>
                    </a:xfrm>
                    <a:prstGeom prst="rect">
                      <a:avLst/>
                    </a:prstGeom>
                    <a:noFill/>
                    <a:ln>
                      <a:noFill/>
                    </a:ln>
                  </pic:spPr>
                </pic:pic>
              </a:graphicData>
            </a:graphic>
          </wp:inline>
        </w:drawing>
      </w:r>
    </w:p>
    <w:p w14:paraId="37481327" w14:textId="77777777" w:rsidR="00C9411D" w:rsidRDefault="00C9411D" w:rsidP="00C9411D">
      <w:pPr>
        <w:pStyle w:val="a7"/>
      </w:pPr>
      <w:r w:rsidRPr="00C11FD7">
        <w:rPr>
          <w:rFonts w:hint="eastAsia"/>
        </w:rPr>
        <w:t>图</w:t>
      </w:r>
      <w:r>
        <w:t>2</w:t>
      </w:r>
      <w:r w:rsidRPr="00C11FD7">
        <w:t xml:space="preserve"> </w:t>
      </w:r>
      <w:r w:rsidRPr="00C11FD7">
        <w:rPr>
          <w:rFonts w:hint="eastAsia"/>
        </w:rPr>
        <w:t>垂直叠加计算示意图</w:t>
      </w:r>
    </w:p>
    <w:p w14:paraId="19DFC0E9" w14:textId="46ECB81D" w:rsidR="00C4113D" w:rsidRPr="00C11FD7" w:rsidRDefault="00C9411D" w:rsidP="00C4113D">
      <w:pPr>
        <w:pStyle w:val="fig"/>
        <w:spacing w:after="156"/>
      </w:pPr>
      <w:r>
        <w:t xml:space="preserve">Fig.2 </w:t>
      </w:r>
      <w:r w:rsidRPr="007B320B">
        <w:t>Schematic diagram of</w:t>
      </w:r>
      <w:r>
        <w:t xml:space="preserve"> vertical superposition calculate </w:t>
      </w:r>
    </w:p>
    <w:p w14:paraId="017FF7CD" w14:textId="75B1EEDD" w:rsidR="00C9411D" w:rsidRPr="00C11FD7" w:rsidRDefault="00C9411D" w:rsidP="00DD29AB">
      <w:pPr>
        <w:pStyle w:val="a5"/>
      </w:pPr>
      <w:bookmarkStart w:id="163" w:name="_Toc100153606"/>
      <w:bookmarkStart w:id="164" w:name="_Toc118279568"/>
      <w:r w:rsidRPr="00C11FD7">
        <w:t>1.</w:t>
      </w:r>
      <w:r w:rsidR="00DD29AB">
        <w:t>2.</w:t>
      </w:r>
      <w:r w:rsidR="008C6ABD">
        <w:t>2</w:t>
      </w:r>
      <w:r w:rsidRPr="00C11FD7">
        <w:t xml:space="preserve"> </w:t>
      </w:r>
      <w:r w:rsidRPr="00C11FD7">
        <w:rPr>
          <w:rFonts w:hint="eastAsia"/>
        </w:rPr>
        <w:t>偏移叠加计算</w:t>
      </w:r>
      <w:bookmarkEnd w:id="163"/>
      <w:bookmarkEnd w:id="164"/>
    </w:p>
    <w:p w14:paraId="2552192A" w14:textId="23BD9C5F" w:rsidR="00C9411D" w:rsidRPr="00C11FD7" w:rsidRDefault="00BE646C" w:rsidP="00860DF0">
      <w:pPr>
        <w:rPr>
          <w:lang w:eastAsia="zh-CN"/>
        </w:rPr>
      </w:pPr>
      <w:r>
        <w:rPr>
          <w:rFonts w:hint="eastAsia"/>
          <w:lang w:eastAsia="zh-CN"/>
        </w:rPr>
        <w:t>在经过垂直叠加计算获取球面电阻率后</w:t>
      </w:r>
      <w:ins w:id="165" w:author="MYWEI" w:date="2023-05-23T16:09:00Z">
        <w:r w:rsidR="00406161">
          <w:rPr>
            <w:rFonts w:hint="eastAsia"/>
            <w:lang w:eastAsia="zh-CN"/>
          </w:rPr>
          <w:t>，</w:t>
        </w:r>
      </w:ins>
      <w:r>
        <w:rPr>
          <w:rFonts w:hint="eastAsia"/>
          <w:lang w:eastAsia="zh-CN"/>
        </w:rPr>
        <w:t>根据电极距对地层进行网格划分，以</w:t>
      </w:r>
      <w:r w:rsidR="00DD29AB">
        <w:rPr>
          <w:rFonts w:hint="eastAsia"/>
          <w:lang w:eastAsia="zh-CN"/>
        </w:rPr>
        <w:t>直观反映迎头</w:t>
      </w:r>
      <w:proofErr w:type="gramStart"/>
      <w:r w:rsidR="00DD29AB">
        <w:rPr>
          <w:rFonts w:hint="eastAsia"/>
          <w:lang w:eastAsia="zh-CN"/>
        </w:rPr>
        <w:t>前方电</w:t>
      </w:r>
      <w:proofErr w:type="gramEnd"/>
      <w:r w:rsidR="00DD29AB">
        <w:rPr>
          <w:rFonts w:hint="eastAsia"/>
          <w:lang w:eastAsia="zh-CN"/>
        </w:rPr>
        <w:t>性异常情况</w:t>
      </w:r>
      <w:r w:rsidR="008C6ABD">
        <w:rPr>
          <w:rFonts w:hint="eastAsia"/>
          <w:lang w:eastAsia="zh-CN"/>
        </w:rPr>
        <w:t>以及网格算法的最佳效率</w:t>
      </w:r>
      <w:r w:rsidRPr="00EC45FF">
        <w:rPr>
          <w:rFonts w:hint="eastAsia"/>
          <w:vertAlign w:val="superscript"/>
          <w:lang w:eastAsia="zh-CN"/>
        </w:rPr>
        <w:t>[</w:t>
      </w:r>
      <w:r w:rsidRPr="00EC45FF">
        <w:rPr>
          <w:vertAlign w:val="superscript"/>
          <w:lang w:eastAsia="zh-CN"/>
        </w:rPr>
        <w:t>15]</w:t>
      </w:r>
      <w:r w:rsidR="008C6ABD">
        <w:rPr>
          <w:rFonts w:hint="eastAsia"/>
          <w:lang w:eastAsia="zh-CN"/>
        </w:rPr>
        <w:t>，</w:t>
      </w:r>
      <w:r>
        <w:rPr>
          <w:rFonts w:hint="eastAsia"/>
          <w:lang w:eastAsia="zh-CN"/>
        </w:rPr>
        <w:t>并</w:t>
      </w:r>
      <w:r w:rsidR="008C6ABD">
        <w:rPr>
          <w:rFonts w:hint="eastAsia"/>
          <w:lang w:eastAsia="zh-CN"/>
        </w:rPr>
        <w:t>根据每个网格测量的</w:t>
      </w:r>
      <w:r w:rsidR="00015C51">
        <w:rPr>
          <w:rFonts w:hint="eastAsia"/>
          <w:lang w:eastAsia="zh-CN"/>
        </w:rPr>
        <w:t>电阻率</w:t>
      </w:r>
      <w:r w:rsidR="008C6ABD">
        <w:rPr>
          <w:rFonts w:hint="eastAsia"/>
          <w:lang w:eastAsia="zh-CN"/>
        </w:rPr>
        <w:t>期望来确定该网格的有效电阻率</w:t>
      </w:r>
      <w:del w:id="166" w:author="MYWEI" w:date="2023-05-23T16:12:00Z">
        <w:r w:rsidR="008C6ABD" w:rsidDel="001C0959">
          <w:rPr>
            <w:rFonts w:hint="eastAsia"/>
            <w:lang w:eastAsia="zh-CN"/>
          </w:rPr>
          <w:delText>，</w:delText>
        </w:r>
      </w:del>
      <w:ins w:id="167" w:author="MYWEI" w:date="2023-05-23T16:12:00Z">
        <w:r w:rsidR="001C0959">
          <w:rPr>
            <w:rFonts w:hint="eastAsia"/>
            <w:lang w:eastAsia="zh-CN"/>
          </w:rPr>
          <w:t>。</w:t>
        </w:r>
      </w:ins>
      <w:r w:rsidR="00D219F5">
        <w:rPr>
          <w:rFonts w:hint="eastAsia"/>
          <w:lang w:eastAsia="zh-CN"/>
        </w:rPr>
        <w:t>依据测线电极之间的间距为长度对网格进行划分，</w:t>
      </w:r>
      <w:r w:rsidR="00C9411D" w:rsidRPr="00C11FD7">
        <w:rPr>
          <w:rFonts w:hint="eastAsia"/>
          <w:lang w:eastAsia="zh-CN"/>
        </w:rPr>
        <w:t>对于每个网格选取两个参考点坐标</w:t>
      </w:r>
      <w:r w:rsidR="00C9411D" w:rsidRPr="00C11FD7">
        <w:rPr>
          <w:lang w:eastAsia="zh-CN"/>
        </w:rPr>
        <w:t>P</w:t>
      </w:r>
      <w:r w:rsidR="00C9411D" w:rsidRPr="0093165C">
        <w:rPr>
          <w:vertAlign w:val="subscript"/>
          <w:lang w:eastAsia="zh-CN"/>
        </w:rPr>
        <w:t>1</w:t>
      </w:r>
      <w:r w:rsidR="00C9411D" w:rsidRPr="00C11FD7">
        <w:rPr>
          <w:lang w:eastAsia="zh-CN"/>
        </w:rPr>
        <w:t>(X</w:t>
      </w:r>
      <w:r w:rsidR="00C9411D" w:rsidRPr="0093165C">
        <w:rPr>
          <w:vertAlign w:val="subscript"/>
          <w:lang w:eastAsia="zh-CN"/>
        </w:rPr>
        <w:t>1</w:t>
      </w:r>
      <w:r w:rsidR="00C9411D" w:rsidRPr="00C11FD7">
        <w:rPr>
          <w:lang w:eastAsia="zh-CN"/>
        </w:rPr>
        <w:t>,Y</w:t>
      </w:r>
      <w:r w:rsidR="00C9411D" w:rsidRPr="0093165C">
        <w:rPr>
          <w:vertAlign w:val="subscript"/>
          <w:lang w:eastAsia="zh-CN"/>
        </w:rPr>
        <w:t>1</w:t>
      </w:r>
      <w:r w:rsidR="00C9411D" w:rsidRPr="00C11FD7">
        <w:rPr>
          <w:lang w:eastAsia="zh-CN"/>
        </w:rPr>
        <w:t>)</w:t>
      </w:r>
      <w:del w:id="168" w:author="MYWEI" w:date="2023-05-23T16:10:00Z">
        <w:r w:rsidR="00C9411D" w:rsidRPr="00C11FD7" w:rsidDel="003562D8">
          <w:rPr>
            <w:rFonts w:hint="eastAsia"/>
            <w:lang w:eastAsia="zh-CN"/>
          </w:rPr>
          <w:delText>,</w:delText>
        </w:r>
      </w:del>
      <w:ins w:id="169" w:author="MYWEI" w:date="2023-05-23T16:10:00Z">
        <w:r w:rsidR="003562D8">
          <w:rPr>
            <w:rFonts w:hint="eastAsia"/>
            <w:lang w:eastAsia="zh-CN"/>
          </w:rPr>
          <w:t>和</w:t>
        </w:r>
      </w:ins>
      <w:r w:rsidR="00C9411D" w:rsidRPr="00C11FD7">
        <w:rPr>
          <w:lang w:eastAsia="zh-CN"/>
        </w:rPr>
        <w:t>P</w:t>
      </w:r>
      <w:r w:rsidR="00C9411D" w:rsidRPr="0093165C">
        <w:rPr>
          <w:vertAlign w:val="subscript"/>
          <w:lang w:eastAsia="zh-CN"/>
        </w:rPr>
        <w:t>2</w:t>
      </w:r>
      <w:r w:rsidR="00C9411D" w:rsidRPr="00C11FD7">
        <w:rPr>
          <w:lang w:eastAsia="zh-CN"/>
        </w:rPr>
        <w:t>(X</w:t>
      </w:r>
      <w:r w:rsidR="00C9411D" w:rsidRPr="0093165C">
        <w:rPr>
          <w:vertAlign w:val="subscript"/>
          <w:lang w:eastAsia="zh-CN"/>
        </w:rPr>
        <w:t>2</w:t>
      </w:r>
      <w:r w:rsidR="00C9411D" w:rsidRPr="00C11FD7">
        <w:rPr>
          <w:lang w:eastAsia="zh-CN"/>
        </w:rPr>
        <w:t>,Y</w:t>
      </w:r>
      <w:r w:rsidR="00C9411D" w:rsidRPr="0093165C">
        <w:rPr>
          <w:vertAlign w:val="subscript"/>
          <w:lang w:eastAsia="zh-CN"/>
        </w:rPr>
        <w:t>2</w:t>
      </w:r>
      <w:r w:rsidR="00C9411D" w:rsidRPr="00C11FD7">
        <w:rPr>
          <w:lang w:eastAsia="zh-CN"/>
        </w:rPr>
        <w:t>)</w:t>
      </w:r>
      <w:del w:id="170" w:author="MYWEI" w:date="2023-05-23T16:10:00Z">
        <w:r w:rsidR="00C9411D" w:rsidRPr="00C11FD7" w:rsidDel="00406161">
          <w:rPr>
            <w:rFonts w:hint="eastAsia"/>
            <w:lang w:eastAsia="zh-CN"/>
          </w:rPr>
          <w:delText>,</w:delText>
        </w:r>
      </w:del>
      <w:ins w:id="171" w:author="MYWEI" w:date="2023-05-23T16:10:00Z">
        <w:r w:rsidR="00406161">
          <w:rPr>
            <w:rFonts w:hint="eastAsia"/>
            <w:lang w:eastAsia="zh-CN"/>
          </w:rPr>
          <w:t>，</w:t>
        </w:r>
      </w:ins>
      <w:r w:rsidR="00C9411D" w:rsidRPr="00C11FD7">
        <w:rPr>
          <w:rFonts w:hint="eastAsia"/>
          <w:lang w:eastAsia="zh-CN"/>
        </w:rPr>
        <w:t>其中点</w:t>
      </w:r>
      <w:r w:rsidR="00C9411D" w:rsidRPr="00C11FD7">
        <w:rPr>
          <w:lang w:eastAsia="zh-CN"/>
        </w:rPr>
        <w:t>P</w:t>
      </w:r>
      <w:r w:rsidR="00C9411D" w:rsidRPr="0093165C">
        <w:rPr>
          <w:vertAlign w:val="subscript"/>
          <w:lang w:eastAsia="zh-CN"/>
        </w:rPr>
        <w:t>1</w:t>
      </w:r>
      <w:r w:rsidR="00D26F17">
        <w:rPr>
          <w:lang w:eastAsia="zh-CN"/>
        </w:rPr>
        <w:t>(</w:t>
      </w:r>
      <w:r w:rsidR="00C9411D" w:rsidRPr="00C11FD7">
        <w:rPr>
          <w:lang w:eastAsia="zh-CN"/>
        </w:rPr>
        <w:t>X</w:t>
      </w:r>
      <w:r w:rsidR="00C9411D" w:rsidRPr="0093165C">
        <w:rPr>
          <w:vertAlign w:val="subscript"/>
          <w:lang w:eastAsia="zh-CN"/>
        </w:rPr>
        <w:t>1</w:t>
      </w:r>
      <w:r w:rsidR="00C9411D" w:rsidRPr="00C11FD7">
        <w:rPr>
          <w:rFonts w:hint="eastAsia"/>
          <w:lang w:eastAsia="zh-CN"/>
        </w:rPr>
        <w:t>，</w:t>
      </w:r>
      <w:r w:rsidR="00C9411D" w:rsidRPr="00C11FD7">
        <w:rPr>
          <w:lang w:eastAsia="zh-CN"/>
        </w:rPr>
        <w:t>Y</w:t>
      </w:r>
      <w:r w:rsidR="00C9411D" w:rsidRPr="0093165C">
        <w:rPr>
          <w:vertAlign w:val="subscript"/>
          <w:lang w:eastAsia="zh-CN"/>
        </w:rPr>
        <w:t>1</w:t>
      </w:r>
      <w:r w:rsidR="00D26F17">
        <w:rPr>
          <w:lang w:eastAsia="zh-CN"/>
        </w:rPr>
        <w:t>)</w:t>
      </w:r>
      <w:r w:rsidR="00C9411D" w:rsidRPr="00C11FD7">
        <w:rPr>
          <w:rFonts w:hint="eastAsia"/>
          <w:lang w:eastAsia="zh-CN"/>
        </w:rPr>
        <w:t>代表网格距离供电电极</w:t>
      </w:r>
      <w:r w:rsidR="00C9411D" w:rsidRPr="00C11FD7">
        <w:rPr>
          <w:lang w:eastAsia="zh-CN"/>
        </w:rPr>
        <w:t>A</w:t>
      </w:r>
      <w:r w:rsidR="00C9411D" w:rsidRPr="00C11FD7">
        <w:rPr>
          <w:rFonts w:hint="eastAsia"/>
          <w:lang w:eastAsia="zh-CN"/>
        </w:rPr>
        <w:t>最近的点，点</w:t>
      </w:r>
      <w:r w:rsidR="00C9411D" w:rsidRPr="00C11FD7">
        <w:rPr>
          <w:lang w:eastAsia="zh-CN"/>
        </w:rPr>
        <w:t>P</w:t>
      </w:r>
      <w:r w:rsidR="00C9411D" w:rsidRPr="0093165C">
        <w:rPr>
          <w:vertAlign w:val="subscript"/>
          <w:lang w:eastAsia="zh-CN"/>
        </w:rPr>
        <w:t>2</w:t>
      </w:r>
      <w:r w:rsidR="00D26F17">
        <w:rPr>
          <w:lang w:eastAsia="zh-CN"/>
        </w:rPr>
        <w:t>(</w:t>
      </w:r>
      <w:r w:rsidR="00C9411D" w:rsidRPr="00C11FD7">
        <w:rPr>
          <w:lang w:eastAsia="zh-CN"/>
        </w:rPr>
        <w:t>X</w:t>
      </w:r>
      <w:r w:rsidR="00C9411D" w:rsidRPr="0093165C">
        <w:rPr>
          <w:vertAlign w:val="subscript"/>
          <w:lang w:eastAsia="zh-CN"/>
        </w:rPr>
        <w:t>2</w:t>
      </w:r>
      <w:r w:rsidR="00C9411D" w:rsidRPr="00C11FD7">
        <w:rPr>
          <w:lang w:eastAsia="zh-CN"/>
        </w:rPr>
        <w:t>,Y</w:t>
      </w:r>
      <w:r w:rsidR="00C9411D" w:rsidRPr="0093165C">
        <w:rPr>
          <w:vertAlign w:val="subscript"/>
          <w:lang w:eastAsia="zh-CN"/>
        </w:rPr>
        <w:t>2</w:t>
      </w:r>
      <w:r w:rsidR="00D26F17">
        <w:rPr>
          <w:lang w:eastAsia="zh-CN"/>
        </w:rPr>
        <w:t>)</w:t>
      </w:r>
      <w:r w:rsidR="00C9411D" w:rsidRPr="00C11FD7">
        <w:rPr>
          <w:rFonts w:hint="eastAsia"/>
          <w:lang w:eastAsia="zh-CN"/>
        </w:rPr>
        <w:t>代表网格距离最远的点。所以每个网格的赋值条件：</w:t>
      </w:r>
    </w:p>
    <w:p w14:paraId="599C21BF" w14:textId="21A1E625" w:rsidR="00C9411D" w:rsidRPr="00C11FD7" w:rsidRDefault="00AC496A" w:rsidP="00961600">
      <w:pPr>
        <w:jc w:val="right"/>
        <w:rPr>
          <w:rStyle w:val="ac"/>
          <w:rFonts w:cs="Times New Roman"/>
          <w:lang w:eastAsia="zh-CN"/>
        </w:rPr>
      </w:pPr>
      <m:oMath>
        <m:sSup>
          <m:sSupPr>
            <m:ctrlPr>
              <w:rPr>
                <w:rFonts w:ascii="Cambria Math" w:hAnsi="Cambria Math"/>
              </w:rPr>
            </m:ctrlPr>
          </m:sSupPr>
          <m:e>
            <m:r>
              <m:rPr>
                <m:sty m:val="p"/>
              </m:rPr>
              <w:rPr>
                <w:rFonts w:ascii="Cambria Math" w:hAnsi="Cambria Math"/>
                <w:lang w:eastAsia="zh-CN"/>
              </w:rPr>
              <m:t>(</m:t>
            </m:r>
            <m:sSub>
              <m:sSubPr>
                <m:ctrlPr>
                  <w:rPr>
                    <w:rFonts w:ascii="Cambria Math" w:hAnsi="Cambria Math"/>
                    <w:iCs/>
                  </w:rPr>
                </m:ctrlPr>
              </m:sSubPr>
              <m:e>
                <m:r>
                  <m:rPr>
                    <m:sty m:val="p"/>
                  </m:rPr>
                  <w:rPr>
                    <w:rFonts w:ascii="Cambria Math" w:hAnsi="Cambria Math"/>
                    <w:lang w:eastAsia="zh-CN"/>
                  </w:rPr>
                  <m:t>X</m:t>
                </m:r>
              </m:e>
              <m:sub>
                <m:r>
                  <m:rPr>
                    <m:sty m:val="p"/>
                  </m:rP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e>
          <m:sup>
            <m:r>
              <m:rPr>
                <m:sty m:val="p"/>
              </m:rPr>
              <w:rPr>
                <w:rFonts w:ascii="Cambria Math" w:hAnsi="Cambria Math"/>
                <w:lang w:eastAsia="zh-CN"/>
              </w:rPr>
              <m:t>2</m:t>
            </m:r>
          </m:sup>
        </m:sSup>
        <m:r>
          <m:rPr>
            <m:sty m:val="p"/>
          </m:rPr>
          <w:rPr>
            <w:rFonts w:ascii="Cambria Math" w:hAnsi="Cambria Math"/>
            <w:lang w:eastAsia="zh-CN"/>
          </w:rPr>
          <m:t>+</m:t>
        </m:r>
        <m:sSubSup>
          <m:sSubSupPr>
            <m:ctrlPr>
              <w:rPr>
                <w:rFonts w:ascii="Cambria Math" w:hAnsi="Cambria Math"/>
                <w:iCs/>
              </w:rPr>
            </m:ctrlPr>
          </m:sSubSupPr>
          <m:e>
            <m:r>
              <m:rPr>
                <m:sty m:val="p"/>
              </m:rPr>
              <w:rPr>
                <w:rFonts w:ascii="Cambria Math" w:hAnsi="Cambria Math"/>
                <w:lang w:eastAsia="zh-CN"/>
              </w:rPr>
              <m:t>Y</m:t>
            </m:r>
          </m:e>
          <m:sub>
            <m:r>
              <m:rPr>
                <m:sty m:val="p"/>
              </m:rPr>
              <w:rPr>
                <w:rFonts w:ascii="Cambria Math" w:hAnsi="Cambria Math"/>
                <w:lang w:eastAsia="zh-CN"/>
              </w:rPr>
              <m:t>1</m:t>
            </m:r>
          </m:sub>
          <m:sup>
            <m:r>
              <m:rPr>
                <m:sty m:val="p"/>
              </m:rPr>
              <w:rPr>
                <w:rFonts w:ascii="Cambria Math" w:hAnsi="Cambria Math"/>
                <w:lang w:eastAsia="zh-CN"/>
              </w:rPr>
              <m:t>2</m:t>
            </m:r>
          </m:sup>
        </m:sSubSup>
        <m:r>
          <m:rPr>
            <m:sty m:val="p"/>
          </m:rPr>
          <w:rPr>
            <w:rFonts w:ascii="Cambria Math" w:hAnsi="Cambria Math"/>
            <w:lang w:eastAsia="zh-CN"/>
          </w:rPr>
          <m:t>≤</m:t>
        </m:r>
        <m:sSup>
          <m:sSupPr>
            <m:ctrlPr>
              <w:rPr>
                <w:rFonts w:ascii="Cambria Math" w:hAnsi="Cambria Math"/>
              </w:rPr>
            </m:ctrlPr>
          </m:sSupPr>
          <m:e>
            <m:d>
              <m:dPr>
                <m:ctrlPr>
                  <w:rPr>
                    <w:rFonts w:ascii="Cambria Math" w:hAnsi="Cambria Math"/>
                  </w:rPr>
                </m:ctrlPr>
              </m:dPr>
              <m:e>
                <m:r>
                  <w:rPr>
                    <w:rFonts w:ascii="Cambria Math" w:hAnsi="Cambria Math"/>
                    <w:lang w:eastAsia="zh-CN"/>
                  </w:rPr>
                  <m:t>p</m:t>
                </m:r>
                <m:r>
                  <m:rPr>
                    <m:sty m:val="p"/>
                  </m:rPr>
                  <w:rPr>
                    <w:rFonts w:ascii="Cambria Math" w:hAnsi="Cambria Math"/>
                    <w:lang w:eastAsia="zh-CN"/>
                  </w:rPr>
                  <m:t>-</m:t>
                </m:r>
                <m:r>
                  <w:rPr>
                    <w:rFonts w:ascii="Cambria Math" w:hAnsi="Cambria Math"/>
                    <w:lang w:eastAsia="zh-CN"/>
                  </w:rPr>
                  <m:t>i</m:t>
                </m:r>
              </m:e>
            </m:d>
          </m:e>
          <m:sup>
            <m:r>
              <m:rPr>
                <m:sty m:val="p"/>
              </m:rPr>
              <w:rPr>
                <w:rFonts w:ascii="Cambria Math" w:hAnsi="Cambria Math"/>
                <w:lang w:eastAsia="zh-CN"/>
              </w:rPr>
              <m:t>2</m:t>
            </m:r>
          </m:sup>
        </m:sSup>
        <m:r>
          <m:rPr>
            <m:sty m:val="p"/>
          </m:rPr>
          <w:rPr>
            <w:rFonts w:ascii="Cambria Math" w:hAnsi="Cambria Math"/>
            <w:lang w:eastAsia="zh-CN"/>
          </w:rPr>
          <m:t>≤</m:t>
        </m:r>
        <m:sSup>
          <m:sSupPr>
            <m:ctrlPr>
              <w:rPr>
                <w:rFonts w:ascii="Cambria Math" w:hAnsi="Cambria Math"/>
              </w:rPr>
            </m:ctrlPr>
          </m:sSupPr>
          <m:e>
            <m:d>
              <m:dPr>
                <m:ctrlPr>
                  <w:rPr>
                    <w:rFonts w:ascii="Cambria Math" w:hAnsi="Cambria Math"/>
                  </w:rPr>
                </m:ctrlPr>
              </m:dPr>
              <m:e>
                <m:sSub>
                  <m:sSubPr>
                    <m:ctrlPr>
                      <w:rPr>
                        <w:rFonts w:ascii="Cambria Math" w:hAnsi="Cambria Math"/>
                        <w:iCs/>
                      </w:rPr>
                    </m:ctrlPr>
                  </m:sSubPr>
                  <m:e>
                    <m:r>
                      <m:rPr>
                        <m:sty m:val="p"/>
                      </m:rPr>
                      <w:rPr>
                        <w:rFonts w:ascii="Cambria Math" w:hAnsi="Cambria Math"/>
                        <w:lang w:eastAsia="zh-CN"/>
                      </w:rPr>
                      <m:t>X</m:t>
                    </m:r>
                  </m:e>
                  <m:sub>
                    <m:r>
                      <m:rPr>
                        <m:sty m:val="p"/>
                      </m:rP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i</m:t>
                </m:r>
              </m:e>
            </m:d>
          </m:e>
          <m:sup>
            <m:r>
              <m:rPr>
                <m:sty m:val="p"/>
              </m:rPr>
              <w:rPr>
                <w:rFonts w:ascii="Cambria Math" w:hAnsi="Cambria Math"/>
                <w:lang w:eastAsia="zh-CN"/>
              </w:rPr>
              <m:t>2</m:t>
            </m:r>
          </m:sup>
        </m:sSup>
        <m:r>
          <m:rPr>
            <m:sty m:val="p"/>
          </m:rPr>
          <w:rPr>
            <w:rFonts w:ascii="Cambria Math" w:hAnsi="Cambria Math"/>
            <w:lang w:eastAsia="zh-CN"/>
          </w:rPr>
          <m:t>+</m:t>
        </m:r>
        <m:sSubSup>
          <m:sSubSupPr>
            <m:ctrlPr>
              <w:rPr>
                <w:rFonts w:ascii="Cambria Math" w:hAnsi="Cambria Math"/>
                <w:iCs/>
              </w:rPr>
            </m:ctrlPr>
          </m:sSubSupPr>
          <m:e>
            <m:r>
              <m:rPr>
                <m:sty m:val="p"/>
              </m:rPr>
              <w:rPr>
                <w:rFonts w:ascii="Cambria Math" w:hAnsi="Cambria Math"/>
                <w:lang w:eastAsia="zh-CN"/>
              </w:rPr>
              <m:t>Y</m:t>
            </m:r>
          </m:e>
          <m:sub>
            <m:r>
              <m:rPr>
                <m:sty m:val="p"/>
              </m:rPr>
              <w:rPr>
                <w:rFonts w:ascii="Cambria Math" w:hAnsi="Cambria Math"/>
                <w:lang w:eastAsia="zh-CN"/>
              </w:rPr>
              <m:t>2</m:t>
            </m:r>
          </m:sub>
          <m:sup>
            <m:r>
              <m:rPr>
                <m:sty m:val="p"/>
              </m:rPr>
              <w:rPr>
                <w:rFonts w:ascii="Cambria Math" w:hAnsi="Cambria Math"/>
                <w:lang w:eastAsia="zh-CN"/>
              </w:rPr>
              <m:t>2</m:t>
            </m:r>
          </m:sup>
        </m:sSubSup>
      </m:oMath>
      <w:r w:rsidR="0008588C">
        <w:rPr>
          <w:lang w:eastAsia="zh-CN"/>
        </w:rPr>
        <w:t xml:space="preserve">  </w:t>
      </w:r>
      <w:r w:rsidR="00C9411D" w:rsidRPr="005000F4">
        <w:rPr>
          <w:lang w:eastAsia="zh-CN"/>
        </w:rPr>
        <w:t>(5)</w:t>
      </w:r>
    </w:p>
    <w:p w14:paraId="13063EC1" w14:textId="6DB9484C" w:rsidR="00FB5645" w:rsidRDefault="00C9411D" w:rsidP="00860DF0">
      <w:pPr>
        <w:rPr>
          <w:lang w:eastAsia="zh-CN"/>
        </w:rPr>
      </w:pPr>
      <w:r w:rsidRPr="00C11FD7">
        <w:rPr>
          <w:rFonts w:hint="eastAsia"/>
          <w:lang w:eastAsia="zh-CN"/>
        </w:rPr>
        <w:t>其中</w:t>
      </w:r>
      <w:proofErr w:type="spellStart"/>
      <w:r w:rsidRPr="001F29C3">
        <w:rPr>
          <w:i/>
          <w:iCs/>
          <w:lang w:eastAsia="zh-CN"/>
        </w:rPr>
        <w:t>i</w:t>
      </w:r>
      <w:proofErr w:type="spellEnd"/>
      <w:r w:rsidRPr="00C11FD7">
        <w:rPr>
          <w:rFonts w:hint="eastAsia"/>
          <w:lang w:eastAsia="zh-CN"/>
        </w:rPr>
        <w:t>为供电电极</w:t>
      </w:r>
      <w:r w:rsidRPr="0093165C">
        <w:rPr>
          <w:i/>
          <w:iCs/>
          <w:lang w:eastAsia="zh-CN"/>
        </w:rPr>
        <w:t>A</w:t>
      </w:r>
      <w:r w:rsidRPr="0093165C">
        <w:rPr>
          <w:i/>
          <w:iCs/>
          <w:vertAlign w:val="subscript"/>
          <w:lang w:eastAsia="zh-CN"/>
        </w:rPr>
        <w:t>i</w:t>
      </w:r>
      <w:r w:rsidRPr="00C11FD7">
        <w:rPr>
          <w:rFonts w:hint="eastAsia"/>
          <w:lang w:eastAsia="zh-CN"/>
        </w:rPr>
        <w:t>的坐标</w:t>
      </w:r>
      <w:r w:rsidR="00D26F17">
        <w:rPr>
          <w:rFonts w:hint="eastAsia"/>
          <w:lang w:eastAsia="zh-CN"/>
        </w:rPr>
        <w:t>(</w:t>
      </w:r>
      <w:proofErr w:type="spellStart"/>
      <w:r w:rsidRPr="0093165C">
        <w:rPr>
          <w:i/>
          <w:iCs/>
          <w:lang w:eastAsia="zh-CN"/>
        </w:rPr>
        <w:t>i</w:t>
      </w:r>
      <w:proofErr w:type="spellEnd"/>
      <w:r w:rsidRPr="00C11FD7">
        <w:rPr>
          <w:rFonts w:hint="eastAsia"/>
          <w:lang w:eastAsia="zh-CN"/>
        </w:rPr>
        <w:t>，</w:t>
      </w:r>
      <w:r w:rsidRPr="00C11FD7">
        <w:rPr>
          <w:lang w:eastAsia="zh-CN"/>
        </w:rPr>
        <w:t>0</w:t>
      </w:r>
      <w:r w:rsidR="00D26F17">
        <w:rPr>
          <w:rFonts w:hint="eastAsia"/>
          <w:lang w:eastAsia="zh-CN"/>
        </w:rPr>
        <w:t>)</w:t>
      </w:r>
      <w:r w:rsidRPr="00C11FD7">
        <w:rPr>
          <w:rFonts w:hint="eastAsia"/>
          <w:lang w:eastAsia="zh-CN"/>
        </w:rPr>
        <w:t>，</w:t>
      </w:r>
      <w:r w:rsidRPr="001F29C3">
        <w:rPr>
          <w:i/>
          <w:iCs/>
          <w:lang w:eastAsia="zh-CN"/>
        </w:rPr>
        <w:t>p</w:t>
      </w:r>
      <w:r w:rsidRPr="00C11FD7">
        <w:rPr>
          <w:rFonts w:hint="eastAsia"/>
          <w:lang w:eastAsia="zh-CN"/>
        </w:rPr>
        <w:t>为该</w:t>
      </w:r>
      <w:r w:rsidR="00015C51">
        <w:rPr>
          <w:rFonts w:hint="eastAsia"/>
          <w:lang w:eastAsia="zh-CN"/>
        </w:rPr>
        <w:t>电阻率</w:t>
      </w:r>
      <w:r w:rsidRPr="00C11FD7">
        <w:rPr>
          <w:rFonts w:hint="eastAsia"/>
          <w:lang w:eastAsia="zh-CN"/>
        </w:rPr>
        <w:t>对应圆弧的半径。</w:t>
      </w:r>
    </w:p>
    <w:p w14:paraId="55C77849" w14:textId="02A366EE" w:rsidR="00C9411D" w:rsidRPr="00C11FD7" w:rsidRDefault="00D558E7" w:rsidP="00860DF0">
      <w:pPr>
        <w:rPr>
          <w:lang w:eastAsia="zh-CN"/>
        </w:rPr>
      </w:pPr>
      <w:r>
        <w:rPr>
          <w:rFonts w:hint="eastAsia"/>
          <w:lang w:eastAsia="zh-CN"/>
        </w:rPr>
        <w:t>在使用不同</w:t>
      </w:r>
      <w:r w:rsidR="005577B0">
        <w:rPr>
          <w:rFonts w:hint="eastAsia"/>
          <w:lang w:eastAsia="zh-CN"/>
        </w:rPr>
        <w:t>的供电电极和测量电极</w:t>
      </w:r>
      <w:r>
        <w:rPr>
          <w:rFonts w:hint="eastAsia"/>
          <w:lang w:eastAsia="zh-CN"/>
        </w:rPr>
        <w:t>组合进行数据采集时，其观测点计算</w:t>
      </w:r>
      <w:r w:rsidR="005577B0">
        <w:rPr>
          <w:rFonts w:hint="eastAsia"/>
          <w:lang w:eastAsia="zh-CN"/>
        </w:rPr>
        <w:t>得</w:t>
      </w:r>
      <w:r>
        <w:rPr>
          <w:rFonts w:hint="eastAsia"/>
          <w:lang w:eastAsia="zh-CN"/>
        </w:rPr>
        <w:t>到</w:t>
      </w:r>
      <w:r w:rsidR="005577B0">
        <w:rPr>
          <w:rFonts w:hint="eastAsia"/>
          <w:lang w:eastAsia="zh-CN"/>
        </w:rPr>
        <w:t>的</w:t>
      </w:r>
      <w:r w:rsidR="00015C51">
        <w:rPr>
          <w:rFonts w:hint="eastAsia"/>
          <w:lang w:eastAsia="zh-CN"/>
        </w:rPr>
        <w:t>电阻率</w:t>
      </w:r>
      <w:r>
        <w:rPr>
          <w:rFonts w:hint="eastAsia"/>
          <w:lang w:eastAsia="zh-CN"/>
        </w:rPr>
        <w:t>曲线将赋值给所经过的网络单元格</w:t>
      </w:r>
      <w:r w:rsidR="00C9411D" w:rsidRPr="00860DF0">
        <w:rPr>
          <w:rFonts w:hint="eastAsia"/>
          <w:lang w:eastAsia="zh-CN"/>
        </w:rPr>
        <w:t>，</w:t>
      </w:r>
      <w:r w:rsidR="006E5050">
        <w:rPr>
          <w:rFonts w:hint="eastAsia"/>
          <w:lang w:eastAsia="zh-CN"/>
        </w:rPr>
        <w:t>偏移叠加</w:t>
      </w:r>
      <w:r w:rsidR="000816D4">
        <w:rPr>
          <w:rFonts w:hint="eastAsia"/>
          <w:lang w:eastAsia="zh-CN"/>
        </w:rPr>
        <w:t>计算</w:t>
      </w:r>
      <w:r w:rsidR="006E5050">
        <w:rPr>
          <w:rFonts w:hint="eastAsia"/>
          <w:lang w:eastAsia="zh-CN"/>
        </w:rPr>
        <w:t>过程</w:t>
      </w:r>
      <w:r w:rsidR="000816D4">
        <w:rPr>
          <w:rFonts w:hint="eastAsia"/>
          <w:lang w:eastAsia="zh-CN"/>
        </w:rPr>
        <w:t>示意图</w:t>
      </w:r>
      <w:r w:rsidR="00C9411D" w:rsidRPr="00860DF0">
        <w:rPr>
          <w:rFonts w:hint="eastAsia"/>
          <w:lang w:eastAsia="zh-CN"/>
        </w:rPr>
        <w:t>如图</w:t>
      </w:r>
      <w:r w:rsidR="00DD29AB" w:rsidRPr="00860DF0">
        <w:rPr>
          <w:lang w:eastAsia="zh-CN"/>
        </w:rPr>
        <w:t>3</w:t>
      </w:r>
      <w:r w:rsidR="00C9411D" w:rsidRPr="00860DF0">
        <w:rPr>
          <w:rFonts w:hint="eastAsia"/>
          <w:lang w:eastAsia="zh-CN"/>
        </w:rPr>
        <w:t>所示</w:t>
      </w:r>
      <w:r w:rsidR="00BD5F79">
        <w:rPr>
          <w:rFonts w:hint="eastAsia"/>
          <w:lang w:eastAsia="zh-CN"/>
        </w:rPr>
        <w:t>，</w:t>
      </w:r>
      <w:r w:rsidR="001943C7">
        <w:rPr>
          <w:rFonts w:hint="eastAsia"/>
          <w:lang w:eastAsia="zh-CN"/>
        </w:rPr>
        <w:t>分别</w:t>
      </w:r>
      <w:r w:rsidR="006E5050">
        <w:rPr>
          <w:rFonts w:hint="eastAsia"/>
          <w:lang w:eastAsia="zh-CN"/>
        </w:rPr>
        <w:t>由供电电极</w:t>
      </w:r>
      <w:r w:rsidR="000816D4">
        <w:rPr>
          <w:rFonts w:hint="eastAsia"/>
          <w:lang w:eastAsia="zh-CN"/>
        </w:rPr>
        <w:t>A</w:t>
      </w:r>
      <w:r w:rsidR="006E5050" w:rsidRPr="000816D4">
        <w:rPr>
          <w:rFonts w:hint="eastAsia"/>
          <w:vertAlign w:val="subscript"/>
          <w:lang w:eastAsia="zh-CN"/>
        </w:rPr>
        <w:t>1</w:t>
      </w:r>
      <w:r w:rsidR="00C7079A">
        <w:rPr>
          <w:rFonts w:hint="eastAsia"/>
          <w:lang w:eastAsia="zh-CN"/>
        </w:rPr>
        <w:t>、</w:t>
      </w:r>
      <w:r w:rsidR="00C7079A">
        <w:rPr>
          <w:rFonts w:hint="eastAsia"/>
          <w:lang w:eastAsia="zh-CN"/>
        </w:rPr>
        <w:t>A</w:t>
      </w:r>
      <w:r w:rsidR="00C7079A">
        <w:rPr>
          <w:vertAlign w:val="subscript"/>
          <w:lang w:eastAsia="zh-CN"/>
        </w:rPr>
        <w:t>2</w:t>
      </w:r>
      <w:r w:rsidR="00C7079A">
        <w:rPr>
          <w:rFonts w:hint="eastAsia"/>
          <w:lang w:eastAsia="zh-CN"/>
        </w:rPr>
        <w:t>、</w:t>
      </w:r>
      <w:r w:rsidR="000816D4">
        <w:rPr>
          <w:rFonts w:hint="eastAsia"/>
          <w:lang w:eastAsia="zh-CN"/>
        </w:rPr>
        <w:t>A</w:t>
      </w:r>
      <w:r w:rsidR="006E5050" w:rsidRPr="000816D4">
        <w:rPr>
          <w:rFonts w:hint="eastAsia"/>
          <w:vertAlign w:val="subscript"/>
          <w:lang w:eastAsia="zh-CN"/>
        </w:rPr>
        <w:t>3</w:t>
      </w:r>
      <w:r w:rsidR="001943C7">
        <w:rPr>
          <w:rFonts w:hint="eastAsia"/>
          <w:lang w:eastAsia="zh-CN"/>
        </w:rPr>
        <w:t>作为供电电极时，</w:t>
      </w:r>
      <w:r w:rsidR="000816D4">
        <w:rPr>
          <w:rFonts w:hint="eastAsia"/>
          <w:lang w:eastAsia="zh-CN"/>
        </w:rPr>
        <w:t>产生</w:t>
      </w:r>
      <w:r w:rsidR="001943C7">
        <w:rPr>
          <w:rFonts w:hint="eastAsia"/>
          <w:lang w:eastAsia="zh-CN"/>
        </w:rPr>
        <w:t>电位所计算得到的</w:t>
      </w:r>
      <w:r w:rsidR="000816D4">
        <w:rPr>
          <w:rFonts w:hint="eastAsia"/>
          <w:lang w:eastAsia="zh-CN"/>
        </w:rPr>
        <w:t>电阻率曲线</w:t>
      </w:r>
      <w:r w:rsidR="008972D8">
        <w:rPr>
          <w:rFonts w:hint="eastAsia"/>
          <w:lang w:eastAsia="zh-CN"/>
        </w:rPr>
        <w:t>通过网格后</w:t>
      </w:r>
      <w:r w:rsidR="000816D4">
        <w:rPr>
          <w:rFonts w:hint="eastAsia"/>
          <w:lang w:eastAsia="zh-CN"/>
        </w:rPr>
        <w:t>，</w:t>
      </w:r>
      <w:r w:rsidR="008972D8">
        <w:rPr>
          <w:rFonts w:hint="eastAsia"/>
          <w:lang w:eastAsia="zh-CN"/>
        </w:rPr>
        <w:t>网格储存该电阻率值</w:t>
      </w:r>
      <w:r w:rsidR="00E6731C">
        <w:rPr>
          <w:rFonts w:hint="eastAsia"/>
          <w:lang w:eastAsia="zh-CN"/>
        </w:rPr>
        <w:t>。以网格</w:t>
      </w:r>
      <w:r w:rsidR="00E6731C">
        <w:rPr>
          <w:rFonts w:hint="eastAsia"/>
          <w:lang w:eastAsia="zh-CN"/>
        </w:rPr>
        <w:t>1</w:t>
      </w:r>
      <w:r w:rsidR="00E6731C">
        <w:rPr>
          <w:rFonts w:hint="eastAsia"/>
          <w:lang w:eastAsia="zh-CN"/>
        </w:rPr>
        <w:t>和</w:t>
      </w:r>
      <w:r w:rsidR="00E6731C">
        <w:rPr>
          <w:rFonts w:hint="eastAsia"/>
          <w:lang w:eastAsia="zh-CN"/>
        </w:rPr>
        <w:t>2</w:t>
      </w:r>
      <w:r w:rsidR="00E6731C">
        <w:rPr>
          <w:rFonts w:hint="eastAsia"/>
          <w:lang w:eastAsia="zh-CN"/>
        </w:rPr>
        <w:t>为例，对于</w:t>
      </w:r>
      <w:r w:rsidR="00C939BF">
        <w:rPr>
          <w:rFonts w:hint="eastAsia"/>
          <w:lang w:eastAsia="zh-CN"/>
        </w:rPr>
        <w:t>网格</w:t>
      </w:r>
      <w:r w:rsidR="00C939BF">
        <w:rPr>
          <w:rFonts w:hint="eastAsia"/>
          <w:lang w:eastAsia="zh-CN"/>
        </w:rPr>
        <w:t>1</w:t>
      </w:r>
      <w:r w:rsidR="00E6731C">
        <w:rPr>
          <w:rFonts w:hint="eastAsia"/>
          <w:lang w:eastAsia="zh-CN"/>
        </w:rPr>
        <w:t>来说边界点有代表电阻率</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21</m:t>
            </m:r>
          </m:sub>
        </m:sSub>
      </m:oMath>
      <w:r w:rsidR="00E6731C">
        <w:rPr>
          <w:rFonts w:hint="eastAsia"/>
          <w:lang w:eastAsia="zh-CN"/>
        </w:rPr>
        <w:t>的曲线经过，故网格</w:t>
      </w:r>
      <w:r w:rsidR="00E6731C">
        <w:rPr>
          <w:rFonts w:hint="eastAsia"/>
          <w:lang w:eastAsia="zh-CN"/>
        </w:rPr>
        <w:t>1</w:t>
      </w:r>
      <w:r w:rsidR="00E6731C">
        <w:rPr>
          <w:rFonts w:hint="eastAsia"/>
          <w:lang w:eastAsia="zh-CN"/>
        </w:rPr>
        <w:t>储存电阻率值</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11</m:t>
            </m:r>
          </m:sub>
        </m:sSub>
        <m:r>
          <w:rPr>
            <w:rFonts w:ascii="Cambria Math" w:hAnsi="Cambria Math" w:hint="eastAsia"/>
            <w:lang w:eastAsia="zh-CN"/>
          </w:rPr>
          <m:t>、</m:t>
        </m:r>
        <m:sSub>
          <m:sSubPr>
            <m:ctrlPr>
              <w:rPr>
                <w:rFonts w:ascii="Cambria Math" w:hAnsi="Cambria Math"/>
              </w:rPr>
            </m:ctrlPr>
          </m:sSubPr>
          <m:e>
            <m:r>
              <w:rPr>
                <w:rFonts w:ascii="Cambria Math" w:hAnsi="Cambria Math"/>
                <w:lang w:eastAsia="zh-CN"/>
              </w:rPr>
              <m:t>ρ</m:t>
            </m:r>
          </m:e>
          <m:sub>
            <m:r>
              <w:rPr>
                <w:rFonts w:ascii="Cambria Math" w:hAnsi="Cambria Math"/>
                <w:lang w:eastAsia="zh-CN"/>
              </w:rPr>
              <m:t>21</m:t>
            </m:r>
          </m:sub>
        </m:sSub>
        <m:sSub>
          <m:sSubPr>
            <m:ctrlPr>
              <w:rPr>
                <w:rFonts w:ascii="Cambria Math" w:hAnsi="Cambria Math"/>
              </w:rPr>
            </m:ctrlPr>
          </m:sSubPr>
          <m:e>
            <m:r>
              <w:rPr>
                <w:rFonts w:ascii="Cambria Math" w:hAnsi="Cambria Math" w:hint="eastAsia"/>
                <w:lang w:eastAsia="zh-CN"/>
              </w:rPr>
              <m:t>、</m:t>
            </m:r>
            <m:r>
              <w:rPr>
                <w:rFonts w:ascii="Cambria Math" w:hAnsi="Cambria Math"/>
                <w:lang w:eastAsia="zh-CN"/>
              </w:rPr>
              <m:t>ρ</m:t>
            </m:r>
          </m:e>
          <m:sub>
            <m:r>
              <w:rPr>
                <w:rFonts w:ascii="Cambria Math" w:hAnsi="Cambria Math"/>
                <w:lang w:eastAsia="zh-CN"/>
              </w:rPr>
              <m:t>22</m:t>
            </m:r>
          </m:sub>
        </m:sSub>
        <m:r>
          <w:rPr>
            <w:rFonts w:ascii="Cambria Math" w:hAnsi="Cambria Math" w:hint="eastAsia"/>
            <w:lang w:eastAsia="zh-CN"/>
          </w:rPr>
          <m:t>、</m:t>
        </m:r>
        <m:sSub>
          <m:sSubPr>
            <m:ctrlPr>
              <w:rPr>
                <w:rFonts w:ascii="Cambria Math" w:hAnsi="Cambria Math"/>
              </w:rPr>
            </m:ctrlPr>
          </m:sSubPr>
          <m:e>
            <m:r>
              <w:rPr>
                <w:rFonts w:ascii="Cambria Math" w:hAnsi="Cambria Math"/>
                <w:lang w:eastAsia="zh-CN"/>
              </w:rPr>
              <m:t>ρ</m:t>
            </m:r>
          </m:e>
          <m:sub>
            <m:r>
              <w:rPr>
                <w:rFonts w:ascii="Cambria Math" w:hAnsi="Cambria Math"/>
                <w:lang w:eastAsia="zh-CN"/>
              </w:rPr>
              <m:t>32</m:t>
            </m:r>
          </m:sub>
        </m:sSub>
      </m:oMath>
      <w:r w:rsidR="00C9411D" w:rsidRPr="00860DF0">
        <w:rPr>
          <w:rFonts w:hint="eastAsia"/>
          <w:lang w:eastAsia="zh-CN"/>
        </w:rPr>
        <w:t>，</w:t>
      </w:r>
      <w:r w:rsidR="00C939BF">
        <w:rPr>
          <w:rFonts w:hint="eastAsia"/>
          <w:lang w:eastAsia="zh-CN"/>
        </w:rPr>
        <w:t>同理可得</w:t>
      </w:r>
      <w:r w:rsidR="00C9411D" w:rsidRPr="00860DF0">
        <w:rPr>
          <w:rFonts w:hint="eastAsia"/>
          <w:lang w:eastAsia="zh-CN"/>
        </w:rPr>
        <w:t>网格</w:t>
      </w:r>
      <w:r w:rsidR="00C9411D" w:rsidRPr="00860DF0">
        <w:rPr>
          <w:lang w:eastAsia="zh-CN"/>
        </w:rPr>
        <w:t>2</w:t>
      </w:r>
      <w:r w:rsidR="00C939BF">
        <w:rPr>
          <w:rFonts w:hint="eastAsia"/>
          <w:lang w:eastAsia="zh-CN"/>
        </w:rPr>
        <w:t>赋予电阻率值</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12</m:t>
            </m:r>
          </m:sub>
        </m:sSub>
      </m:oMath>
      <w:r w:rsidR="00AC3C74">
        <w:rPr>
          <w:rFonts w:hint="eastAsia"/>
          <w:lang w:eastAsia="zh-CN"/>
        </w:rPr>
        <w:t>、</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23</m:t>
            </m:r>
          </m:sub>
        </m:sSub>
        <m:r>
          <w:rPr>
            <w:rFonts w:ascii="Cambria Math" w:hAnsi="Cambria Math" w:hint="eastAsia"/>
            <w:lang w:eastAsia="zh-CN"/>
          </w:rPr>
          <m:t>、</m:t>
        </m:r>
        <m:sSub>
          <m:sSubPr>
            <m:ctrlPr>
              <w:rPr>
                <w:rFonts w:ascii="Cambria Math" w:hAnsi="Cambria Math"/>
              </w:rPr>
            </m:ctrlPr>
          </m:sSubPr>
          <m:e>
            <m:r>
              <w:rPr>
                <w:rFonts w:ascii="Cambria Math" w:hAnsi="Cambria Math"/>
                <w:lang w:eastAsia="zh-CN"/>
              </w:rPr>
              <m:t>ρ</m:t>
            </m:r>
          </m:e>
          <m:sub>
            <m:r>
              <w:rPr>
                <w:rFonts w:ascii="Cambria Math" w:hAnsi="Cambria Math"/>
                <w:lang w:eastAsia="zh-CN"/>
              </w:rPr>
              <m:t>32</m:t>
            </m:r>
          </m:sub>
        </m:sSub>
      </m:oMath>
      <w:r w:rsidR="00C9411D" w:rsidRPr="00860DF0">
        <w:rPr>
          <w:rFonts w:hint="eastAsia"/>
          <w:lang w:eastAsia="zh-CN"/>
        </w:rPr>
        <w:t>。</w:t>
      </w:r>
    </w:p>
    <w:p w14:paraId="605E6D39" w14:textId="7117D3A2" w:rsidR="00C9411D" w:rsidRPr="00C11FD7" w:rsidRDefault="006F77A9" w:rsidP="00C9411D">
      <w:pPr>
        <w:pStyle w:val="a7"/>
      </w:pPr>
      <w:r w:rsidRPr="006F77A9">
        <w:rPr>
          <w:noProof/>
        </w:rPr>
        <w:drawing>
          <wp:inline distT="0" distB="0" distL="0" distR="0" wp14:anchorId="601744A8" wp14:editId="5CFFD9E3">
            <wp:extent cx="2700000" cy="1954302"/>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b="16145"/>
                    <a:stretch/>
                  </pic:blipFill>
                  <pic:spPr bwMode="auto">
                    <a:xfrm>
                      <a:off x="0" y="0"/>
                      <a:ext cx="2700000" cy="1954302"/>
                    </a:xfrm>
                    <a:prstGeom prst="rect">
                      <a:avLst/>
                    </a:prstGeom>
                    <a:noFill/>
                    <a:ln>
                      <a:noFill/>
                    </a:ln>
                    <a:extLst>
                      <a:ext uri="{53640926-AAD7-44D8-BBD7-CCE9431645EC}">
                        <a14:shadowObscured xmlns:a14="http://schemas.microsoft.com/office/drawing/2010/main"/>
                      </a:ext>
                    </a:extLst>
                  </pic:spPr>
                </pic:pic>
              </a:graphicData>
            </a:graphic>
          </wp:inline>
        </w:drawing>
      </w:r>
    </w:p>
    <w:p w14:paraId="21910258" w14:textId="38920106" w:rsidR="00C9411D" w:rsidRDefault="00C9411D" w:rsidP="00C9411D">
      <w:pPr>
        <w:pStyle w:val="a7"/>
      </w:pPr>
      <w:r w:rsidRPr="00C11FD7">
        <w:rPr>
          <w:rFonts w:hint="eastAsia"/>
        </w:rPr>
        <w:t>图</w:t>
      </w:r>
      <w:r>
        <w:t>3</w:t>
      </w:r>
      <w:r w:rsidRPr="00C11FD7">
        <w:t xml:space="preserve"> </w:t>
      </w:r>
      <w:r w:rsidRPr="00C11FD7">
        <w:rPr>
          <w:rFonts w:hint="eastAsia"/>
        </w:rPr>
        <w:t>偏移叠加计算示意图</w:t>
      </w:r>
    </w:p>
    <w:p w14:paraId="4DC122A0" w14:textId="0260044F" w:rsidR="00C4113D" w:rsidRPr="0003549D" w:rsidRDefault="00C9411D" w:rsidP="0003549D">
      <w:pPr>
        <w:pStyle w:val="fig"/>
        <w:spacing w:after="156"/>
        <w:rPr>
          <w:shd w:val="clear" w:color="auto" w:fill="FFFFFF"/>
        </w:rPr>
      </w:pPr>
      <w:r>
        <w:t xml:space="preserve">Fig.3 </w:t>
      </w:r>
      <w:r>
        <w:rPr>
          <w:shd w:val="clear" w:color="auto" w:fill="FFFFFF"/>
        </w:rPr>
        <w:t>Schematic diagram of migration superposition calculation</w:t>
      </w:r>
    </w:p>
    <w:p w14:paraId="34EA74CD" w14:textId="62C42B9A" w:rsidR="00C9411D" w:rsidRPr="00C11FD7" w:rsidRDefault="00C9411D" w:rsidP="00DD29AB">
      <w:pPr>
        <w:pStyle w:val="a5"/>
      </w:pPr>
      <w:bookmarkStart w:id="172" w:name="_Toc100153607"/>
      <w:bookmarkStart w:id="173" w:name="_Toc118279569"/>
      <w:r w:rsidRPr="00C11FD7">
        <w:t>1.</w:t>
      </w:r>
      <w:r w:rsidR="00DD29AB">
        <w:t>2.</w:t>
      </w:r>
      <w:r w:rsidR="008C6ABD">
        <w:t>3</w:t>
      </w:r>
      <w:r w:rsidRPr="00C11FD7">
        <w:t xml:space="preserve"> </w:t>
      </w:r>
      <w:r w:rsidRPr="00C11FD7">
        <w:rPr>
          <w:rFonts w:hint="eastAsia"/>
        </w:rPr>
        <w:t>单元网格</w:t>
      </w:r>
      <w:r w:rsidR="00015C51">
        <w:rPr>
          <w:rFonts w:hint="eastAsia"/>
        </w:rPr>
        <w:t>电阻率</w:t>
      </w:r>
      <w:bookmarkEnd w:id="172"/>
      <w:bookmarkEnd w:id="173"/>
      <w:r w:rsidR="00775415">
        <w:rPr>
          <w:rFonts w:hint="eastAsia"/>
        </w:rPr>
        <w:t>计算</w:t>
      </w:r>
    </w:p>
    <w:p w14:paraId="218F9C50" w14:textId="492CF5A0" w:rsidR="00C9411D" w:rsidRPr="00C11FD7" w:rsidRDefault="00BE646C" w:rsidP="00860DF0">
      <w:pPr>
        <w:rPr>
          <w:lang w:eastAsia="zh-CN"/>
        </w:rPr>
      </w:pPr>
      <w:r>
        <w:rPr>
          <w:rFonts w:hint="eastAsia"/>
          <w:lang w:eastAsia="zh-CN"/>
        </w:rPr>
        <w:t>由于</w:t>
      </w:r>
      <w:r w:rsidR="000D739C" w:rsidRPr="00C11FD7">
        <w:rPr>
          <w:rFonts w:hint="eastAsia"/>
          <w:lang w:eastAsia="zh-CN"/>
        </w:rPr>
        <w:t>球面族将会在多个网</w:t>
      </w:r>
      <w:r>
        <w:rPr>
          <w:rFonts w:hint="eastAsia"/>
          <w:lang w:eastAsia="zh-CN"/>
        </w:rPr>
        <w:t>格中</w:t>
      </w:r>
      <w:r w:rsidR="000D739C" w:rsidRPr="00C11FD7">
        <w:rPr>
          <w:rFonts w:hint="eastAsia"/>
          <w:lang w:eastAsia="zh-CN"/>
        </w:rPr>
        <w:t>形成交叉，部分网格单元存在多个</w:t>
      </w:r>
      <w:r w:rsidR="00015C51">
        <w:rPr>
          <w:rFonts w:hint="eastAsia"/>
          <w:lang w:eastAsia="zh-CN"/>
        </w:rPr>
        <w:t>电阻率</w:t>
      </w:r>
      <w:r w:rsidR="000D739C" w:rsidRPr="00C11FD7">
        <w:rPr>
          <w:rFonts w:hint="eastAsia"/>
          <w:lang w:eastAsia="zh-CN"/>
        </w:rPr>
        <w:t>值，</w:t>
      </w:r>
      <w:r>
        <w:rPr>
          <w:rFonts w:hint="eastAsia"/>
          <w:lang w:eastAsia="zh-CN"/>
        </w:rPr>
        <w:t>所以将</w:t>
      </w:r>
      <w:r w:rsidR="000D739C" w:rsidRPr="00C11FD7">
        <w:rPr>
          <w:rFonts w:hint="eastAsia"/>
          <w:lang w:eastAsia="zh-CN"/>
        </w:rPr>
        <w:t>多个</w:t>
      </w:r>
      <w:r w:rsidR="00015C51">
        <w:rPr>
          <w:rFonts w:hint="eastAsia"/>
          <w:lang w:eastAsia="zh-CN"/>
        </w:rPr>
        <w:t>电阻率</w:t>
      </w:r>
      <w:r w:rsidR="000D739C" w:rsidRPr="00C11FD7">
        <w:rPr>
          <w:rFonts w:hint="eastAsia"/>
          <w:lang w:eastAsia="zh-CN"/>
        </w:rPr>
        <w:t>值视为该网格单元体的多次观测样本，</w:t>
      </w:r>
      <w:r w:rsidR="000D739C">
        <w:rPr>
          <w:rFonts w:hint="eastAsia"/>
          <w:lang w:eastAsia="zh-CN"/>
        </w:rPr>
        <w:t>最后</w:t>
      </w:r>
      <w:r w:rsidR="000D739C" w:rsidRPr="00C11FD7">
        <w:rPr>
          <w:rFonts w:hint="eastAsia"/>
          <w:lang w:eastAsia="zh-CN"/>
        </w:rPr>
        <w:t>定义样本的期望为该单元体内的</w:t>
      </w:r>
      <w:r w:rsidR="00015C51">
        <w:rPr>
          <w:rFonts w:hint="eastAsia"/>
          <w:lang w:eastAsia="zh-CN"/>
        </w:rPr>
        <w:t>电阻率</w:t>
      </w:r>
      <w:r w:rsidR="000D739C" w:rsidRPr="00C11FD7">
        <w:rPr>
          <w:rFonts w:hint="eastAsia"/>
          <w:lang w:eastAsia="zh-CN"/>
        </w:rPr>
        <w:t>值</w:t>
      </w:r>
      <w:r w:rsidR="00C9411D" w:rsidRPr="00C11FD7">
        <w:rPr>
          <w:rFonts w:hint="eastAsia"/>
          <w:lang w:eastAsia="zh-CN"/>
        </w:rPr>
        <w:t>，</w:t>
      </w:r>
      <w:r>
        <w:rPr>
          <w:rFonts w:hint="eastAsia"/>
          <w:lang w:eastAsia="zh-CN"/>
        </w:rPr>
        <w:t>具体计算过程如下</w:t>
      </w:r>
      <w:ins w:id="174" w:author="MYWEI" w:date="2023-05-23T16:14:00Z">
        <w:r w:rsidR="008F3D72">
          <w:rPr>
            <w:rFonts w:hint="eastAsia"/>
            <w:lang w:eastAsia="zh-CN"/>
          </w:rPr>
          <w:t>。</w:t>
        </w:r>
      </w:ins>
      <w:r w:rsidR="00C9411D" w:rsidRPr="00C11FD7">
        <w:rPr>
          <w:rFonts w:hint="eastAsia"/>
          <w:lang w:eastAsia="zh-CN"/>
        </w:rPr>
        <w:t>设经过每个单元格的圆弧个数为</w:t>
      </w:r>
      <w:r w:rsidR="00C9411D" w:rsidRPr="005B5284">
        <w:rPr>
          <w:i/>
          <w:iCs/>
          <w:lang w:eastAsia="zh-CN"/>
        </w:rPr>
        <w:t>k</w:t>
      </w:r>
      <w:r w:rsidR="00C9411D" w:rsidRPr="00C11FD7">
        <w:rPr>
          <w:rFonts w:hint="eastAsia"/>
          <w:lang w:eastAsia="zh-CN"/>
        </w:rPr>
        <w:t>，则单元</w:t>
      </w:r>
      <w:r w:rsidR="00015C51">
        <w:rPr>
          <w:rFonts w:hint="eastAsia"/>
          <w:lang w:eastAsia="zh-CN"/>
        </w:rPr>
        <w:t>电阻率</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s</m:t>
            </m:r>
          </m:sub>
        </m:sSub>
      </m:oMath>
      <w:r w:rsidR="00C9411D" w:rsidRPr="00C11FD7">
        <w:rPr>
          <w:rFonts w:hint="eastAsia"/>
          <w:lang w:eastAsia="zh-CN"/>
        </w:rPr>
        <w:t>为：</w:t>
      </w:r>
    </w:p>
    <w:p w14:paraId="1D6C799D" w14:textId="06E838AD" w:rsidR="00C9411D" w:rsidRPr="00C11FD7" w:rsidRDefault="00AC496A" w:rsidP="00C9411D">
      <w:pPr>
        <w:pStyle w:val="a9"/>
        <w:ind w:firstLine="300"/>
      </w:pPr>
      <m:oMath>
        <m:sSub>
          <m:sSubPr>
            <m:ctrlPr>
              <w:rPr>
                <w:rFonts w:ascii="Cambria Math" w:hAnsi="Cambria Math"/>
              </w:rPr>
            </m:ctrlPr>
          </m:sSubPr>
          <m:e>
            <m:r>
              <w:rPr>
                <w:rFonts w:ascii="Cambria Math" w:hAnsi="Cambria Math"/>
              </w:rPr>
              <m:t>ρ</m:t>
            </m:r>
          </m:e>
          <m:sub>
            <m:r>
              <w:rPr>
                <w:rFonts w:ascii="Cambria Math" w:hAnsi="Cambria Math"/>
              </w:rPr>
              <m:t>s</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k</m:t>
                </m:r>
              </m:sup>
              <m:e>
                <m:sSub>
                  <m:sSubPr>
                    <m:ctrlPr>
                      <w:rPr>
                        <w:rFonts w:ascii="Cambria Math" w:hAnsi="Cambria Math"/>
                      </w:rPr>
                    </m:ctrlPr>
                  </m:sSubPr>
                  <m:e>
                    <m:r>
                      <w:rPr>
                        <w:rFonts w:ascii="Cambria Math" w:hAnsi="Cambria Math"/>
                      </w:rPr>
                      <m:t>ρ</m:t>
                    </m:r>
                  </m:e>
                  <m:sub>
                    <m:r>
                      <w:rPr>
                        <w:rFonts w:ascii="Cambria Math" w:hAnsi="Cambria Math"/>
                      </w:rPr>
                      <m:t>i</m:t>
                    </m:r>
                  </m:sub>
                </m:sSub>
              </m:e>
            </m:nary>
          </m:num>
          <m:den>
            <m:r>
              <w:rPr>
                <w:rFonts w:ascii="Cambria Math" w:hAnsi="Cambria Math"/>
              </w:rPr>
              <m:t>k</m:t>
            </m:r>
          </m:den>
        </m:f>
      </m:oMath>
      <w:r w:rsidR="00C9411D" w:rsidRPr="005B5284">
        <w:t xml:space="preserve">  </w:t>
      </w:r>
      <w:r w:rsidR="00C9411D">
        <w:t xml:space="preserve">                </w:t>
      </w:r>
      <w:r w:rsidR="0008588C">
        <w:t xml:space="preserve"> </w:t>
      </w:r>
      <w:r w:rsidR="00C9411D" w:rsidRPr="00C11FD7">
        <w:t>(6)</w:t>
      </w:r>
    </w:p>
    <w:p w14:paraId="658239A0" w14:textId="2581DE5C" w:rsidR="00C9411D" w:rsidRPr="00C11FD7" w:rsidRDefault="00C9411D" w:rsidP="00860DF0">
      <w:pPr>
        <w:rPr>
          <w:lang w:eastAsia="zh-CN"/>
        </w:rPr>
      </w:pPr>
      <w:r w:rsidRPr="00C11FD7">
        <w:rPr>
          <w:rFonts w:hint="eastAsia"/>
          <w:lang w:eastAsia="zh-CN"/>
        </w:rPr>
        <w:t>由于不同圆弧的覆盖局限性导致存在部分网格单元没有圆弧经过，</w:t>
      </w:r>
      <w:r w:rsidR="00DC6E8A">
        <w:rPr>
          <w:rFonts w:hint="eastAsia"/>
          <w:lang w:eastAsia="zh-CN"/>
        </w:rPr>
        <w:t>为保持数据的连续性</w:t>
      </w:r>
      <w:r w:rsidRPr="00C11FD7">
        <w:rPr>
          <w:rFonts w:hint="eastAsia"/>
          <w:lang w:eastAsia="zh-CN"/>
        </w:rPr>
        <w:t>所以对没有圆弧经过的网格单元采用插值处理，这里插值的方法采用</w:t>
      </w:r>
      <w:r w:rsidRPr="00C11FD7">
        <w:rPr>
          <w:lang w:eastAsia="zh-CN"/>
        </w:rPr>
        <w:t>KNN(K-Nearest Neighbor)</w:t>
      </w:r>
      <w:r w:rsidRPr="00C11FD7">
        <w:rPr>
          <w:rFonts w:hint="eastAsia"/>
          <w:lang w:eastAsia="zh-CN"/>
        </w:rPr>
        <w:t>的机器学习算法，原理是利用待插值单元附近的</w:t>
      </w:r>
      <w:r w:rsidRPr="005B5284">
        <w:rPr>
          <w:i/>
          <w:iCs/>
          <w:lang w:eastAsia="zh-CN"/>
        </w:rPr>
        <w:t>k</w:t>
      </w:r>
      <w:proofErr w:type="gramStart"/>
      <w:r w:rsidRPr="00C11FD7">
        <w:rPr>
          <w:rFonts w:hint="eastAsia"/>
          <w:lang w:eastAsia="zh-CN"/>
        </w:rPr>
        <w:t>个</w:t>
      </w:r>
      <w:proofErr w:type="gramEnd"/>
      <w:r w:rsidRPr="00C11FD7">
        <w:rPr>
          <w:rFonts w:hint="eastAsia"/>
          <w:lang w:eastAsia="zh-CN"/>
        </w:rPr>
        <w:t>最近邻近数据，将这些邻</w:t>
      </w:r>
      <w:r w:rsidR="00DC6E8A">
        <w:rPr>
          <w:rFonts w:hint="eastAsia"/>
          <w:lang w:eastAsia="zh-CN"/>
        </w:rPr>
        <w:t>近单元</w:t>
      </w:r>
      <w:r w:rsidRPr="00C11FD7">
        <w:rPr>
          <w:rFonts w:hint="eastAsia"/>
          <w:lang w:eastAsia="zh-CN"/>
        </w:rPr>
        <w:t>的平均值赋予</w:t>
      </w:r>
      <w:r w:rsidR="00DE6FED">
        <w:rPr>
          <w:rFonts w:hint="eastAsia"/>
          <w:lang w:eastAsia="zh-CN"/>
        </w:rPr>
        <w:t>待</w:t>
      </w:r>
      <w:r w:rsidRPr="00C11FD7">
        <w:rPr>
          <w:rFonts w:hint="eastAsia"/>
          <w:lang w:eastAsia="zh-CN"/>
        </w:rPr>
        <w:t>插值单元。</w:t>
      </w:r>
    </w:p>
    <w:p w14:paraId="3E33AC4C" w14:textId="72334C28" w:rsidR="008F3D72" w:rsidRPr="00C11FD7" w:rsidRDefault="008F3D72" w:rsidP="008F3D72">
      <w:pPr>
        <w:pStyle w:val="a5"/>
        <w:rPr>
          <w:ins w:id="175" w:author="MYWEI" w:date="2023-05-23T16:15:00Z"/>
        </w:rPr>
      </w:pPr>
      <w:ins w:id="176" w:author="MYWEI" w:date="2023-05-23T16:15:00Z">
        <w:r w:rsidRPr="00C11FD7">
          <w:t>1.</w:t>
        </w:r>
        <w:r>
          <w:t>2.4</w:t>
        </w:r>
        <w:r w:rsidRPr="008F3D72">
          <w:rPr>
            <w:rFonts w:hint="eastAsia"/>
          </w:rPr>
          <w:t>电法变异系数</w:t>
        </w:r>
        <w:r>
          <w:rPr>
            <w:rFonts w:hint="eastAsia"/>
          </w:rPr>
          <w:t>计算</w:t>
        </w:r>
      </w:ins>
    </w:p>
    <w:p w14:paraId="4FE994CD" w14:textId="304E1B1E" w:rsidR="00C9411D" w:rsidRDefault="00DC6E8A" w:rsidP="00860DF0">
      <w:pPr>
        <w:rPr>
          <w:lang w:eastAsia="zh-CN"/>
        </w:rPr>
      </w:pPr>
      <w:r>
        <w:rPr>
          <w:rFonts w:hint="eastAsia"/>
          <w:lang w:eastAsia="zh-CN"/>
        </w:rPr>
        <w:t>完善</w:t>
      </w:r>
      <w:r w:rsidR="00DE6FED">
        <w:rPr>
          <w:rFonts w:hint="eastAsia"/>
          <w:lang w:eastAsia="zh-CN"/>
        </w:rPr>
        <w:t>掘进前方</w:t>
      </w:r>
      <w:r>
        <w:rPr>
          <w:rFonts w:hint="eastAsia"/>
          <w:lang w:eastAsia="zh-CN"/>
        </w:rPr>
        <w:t>底板的</w:t>
      </w:r>
      <w:r w:rsidR="00635BA1">
        <w:rPr>
          <w:rFonts w:hint="eastAsia"/>
          <w:lang w:eastAsia="zh-CN"/>
        </w:rPr>
        <w:t>电阻率数据后</w:t>
      </w:r>
      <w:ins w:id="177" w:author="MYWEI" w:date="2023-05-23T16:14:00Z">
        <w:r w:rsidR="008F3D72">
          <w:rPr>
            <w:rFonts w:hint="eastAsia"/>
            <w:lang w:eastAsia="zh-CN"/>
          </w:rPr>
          <w:t>，</w:t>
        </w:r>
      </w:ins>
      <w:r w:rsidR="00D219F5">
        <w:rPr>
          <w:rFonts w:hint="eastAsia"/>
          <w:lang w:eastAsia="zh-CN"/>
        </w:rPr>
        <w:t>依据</w:t>
      </w:r>
      <w:r w:rsidR="001943C7">
        <w:rPr>
          <w:rFonts w:hint="eastAsia"/>
          <w:lang w:eastAsia="zh-CN"/>
        </w:rPr>
        <w:t>前方</w:t>
      </w:r>
      <w:r w:rsidR="00D219F5">
        <w:rPr>
          <w:rFonts w:hint="eastAsia"/>
          <w:lang w:eastAsia="zh-CN"/>
        </w:rPr>
        <w:t>底板每一层电阻率数据的</w:t>
      </w:r>
      <w:proofErr w:type="gramStart"/>
      <w:r w:rsidR="00D219F5">
        <w:rPr>
          <w:rFonts w:hint="eastAsia"/>
          <w:lang w:eastAsia="zh-CN"/>
        </w:rPr>
        <w:t>不</w:t>
      </w:r>
      <w:proofErr w:type="gramEnd"/>
      <w:r w:rsidR="00D219F5">
        <w:rPr>
          <w:rFonts w:hint="eastAsia"/>
          <w:lang w:eastAsia="zh-CN"/>
        </w:rPr>
        <w:t>均匀度提出单层</w:t>
      </w:r>
      <w:r w:rsidR="00C9411D">
        <w:rPr>
          <w:rFonts w:hint="eastAsia"/>
          <w:lang w:eastAsia="zh-CN"/>
        </w:rPr>
        <w:t>电法变异系数</w:t>
      </w:r>
      <w:r w:rsidR="00C9411D" w:rsidRPr="004D2FB2">
        <w:rPr>
          <w:i/>
          <w:iCs/>
          <w:lang w:eastAsia="zh-CN"/>
        </w:rPr>
        <w:t>U</w:t>
      </w:r>
      <w:r w:rsidR="00364E43">
        <w:rPr>
          <w:rFonts w:hint="eastAsia"/>
          <w:i/>
          <w:iCs/>
          <w:vertAlign w:val="subscript"/>
          <w:lang w:eastAsia="zh-CN"/>
        </w:rPr>
        <w:t>i</w:t>
      </w:r>
      <w:r w:rsidR="00200885">
        <w:rPr>
          <w:rFonts w:hint="eastAsia"/>
          <w:lang w:eastAsia="zh-CN"/>
        </w:rPr>
        <w:t>作为</w:t>
      </w:r>
      <w:r w:rsidR="00C5554A">
        <w:rPr>
          <w:rFonts w:hint="eastAsia"/>
          <w:lang w:eastAsia="zh-CN"/>
        </w:rPr>
        <w:t>该</w:t>
      </w:r>
      <w:r w:rsidR="00200885">
        <w:rPr>
          <w:rFonts w:hint="eastAsia"/>
          <w:lang w:eastAsia="zh-CN"/>
        </w:rPr>
        <w:t>岩层的电</w:t>
      </w:r>
      <w:proofErr w:type="gramStart"/>
      <w:r w:rsidR="00775415">
        <w:rPr>
          <w:rFonts w:hint="eastAsia"/>
          <w:lang w:eastAsia="zh-CN"/>
        </w:rPr>
        <w:t>法</w:t>
      </w:r>
      <w:r w:rsidR="00200885">
        <w:rPr>
          <w:rFonts w:hint="eastAsia"/>
          <w:lang w:eastAsia="zh-CN"/>
        </w:rPr>
        <w:t>评价</w:t>
      </w:r>
      <w:proofErr w:type="gramEnd"/>
      <w:r w:rsidR="00200885">
        <w:rPr>
          <w:rFonts w:hint="eastAsia"/>
          <w:lang w:eastAsia="zh-CN"/>
        </w:rPr>
        <w:t>指标，</w:t>
      </w:r>
      <w:ins w:id="178" w:author="MYWEI" w:date="2023-05-23T16:15:00Z">
        <w:r w:rsidR="008F3D72">
          <w:rPr>
            <w:rFonts w:hint="eastAsia"/>
            <w:lang w:eastAsia="zh-CN"/>
          </w:rPr>
          <w:t>以此反映岩层的不稳定性。</w:t>
        </w:r>
      </w:ins>
      <w:r w:rsidR="00200885">
        <w:rPr>
          <w:rFonts w:hint="eastAsia"/>
          <w:lang w:eastAsia="zh-CN"/>
        </w:rPr>
        <w:t>通</w:t>
      </w:r>
      <w:r w:rsidR="00C9411D">
        <w:rPr>
          <w:rFonts w:hint="eastAsia"/>
          <w:lang w:eastAsia="zh-CN"/>
        </w:rPr>
        <w:t>过</w:t>
      </w:r>
      <w:r w:rsidR="00364E43">
        <w:rPr>
          <w:rFonts w:hint="eastAsia"/>
          <w:lang w:eastAsia="zh-CN"/>
        </w:rPr>
        <w:t>每一层</w:t>
      </w:r>
      <w:r w:rsidR="00C9411D">
        <w:rPr>
          <w:rFonts w:hint="eastAsia"/>
          <w:lang w:eastAsia="zh-CN"/>
        </w:rPr>
        <w:t>电阻</w:t>
      </w:r>
      <w:r w:rsidR="00D219F5">
        <w:rPr>
          <w:rFonts w:hint="eastAsia"/>
          <w:lang w:eastAsia="zh-CN"/>
        </w:rPr>
        <w:t>率</w:t>
      </w:r>
      <w:r w:rsidR="00C9411D">
        <w:rPr>
          <w:rFonts w:hint="eastAsia"/>
          <w:lang w:eastAsia="zh-CN"/>
        </w:rPr>
        <w:t>值</w:t>
      </w:r>
      <w:proofErr w:type="spellStart"/>
      <w:r w:rsidR="00C9411D" w:rsidRPr="005B5284">
        <w:rPr>
          <w:i/>
          <w:iCs/>
          <w:lang w:eastAsia="zh-CN"/>
        </w:rPr>
        <w:t>X</w:t>
      </w:r>
      <w:r w:rsidR="00C9411D" w:rsidRPr="005B5284">
        <w:rPr>
          <w:i/>
          <w:iCs/>
          <w:vertAlign w:val="subscript"/>
          <w:lang w:eastAsia="zh-CN"/>
        </w:rPr>
        <w:t>i</w:t>
      </w:r>
      <w:r w:rsidR="00364E43">
        <w:rPr>
          <w:rFonts w:hint="eastAsia"/>
          <w:i/>
          <w:iCs/>
          <w:vertAlign w:val="subscript"/>
          <w:lang w:eastAsia="zh-CN"/>
        </w:rPr>
        <w:t>j</w:t>
      </w:r>
      <w:proofErr w:type="spellEnd"/>
      <w:r w:rsidR="00C9411D">
        <w:rPr>
          <w:rFonts w:hint="eastAsia"/>
          <w:lang w:eastAsia="zh-CN"/>
        </w:rPr>
        <w:t>进行计算，</w:t>
      </w:r>
      <w:r w:rsidR="00D219F5">
        <w:rPr>
          <w:rFonts w:hint="eastAsia"/>
          <w:lang w:eastAsia="zh-CN"/>
        </w:rPr>
        <w:t>为</w:t>
      </w:r>
      <w:r w:rsidR="00C51D33">
        <w:rPr>
          <w:rFonts w:hint="eastAsia"/>
          <w:lang w:eastAsia="zh-CN"/>
        </w:rPr>
        <w:t>突出电位异常增加</w:t>
      </w:r>
      <w:r w:rsidR="00200885">
        <w:rPr>
          <w:rFonts w:hint="eastAsia"/>
          <w:lang w:eastAsia="zh-CN"/>
        </w:rPr>
        <w:t>了</w:t>
      </w:r>
      <w:r w:rsidR="00C51D33">
        <w:rPr>
          <w:rFonts w:hint="eastAsia"/>
          <w:lang w:eastAsia="zh-CN"/>
        </w:rPr>
        <w:t>集中系数</w:t>
      </w:r>
      <w:r w:rsidR="00200885">
        <w:rPr>
          <w:rFonts w:hint="eastAsia"/>
          <w:lang w:eastAsia="zh-CN"/>
        </w:rPr>
        <w:t>z</w:t>
      </w:r>
      <w:r w:rsidR="00C51D33">
        <w:rPr>
          <w:rFonts w:hint="eastAsia"/>
          <w:lang w:eastAsia="zh-CN"/>
        </w:rPr>
        <w:t>，</w:t>
      </w:r>
      <w:r w:rsidR="00422BAA">
        <w:rPr>
          <w:rFonts w:hint="eastAsia"/>
          <w:lang w:eastAsia="zh-CN"/>
        </w:rPr>
        <w:t>以集中系数为范围每</w:t>
      </w:r>
      <w:r w:rsidR="00422BAA" w:rsidRPr="00422BAA">
        <w:rPr>
          <w:rFonts w:hint="eastAsia"/>
          <w:i/>
          <w:iCs/>
          <w:lang w:eastAsia="zh-CN"/>
        </w:rPr>
        <w:t>m</w:t>
      </w:r>
      <w:r w:rsidR="00422BAA">
        <w:rPr>
          <w:rFonts w:hint="eastAsia"/>
          <w:lang w:eastAsia="zh-CN"/>
        </w:rPr>
        <w:t>号</w:t>
      </w:r>
      <w:r w:rsidR="00422BAA">
        <w:rPr>
          <w:rFonts w:hint="eastAsia"/>
          <w:lang w:eastAsia="zh-CN"/>
        </w:rPr>
        <w:lastRenderedPageBreak/>
        <w:t>网格周围</w:t>
      </w:r>
      <w:r w:rsidR="00422BAA" w:rsidRPr="00422BAA">
        <w:rPr>
          <w:rFonts w:hint="eastAsia"/>
          <w:i/>
          <w:iCs/>
          <w:lang w:eastAsia="zh-CN"/>
        </w:rPr>
        <w:t>n</w:t>
      </w:r>
      <w:r w:rsidR="00422BAA">
        <w:rPr>
          <w:rFonts w:hint="eastAsia"/>
          <w:lang w:eastAsia="zh-CN"/>
        </w:rPr>
        <w:t>号网格做一次计算后取均值</w:t>
      </w:r>
      <w:r w:rsidR="00C9411D">
        <w:rPr>
          <w:rFonts w:hint="eastAsia"/>
          <w:lang w:eastAsia="zh-CN"/>
        </w:rPr>
        <w:t>具体计算过程如下：</w:t>
      </w:r>
    </w:p>
    <w:p w14:paraId="4EFE68F8" w14:textId="5975987D" w:rsidR="00C9411D" w:rsidRDefault="00AC496A" w:rsidP="00C9411D">
      <w:pPr>
        <w:pStyle w:val="a9"/>
        <w:ind w:firstLine="300"/>
      </w:pPr>
      <m:oMath>
        <m:sSub>
          <m:sSubPr>
            <m:ctrlPr>
              <w:rPr>
                <w:rFonts w:ascii="Cambria Math" w:hAnsi="Cambria Math"/>
                <w:i/>
              </w:rPr>
            </m:ctrlPr>
          </m:sSubPr>
          <m:e>
            <m:r>
              <w:rPr>
                <w:rFonts w:ascii="Cambria Math" w:hAnsi="Cambria Math"/>
              </w:rPr>
              <m:t>U</m:t>
            </m:r>
          </m:e>
          <m:sub>
            <m:r>
              <w:rPr>
                <w:rFonts w:ascii="Cambria Math" w:eastAsiaTheme="minorEastAsia" w:hAnsi="Cambria Math" w:hint="eastAsia"/>
              </w:rPr>
              <m:t>i</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eastAsiaTheme="minorEastAsia" w:hAnsi="Cambria Math" w:hint="eastAsia"/>
                  </w:rPr>
                  <m:t>m</m:t>
                </m:r>
                <m:r>
                  <w:rPr>
                    <w:rFonts w:ascii="Cambria Math" w:hAnsi="Cambria Math"/>
                  </w:rPr>
                  <m:t>=1</m:t>
                </m:r>
              </m:sub>
              <m:sup>
                <m:r>
                  <w:rPr>
                    <w:rFonts w:ascii="Cambria Math" w:hAnsi="Cambria Math"/>
                  </w:rPr>
                  <m:t>j</m:t>
                </m:r>
              </m:sup>
              <m:e>
                <m:nary>
                  <m:naryPr>
                    <m:chr m:val="∑"/>
                    <m:limLoc m:val="subSup"/>
                    <m:supHide m:val="1"/>
                    <m:ctrlPr>
                      <w:rPr>
                        <w:rFonts w:ascii="Cambria Math" w:hAnsi="Cambria Math"/>
                        <w:i/>
                      </w:rPr>
                    </m:ctrlPr>
                  </m:naryPr>
                  <m:sub>
                    <m:r>
                      <w:rPr>
                        <w:rFonts w:ascii="Cambria Math" w:eastAsiaTheme="minorEastAsia" w:hAnsi="Cambria Math" w:hint="eastAsia"/>
                      </w:rPr>
                      <m:t>n</m:t>
                    </m:r>
                  </m:sub>
                  <m:sup/>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eastAsiaTheme="minorEastAsia" w:hAnsi="Cambria Math" w:hint="eastAsia"/>
                              </w:rPr>
                              <m:t>im</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eastAsiaTheme="minorEastAsia" w:hAnsi="Cambria Math" w:hint="eastAsia"/>
                              </w:rPr>
                              <m:t>i</m:t>
                            </m:r>
                            <m:r>
                              <w:rPr>
                                <w:rFonts w:ascii="Cambria Math" w:hAnsi="Cambria Math"/>
                              </w:rPr>
                              <m:t>n</m:t>
                            </m:r>
                          </m:sub>
                        </m:sSub>
                      </m:num>
                      <m:den>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den>
                    </m:f>
                  </m:e>
                </m:nary>
              </m:e>
            </m:nary>
          </m:num>
          <m:den>
            <m:r>
              <w:rPr>
                <w:rFonts w:ascii="Cambria Math" w:eastAsiaTheme="minorEastAsia" w:hAnsi="Cambria Math" w:hint="eastAsia"/>
              </w:rPr>
              <m:t>max</m:t>
            </m:r>
          </m:den>
        </m:f>
        <m:r>
          <m:rPr>
            <m:sty m:val="p"/>
          </m:rPr>
          <w:rPr>
            <w:rFonts w:ascii="Cambria Math" w:hAnsi="Cambria Math"/>
          </w:rPr>
          <m:t>(</m:t>
        </m:r>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&lt;</m:t>
        </m:r>
        <m:r>
          <w:rPr>
            <w:rFonts w:ascii="Cambria Math" w:hAnsi="Cambria Math"/>
          </w:rPr>
          <m:t>z</m:t>
        </m:r>
        <m:r>
          <m:rPr>
            <m:sty m:val="p"/>
          </m:rPr>
          <w:rPr>
            <w:rFonts w:ascii="Cambria Math" w:hAnsi="Cambria Math"/>
          </w:rPr>
          <m:t>)</m:t>
        </m:r>
      </m:oMath>
      <w:r w:rsidR="00C9411D" w:rsidRPr="00C47D2F">
        <w:t xml:space="preserve">      (7)</w:t>
      </w:r>
    </w:p>
    <w:p w14:paraId="61DCE0F2" w14:textId="21ABD881" w:rsidR="00422BAA" w:rsidRDefault="002B09C1" w:rsidP="00860DF0">
      <w:pPr>
        <w:rPr>
          <w:lang w:eastAsia="zh-CN"/>
        </w:rPr>
      </w:pPr>
      <w:r>
        <w:rPr>
          <w:rFonts w:hint="eastAsia"/>
          <w:lang w:eastAsia="zh-CN"/>
        </w:rPr>
        <w:t>式中</w:t>
      </w:r>
      <w:r w:rsidRPr="002B09C1">
        <w:rPr>
          <w:rFonts w:hint="eastAsia"/>
          <w:i/>
          <w:iCs/>
          <w:lang w:eastAsia="zh-CN"/>
        </w:rPr>
        <w:t>max</w:t>
      </w:r>
      <w:r>
        <w:rPr>
          <w:rFonts w:hint="eastAsia"/>
          <w:lang w:eastAsia="zh-CN"/>
        </w:rPr>
        <w:t>为最大计算次数；</w:t>
      </w:r>
      <w:proofErr w:type="spellStart"/>
      <w:r w:rsidRPr="005B5284">
        <w:rPr>
          <w:i/>
          <w:iCs/>
          <w:lang w:eastAsia="zh-CN"/>
        </w:rPr>
        <w:t>i</w:t>
      </w:r>
      <w:proofErr w:type="spellEnd"/>
      <w:r>
        <w:rPr>
          <w:rFonts w:hint="eastAsia"/>
          <w:lang w:eastAsia="zh-CN"/>
        </w:rPr>
        <w:t>为</w:t>
      </w:r>
      <w:del w:id="179" w:author="Kong Rui" w:date="2023-05-29T18:28:00Z">
        <w:r w:rsidDel="00480976">
          <w:rPr>
            <w:rFonts w:hint="eastAsia"/>
            <w:lang w:eastAsia="zh-CN"/>
          </w:rPr>
          <w:delText>电法探测探测的最大有效深度网格数</w:delText>
        </w:r>
      </w:del>
      <w:ins w:id="180" w:author="Kong Rui" w:date="2023-05-29T18:28:00Z">
        <w:r w:rsidR="00480976">
          <w:rPr>
            <w:rFonts w:hint="eastAsia"/>
            <w:lang w:eastAsia="zh-CN"/>
          </w:rPr>
          <w:t>底板岩层序号</w:t>
        </w:r>
      </w:ins>
      <w:r>
        <w:rPr>
          <w:rFonts w:hint="eastAsia"/>
          <w:lang w:eastAsia="zh-CN"/>
        </w:rPr>
        <w:t>；</w:t>
      </w:r>
      <w:r w:rsidRPr="00D219F5">
        <w:rPr>
          <w:rFonts w:hint="eastAsia"/>
          <w:i/>
          <w:iCs/>
          <w:lang w:eastAsia="zh-CN"/>
        </w:rPr>
        <w:t>j</w:t>
      </w:r>
      <w:r>
        <w:rPr>
          <w:rFonts w:hint="eastAsia"/>
          <w:lang w:eastAsia="zh-CN"/>
        </w:rPr>
        <w:t>电法探测</w:t>
      </w:r>
      <w:ins w:id="181" w:author="Kong Rui" w:date="2023-05-29T18:28:00Z">
        <w:r w:rsidR="00480976">
          <w:rPr>
            <w:rFonts w:hint="eastAsia"/>
            <w:lang w:eastAsia="zh-CN"/>
          </w:rPr>
          <w:t>中水平测点序号</w:t>
        </w:r>
      </w:ins>
      <w:del w:id="182" w:author="Kong Rui" w:date="2023-05-29T18:28:00Z">
        <w:r w:rsidDel="00480976">
          <w:rPr>
            <w:rFonts w:hint="eastAsia"/>
            <w:lang w:eastAsia="zh-CN"/>
          </w:rPr>
          <w:delText>探测的最远有效距离网格数</w:delText>
        </w:r>
      </w:del>
      <w:r>
        <w:rPr>
          <w:rFonts w:hint="eastAsia"/>
          <w:lang w:eastAsia="zh-CN"/>
        </w:rPr>
        <w:t>；</w:t>
      </w:r>
      <w:r>
        <w:rPr>
          <w:lang w:eastAsia="zh-CN"/>
        </w:rPr>
        <w:t>z</w:t>
      </w:r>
      <w:r>
        <w:rPr>
          <w:rFonts w:hint="eastAsia"/>
          <w:lang w:eastAsia="zh-CN"/>
        </w:rPr>
        <w:t>为集中系数，</w:t>
      </w:r>
      <w:ins w:id="183" w:author="Kong Rui" w:date="2023-05-27T09:38:00Z">
        <w:r w:rsidR="00752359">
          <w:rPr>
            <w:rFonts w:hint="eastAsia"/>
            <w:lang w:eastAsia="zh-CN"/>
          </w:rPr>
          <w:t>取最远有效距离网</w:t>
        </w:r>
      </w:ins>
      <w:ins w:id="184" w:author="Kong Rui" w:date="2023-05-29T18:16:00Z">
        <w:r w:rsidR="00537548">
          <w:rPr>
            <w:rFonts w:hint="eastAsia"/>
            <w:lang w:eastAsia="zh-CN"/>
          </w:rPr>
          <w:t>格</w:t>
        </w:r>
      </w:ins>
      <w:ins w:id="185" w:author="Kong Rui" w:date="2023-05-27T09:38:00Z">
        <w:r w:rsidR="00752359">
          <w:rPr>
            <w:rFonts w:hint="eastAsia"/>
            <w:lang w:eastAsia="zh-CN"/>
          </w:rPr>
          <w:t>数的</w:t>
        </w:r>
        <w:r w:rsidR="00752359">
          <w:rPr>
            <w:rFonts w:hint="eastAsia"/>
            <w:lang w:eastAsia="zh-CN"/>
          </w:rPr>
          <w:t>1</w:t>
        </w:r>
        <w:r w:rsidR="00752359">
          <w:rPr>
            <w:lang w:eastAsia="zh-CN"/>
          </w:rPr>
          <w:t>/10</w:t>
        </w:r>
      </w:ins>
      <w:del w:id="186" w:author="Kong Rui" w:date="2023-05-27T09:38:00Z">
        <w:r w:rsidDel="00752359">
          <w:rPr>
            <w:rFonts w:hint="eastAsia"/>
            <w:lang w:eastAsia="zh-CN"/>
          </w:rPr>
          <w:delText>经测试</w:delText>
        </w:r>
        <w:r w:rsidDel="00752359">
          <w:rPr>
            <w:lang w:eastAsia="zh-CN"/>
          </w:rPr>
          <w:delText>z</w:delText>
        </w:r>
        <w:r w:rsidDel="00752359">
          <w:rPr>
            <w:rFonts w:hint="eastAsia"/>
            <w:lang w:eastAsia="zh-CN"/>
          </w:rPr>
          <w:delText>取</w:delText>
        </w:r>
        <w:r w:rsidDel="00752359">
          <w:rPr>
            <w:lang w:eastAsia="zh-CN"/>
          </w:rPr>
          <w:delText>4-6</w:delText>
        </w:r>
        <w:r w:rsidDel="00752359">
          <w:rPr>
            <w:rFonts w:hint="eastAsia"/>
            <w:lang w:eastAsia="zh-CN"/>
          </w:rPr>
          <w:delText>为最佳值</w:delText>
        </w:r>
      </w:del>
      <w:r>
        <w:rPr>
          <w:rFonts w:hint="eastAsia"/>
          <w:lang w:eastAsia="zh-CN"/>
        </w:rPr>
        <w:t>。</w:t>
      </w:r>
    </w:p>
    <w:p w14:paraId="18970127" w14:textId="02364441" w:rsidR="002B09C1" w:rsidRPr="00422BAA" w:rsidRDefault="00232D50" w:rsidP="00860DF0">
      <w:pPr>
        <w:rPr>
          <w:lang w:eastAsia="zh-CN"/>
        </w:rPr>
      </w:pPr>
      <w:r>
        <w:rPr>
          <w:rFonts w:hint="eastAsia"/>
          <w:lang w:eastAsia="zh-CN"/>
        </w:rPr>
        <w:t>通过多层岩层的电阻率分布情况来表征该区域岩层的地质情况，</w:t>
      </w:r>
      <w:r w:rsidR="002B09C1">
        <w:rPr>
          <w:rFonts w:hint="eastAsia"/>
          <w:lang w:eastAsia="zh-CN"/>
        </w:rPr>
        <w:t>最后</w:t>
      </w:r>
      <w:r w:rsidR="006E5050">
        <w:rPr>
          <w:rFonts w:hint="eastAsia"/>
          <w:lang w:eastAsia="zh-CN"/>
        </w:rPr>
        <w:t>将该探测区域内的</w:t>
      </w:r>
      <w:r w:rsidR="006E5050" w:rsidRPr="001943C7">
        <w:rPr>
          <w:rFonts w:hint="eastAsia"/>
          <w:color w:val="000000" w:themeColor="text1"/>
          <w:lang w:eastAsia="zh-CN"/>
        </w:rPr>
        <w:t>地质异常指标</w:t>
      </w:r>
      <w:r w:rsidR="006E5050">
        <w:rPr>
          <w:rFonts w:hint="eastAsia"/>
          <w:lang w:eastAsia="zh-CN"/>
        </w:rPr>
        <w:t>值</w:t>
      </w:r>
      <w:r w:rsidR="001943C7">
        <w:rPr>
          <w:i/>
          <w:iCs/>
          <w:lang w:eastAsia="zh-CN"/>
        </w:rPr>
        <w:t>D</w:t>
      </w:r>
      <w:r w:rsidR="006E5050" w:rsidRPr="006E5050">
        <w:rPr>
          <w:rFonts w:hint="eastAsia"/>
          <w:lang w:eastAsia="zh-CN"/>
        </w:rPr>
        <w:t>定义</w:t>
      </w:r>
      <w:r w:rsidR="004619A2">
        <w:rPr>
          <w:rFonts w:hint="eastAsia"/>
          <w:lang w:eastAsia="zh-CN"/>
        </w:rPr>
        <w:t>为所有单层电法变异系数的和：</w:t>
      </w:r>
    </w:p>
    <w:p w14:paraId="110DCC89" w14:textId="2DED77CC" w:rsidR="00C9411D" w:rsidRDefault="001943C7" w:rsidP="00C9411D">
      <w:pPr>
        <w:pStyle w:val="a9"/>
        <w:ind w:firstLine="300"/>
        <w:rPr>
          <w:ins w:id="187" w:author="MYWEI" w:date="2023-05-23T16:16:00Z"/>
        </w:rPr>
      </w:pPr>
      <m:oMath>
        <m:r>
          <w:rPr>
            <w:rFonts w:ascii="Cambria Math" w:hAnsi="Cambria Math"/>
          </w:rPr>
          <m:t>D</m:t>
        </m:r>
        <m:r>
          <m:rPr>
            <m:sty m:val="p"/>
          </m:rPr>
          <w:rPr>
            <w:rFonts w:ascii="Cambria Math" w:hAnsi="Cambria Math"/>
          </w:rPr>
          <m:t xml:space="preserve">=  </m:t>
        </m:r>
        <m:f>
          <m:fPr>
            <m:ctrlPr>
              <w:ins w:id="188" w:author="Kong Rui" w:date="2023-05-25T11:29:00Z">
                <w:rPr>
                  <w:rFonts w:ascii="Cambria Math" w:hAnsi="Cambria Math"/>
                </w:rPr>
              </w:ins>
            </m:ctrlPr>
          </m:fPr>
          <m:num>
            <m:nary>
              <m:naryPr>
                <m:chr m:val="∑"/>
                <m:limLoc m:val="undOvr"/>
                <m:subHide m:val="1"/>
                <m:supHide m:val="1"/>
                <m:ctrlPr>
                  <w:ins w:id="189" w:author="Kong Rui" w:date="2023-05-25T11:29:00Z">
                    <w:rPr>
                      <w:rFonts w:ascii="Cambria Math" w:hAnsi="Cambria Math"/>
                    </w:rPr>
                  </w:ins>
                </m:ctrlPr>
              </m:naryPr>
              <m:sub/>
              <m:sup/>
              <m:e>
                <m:sSub>
                  <m:sSubPr>
                    <m:ctrlPr>
                      <w:ins w:id="190" w:author="Kong Rui" w:date="2023-05-25T11:29:00Z">
                        <w:rPr>
                          <w:rFonts w:ascii="Cambria Math" w:hAnsi="Cambria Math"/>
                        </w:rPr>
                      </w:ins>
                    </m:ctrlPr>
                  </m:sSubPr>
                  <m:e>
                    <m:r>
                      <w:ins w:id="191" w:author="Kong Rui" w:date="2023-05-25T11:29:00Z">
                        <w:rPr>
                          <w:rFonts w:ascii="Cambria Math" w:hAnsi="Cambria Math"/>
                        </w:rPr>
                        <m:t>U</m:t>
                      </w:ins>
                    </m:r>
                  </m:e>
                  <m:sub>
                    <m:r>
                      <w:ins w:id="192" w:author="Kong Rui" w:date="2023-05-25T11:29:00Z">
                        <w:rPr>
                          <w:rFonts w:ascii="Cambria Math" w:hAnsi="Cambria Math"/>
                        </w:rPr>
                        <m:t>i</m:t>
                      </w:ins>
                    </m:r>
                  </m:sub>
                </m:sSub>
              </m:e>
            </m:nary>
          </m:num>
          <m:den>
            <m:r>
              <w:ins w:id="193" w:author="Kong Rui" w:date="2023-05-25T11:29:00Z">
                <w:rPr>
                  <w:rFonts w:ascii="Cambria Math" w:hAnsi="Cambria Math" w:hint="eastAsia"/>
                </w:rPr>
                <m:t>i</m:t>
              </w:ins>
            </m:r>
          </m:den>
        </m:f>
        <m:nary>
          <m:naryPr>
            <m:chr m:val="∑"/>
            <m:limLoc m:val="undOvr"/>
            <m:subHide m:val="1"/>
            <m:supHide m:val="1"/>
            <m:ctrlPr>
              <w:del w:id="194" w:author="Kong Rui" w:date="2023-05-25T11:29:00Z">
                <w:rPr>
                  <w:rFonts w:ascii="Cambria Math" w:hAnsi="Cambria Math"/>
                </w:rPr>
              </w:del>
            </m:ctrlPr>
          </m:naryPr>
          <m:sub/>
          <m:sup/>
          <m:e>
            <m:sSub>
              <m:sSubPr>
                <m:ctrlPr>
                  <w:del w:id="195" w:author="Kong Rui" w:date="2023-05-25T11:29:00Z">
                    <w:rPr>
                      <w:rFonts w:ascii="Cambria Math" w:hAnsi="Cambria Math"/>
                    </w:rPr>
                  </w:del>
                </m:ctrlPr>
              </m:sSubPr>
              <m:e>
                <m:r>
                  <w:del w:id="196" w:author="Kong Rui" w:date="2023-05-25T11:29:00Z">
                    <w:rPr>
                      <w:rFonts w:ascii="Cambria Math" w:hAnsi="Cambria Math"/>
                    </w:rPr>
                    <m:t>U</m:t>
                  </w:del>
                </m:r>
              </m:e>
              <m:sub>
                <m:r>
                  <w:del w:id="197" w:author="Kong Rui" w:date="2023-05-25T11:29:00Z">
                    <w:rPr>
                      <w:rFonts w:ascii="Cambria Math" w:hAnsi="Cambria Math"/>
                    </w:rPr>
                    <m:t>i</m:t>
                  </w:del>
                </m:r>
              </m:sub>
            </m:sSub>
          </m:e>
        </m:nary>
      </m:oMath>
      <w:r w:rsidR="00C9411D" w:rsidRPr="00C47D2F">
        <w:t xml:space="preserve">             </w:t>
      </w:r>
      <w:r w:rsidR="00635BA1">
        <w:t xml:space="preserve">  </w:t>
      </w:r>
      <w:r w:rsidR="00C9411D" w:rsidRPr="00C47D2F">
        <w:t xml:space="preserve"> </w:t>
      </w:r>
      <w:r w:rsidR="00C9411D">
        <w:t xml:space="preserve">       </w:t>
      </w:r>
      <w:r w:rsidR="00C9411D" w:rsidRPr="00C47D2F">
        <w:t>(8)</w:t>
      </w:r>
    </w:p>
    <w:p w14:paraId="419D3C72" w14:textId="794D3ABF" w:rsidR="003716C1" w:rsidRPr="008551B2" w:rsidRDefault="003716C1">
      <w:pPr>
        <w:rPr>
          <w:lang w:eastAsia="zh-CN"/>
        </w:rPr>
        <w:pPrChange w:id="198" w:author="MYWEI" w:date="2023-05-23T16:16:00Z">
          <w:pPr>
            <w:pStyle w:val="a9"/>
            <w:ind w:firstLine="300"/>
          </w:pPr>
        </w:pPrChange>
      </w:pPr>
      <w:ins w:id="199" w:author="MYWEI" w:date="2023-05-23T16:16:00Z">
        <w:r>
          <w:rPr>
            <w:rFonts w:hint="eastAsia"/>
            <w:lang w:eastAsia="zh-CN"/>
          </w:rPr>
          <w:t>电法变异系数反映了岩层的电阻率波动</w:t>
        </w:r>
      </w:ins>
      <w:ins w:id="200" w:author="MYWEI" w:date="2023-05-23T16:17:00Z">
        <w:r>
          <w:rPr>
            <w:rFonts w:hint="eastAsia"/>
            <w:lang w:eastAsia="zh-CN"/>
          </w:rPr>
          <w:t>程度，是岩层裂隙发育程度的电法</w:t>
        </w:r>
      </w:ins>
      <w:ins w:id="201" w:author="MYWEI" w:date="2023-05-23T16:18:00Z">
        <w:r>
          <w:rPr>
            <w:rFonts w:hint="eastAsia"/>
            <w:lang w:eastAsia="zh-CN"/>
          </w:rPr>
          <w:t>响应</w:t>
        </w:r>
      </w:ins>
      <w:ins w:id="202" w:author="MYWEI" w:date="2023-05-23T16:17:00Z">
        <w:r>
          <w:rPr>
            <w:rFonts w:hint="eastAsia"/>
            <w:lang w:eastAsia="zh-CN"/>
          </w:rPr>
          <w:t>。因此对于</w:t>
        </w:r>
      </w:ins>
      <w:ins w:id="203" w:author="MYWEI" w:date="2023-05-23T16:18:00Z">
        <w:r>
          <w:rPr>
            <w:rFonts w:hint="eastAsia"/>
            <w:lang w:eastAsia="zh-CN"/>
          </w:rPr>
          <w:t>变异系数高的岩层，存在</w:t>
        </w:r>
        <w:r w:rsidR="008E72E2">
          <w:rPr>
            <w:rFonts w:hint="eastAsia"/>
            <w:lang w:eastAsia="zh-CN"/>
          </w:rPr>
          <w:t>较发育的裂隙系统，能够引发油型气的涌出。反之，岩层</w:t>
        </w:r>
      </w:ins>
      <w:ins w:id="204" w:author="MYWEI" w:date="2023-05-23T16:19:00Z">
        <w:r w:rsidR="008E72E2">
          <w:rPr>
            <w:rFonts w:hint="eastAsia"/>
            <w:lang w:eastAsia="zh-CN"/>
          </w:rPr>
          <w:t>稳定性高，油型气没有涌出的通道。</w:t>
        </w:r>
      </w:ins>
    </w:p>
    <w:p w14:paraId="2ECB5265" w14:textId="6E95D6F5" w:rsidR="00C667C1" w:rsidRDefault="000C60FC" w:rsidP="00C667C1">
      <w:pPr>
        <w:pStyle w:val="aff"/>
        <w:rPr>
          <w:lang w:eastAsia="zh-CN"/>
        </w:rPr>
      </w:pPr>
      <w:r>
        <w:rPr>
          <w:rFonts w:hint="eastAsia"/>
          <w:lang w:eastAsia="zh-CN"/>
        </w:rPr>
        <w:t>2</w:t>
      </w:r>
      <w:r>
        <w:rPr>
          <w:lang w:eastAsia="zh-CN"/>
        </w:rPr>
        <w:t xml:space="preserve">  </w:t>
      </w:r>
      <w:r>
        <w:rPr>
          <w:rFonts w:hint="eastAsia"/>
          <w:lang w:eastAsia="zh-CN"/>
        </w:rPr>
        <w:t>油型气涌出</w:t>
      </w:r>
      <w:r w:rsidR="00AA5AA0">
        <w:rPr>
          <w:rFonts w:hint="eastAsia"/>
          <w:lang w:eastAsia="zh-CN"/>
        </w:rPr>
        <w:t>量</w:t>
      </w:r>
      <w:r>
        <w:rPr>
          <w:rFonts w:hint="eastAsia"/>
          <w:lang w:eastAsia="zh-CN"/>
        </w:rPr>
        <w:t>预测</w:t>
      </w:r>
    </w:p>
    <w:p w14:paraId="05645E5B" w14:textId="395B59F2" w:rsidR="00340E18" w:rsidRPr="00340E18" w:rsidRDefault="00D43B48" w:rsidP="00340E18">
      <w:pPr>
        <w:rPr>
          <w:lang w:eastAsia="zh-CN"/>
        </w:rPr>
      </w:pPr>
      <w:r>
        <w:rPr>
          <w:rFonts w:hint="eastAsia"/>
          <w:lang w:eastAsia="zh-CN"/>
        </w:rPr>
        <w:t>为</w:t>
      </w:r>
      <w:del w:id="205" w:author="MYWEI" w:date="2023-05-23T16:19:00Z">
        <w:r w:rsidDel="00ED3C61">
          <w:rPr>
            <w:rFonts w:hint="eastAsia"/>
            <w:lang w:eastAsia="zh-CN"/>
          </w:rPr>
          <w:delText>补充</w:delText>
        </w:r>
      </w:del>
      <w:ins w:id="206" w:author="MYWEI" w:date="2023-05-23T16:20:00Z">
        <w:r w:rsidR="00ED3C61">
          <w:rPr>
            <w:rFonts w:hint="eastAsia"/>
            <w:lang w:eastAsia="zh-CN"/>
          </w:rPr>
          <w:t>提高</w:t>
        </w:r>
      </w:ins>
      <w:r w:rsidR="00D2463A">
        <w:rPr>
          <w:rFonts w:hint="eastAsia"/>
          <w:lang w:eastAsia="zh-CN"/>
        </w:rPr>
        <w:t>油型气涌出危险性</w:t>
      </w:r>
      <w:r w:rsidR="00174DC0">
        <w:rPr>
          <w:rFonts w:hint="eastAsia"/>
          <w:lang w:eastAsia="zh-CN"/>
        </w:rPr>
        <w:t>的评估</w:t>
      </w:r>
      <w:ins w:id="207" w:author="MYWEI" w:date="2023-05-23T16:20:00Z">
        <w:r w:rsidR="00ED3C61">
          <w:rPr>
            <w:rFonts w:hint="eastAsia"/>
            <w:lang w:eastAsia="zh-CN"/>
          </w:rPr>
          <w:t>准确度</w:t>
        </w:r>
      </w:ins>
      <w:r>
        <w:rPr>
          <w:rFonts w:hint="eastAsia"/>
          <w:lang w:eastAsia="zh-CN"/>
        </w:rPr>
        <w:t>，</w:t>
      </w:r>
      <w:del w:id="208" w:author="MYWEI" w:date="2023-05-23T16:20:00Z">
        <w:r w:rsidDel="00ED3C61">
          <w:rPr>
            <w:rFonts w:hint="eastAsia"/>
            <w:lang w:eastAsia="zh-CN"/>
          </w:rPr>
          <w:delText>本章</w:delText>
        </w:r>
        <w:r w:rsidR="005D51D6" w:rsidDel="00ED3C61">
          <w:rPr>
            <w:rFonts w:hint="eastAsia"/>
            <w:lang w:eastAsia="zh-CN"/>
          </w:rPr>
          <w:delText>介绍并</w:delText>
        </w:r>
      </w:del>
      <w:ins w:id="209" w:author="MYWEI" w:date="2023-05-23T16:20:00Z">
        <w:r w:rsidR="00ED3C61">
          <w:rPr>
            <w:rFonts w:hint="eastAsia"/>
            <w:lang w:eastAsia="zh-CN"/>
          </w:rPr>
          <w:t>提出</w:t>
        </w:r>
      </w:ins>
      <w:r w:rsidR="005D51D6">
        <w:rPr>
          <w:rFonts w:hint="eastAsia"/>
          <w:lang w:eastAsia="zh-CN"/>
        </w:rPr>
        <w:t>以融合遗传算法</w:t>
      </w:r>
      <w:r w:rsidR="00A34DB7">
        <w:rPr>
          <w:rFonts w:hint="eastAsia"/>
          <w:lang w:eastAsia="zh-CN"/>
        </w:rPr>
        <w:t>（</w:t>
      </w:r>
      <w:r w:rsidR="00A34DB7">
        <w:rPr>
          <w:rFonts w:hint="eastAsia"/>
          <w:lang w:eastAsia="zh-CN"/>
        </w:rPr>
        <w:t>GA</w:t>
      </w:r>
      <w:r w:rsidR="00A34DB7">
        <w:rPr>
          <w:rFonts w:hint="eastAsia"/>
          <w:lang w:eastAsia="zh-CN"/>
        </w:rPr>
        <w:t>）</w:t>
      </w:r>
      <w:r w:rsidR="005D51D6">
        <w:rPr>
          <w:rFonts w:hint="eastAsia"/>
          <w:lang w:eastAsia="zh-CN"/>
        </w:rPr>
        <w:t>的反向传播</w:t>
      </w:r>
      <w:r w:rsidR="00A34DB7">
        <w:rPr>
          <w:rFonts w:hint="eastAsia"/>
          <w:lang w:eastAsia="zh-CN"/>
        </w:rPr>
        <w:t>（</w:t>
      </w:r>
      <w:r w:rsidR="00A34DB7">
        <w:rPr>
          <w:rFonts w:hint="eastAsia"/>
          <w:lang w:eastAsia="zh-CN"/>
        </w:rPr>
        <w:t>BP</w:t>
      </w:r>
      <w:r w:rsidR="00A34DB7">
        <w:rPr>
          <w:rFonts w:hint="eastAsia"/>
          <w:lang w:eastAsia="zh-CN"/>
        </w:rPr>
        <w:t>）</w:t>
      </w:r>
      <w:r w:rsidR="005D51D6">
        <w:rPr>
          <w:rFonts w:hint="eastAsia"/>
          <w:lang w:eastAsia="zh-CN"/>
        </w:rPr>
        <w:t>神经网络为训练模型</w:t>
      </w:r>
      <w:del w:id="210" w:author="MYWEI" w:date="2023-05-23T16:20:00Z">
        <w:r w:rsidR="00A34DB7" w:rsidDel="00ED3C61">
          <w:rPr>
            <w:rFonts w:hint="eastAsia"/>
            <w:lang w:eastAsia="zh-CN"/>
          </w:rPr>
          <w:delText>；</w:delText>
        </w:r>
      </w:del>
      <w:ins w:id="211" w:author="MYWEI" w:date="2023-05-23T16:20:00Z">
        <w:r w:rsidR="00ED3C61">
          <w:rPr>
            <w:rFonts w:hint="eastAsia"/>
            <w:lang w:eastAsia="zh-CN"/>
          </w:rPr>
          <w:t>，</w:t>
        </w:r>
      </w:ins>
      <w:r>
        <w:rPr>
          <w:rFonts w:hint="eastAsia"/>
          <w:lang w:eastAsia="zh-CN"/>
        </w:rPr>
        <w:t>利用</w:t>
      </w:r>
      <w:r w:rsidR="00174DC0">
        <w:rPr>
          <w:rFonts w:hint="eastAsia"/>
          <w:lang w:eastAsia="zh-CN"/>
        </w:rPr>
        <w:t>数值模拟手段构造油型气运移模型，通过油型气涌出因素与油型气涌出量的对应关系建立</w:t>
      </w:r>
      <w:r w:rsidR="005D51D6">
        <w:rPr>
          <w:rFonts w:hint="eastAsia"/>
          <w:lang w:eastAsia="zh-CN"/>
        </w:rPr>
        <w:t>数据</w:t>
      </w:r>
      <w:r w:rsidR="00174DC0">
        <w:rPr>
          <w:rFonts w:hint="eastAsia"/>
          <w:lang w:eastAsia="zh-CN"/>
        </w:rPr>
        <w:t>样本</w:t>
      </w:r>
      <w:ins w:id="212" w:author="MYWEI" w:date="2023-05-23T16:20:00Z">
        <w:r w:rsidR="00ED3C61">
          <w:rPr>
            <w:rFonts w:hint="eastAsia"/>
            <w:lang w:eastAsia="zh-CN"/>
          </w:rPr>
          <w:t>，</w:t>
        </w:r>
        <w:r w:rsidR="00791010">
          <w:rPr>
            <w:rFonts w:hint="eastAsia"/>
            <w:lang w:eastAsia="zh-CN"/>
          </w:rPr>
          <w:t>进行油型气涌出量的定量化预测</w:t>
        </w:r>
      </w:ins>
      <w:r w:rsidR="005D51D6">
        <w:rPr>
          <w:rFonts w:hint="eastAsia"/>
          <w:lang w:eastAsia="zh-CN"/>
        </w:rPr>
        <w:t>。</w:t>
      </w:r>
      <w:r w:rsidR="00A34DB7">
        <w:rPr>
          <w:rFonts w:hint="eastAsia"/>
          <w:lang w:eastAsia="zh-CN"/>
        </w:rPr>
        <w:t>基于</w:t>
      </w:r>
      <w:r w:rsidR="00A34DB7">
        <w:rPr>
          <w:rFonts w:hint="eastAsia"/>
          <w:lang w:eastAsia="zh-CN"/>
        </w:rPr>
        <w:t>GA-BP</w:t>
      </w:r>
      <w:r w:rsidR="00A34DB7">
        <w:rPr>
          <w:rFonts w:hint="eastAsia"/>
          <w:lang w:eastAsia="zh-CN"/>
        </w:rPr>
        <w:t>的机器学习算法原理，经过对数据样本的学习训练得到油型气涌出量预测模型，并以油型气涌出量预测值作为涌出异常指标评估油型气的涌出危险性。</w:t>
      </w:r>
    </w:p>
    <w:p w14:paraId="2FAA4894" w14:textId="4DC08AB3" w:rsidR="00961600" w:rsidRPr="00961600" w:rsidRDefault="000C60FC" w:rsidP="00340E18">
      <w:pPr>
        <w:pStyle w:val="a3"/>
        <w:spacing w:before="156" w:after="156"/>
      </w:pPr>
      <w:r>
        <w:t>2</w:t>
      </w:r>
      <w:r w:rsidRPr="003B1619">
        <w:t>.</w:t>
      </w:r>
      <w:r>
        <w:t>1</w:t>
      </w:r>
      <w:r w:rsidRPr="003B1619">
        <w:t xml:space="preserve"> </w:t>
      </w:r>
      <w:r w:rsidRPr="003B1619">
        <w:rPr>
          <w:rFonts w:hint="eastAsia"/>
        </w:rPr>
        <w:t>基于</w:t>
      </w:r>
      <w:r w:rsidRPr="003B1619">
        <w:t>GA-BP</w:t>
      </w:r>
      <w:r w:rsidRPr="003B1619">
        <w:rPr>
          <w:rFonts w:hint="eastAsia"/>
        </w:rPr>
        <w:t>网络的智能预测方法</w:t>
      </w:r>
    </w:p>
    <w:p w14:paraId="3F5971A4" w14:textId="77777777" w:rsidR="000C60FC" w:rsidRPr="003B1619" w:rsidRDefault="000C60FC" w:rsidP="00860DF0">
      <w:pPr>
        <w:rPr>
          <w:lang w:eastAsia="zh-CN"/>
        </w:rPr>
      </w:pPr>
      <w:r w:rsidRPr="003B1619">
        <w:rPr>
          <w:rFonts w:hint="eastAsia"/>
          <w:lang w:eastAsia="zh-CN"/>
        </w:rPr>
        <w:t>（</w:t>
      </w:r>
      <w:r w:rsidRPr="003B1619">
        <w:rPr>
          <w:lang w:eastAsia="zh-CN"/>
        </w:rPr>
        <w:t>1</w:t>
      </w:r>
      <w:r w:rsidRPr="003B1619">
        <w:rPr>
          <w:rFonts w:hint="eastAsia"/>
          <w:lang w:eastAsia="zh-CN"/>
        </w:rPr>
        <w:t>）</w:t>
      </w:r>
      <w:r w:rsidRPr="003B1619">
        <w:rPr>
          <w:lang w:eastAsia="zh-CN"/>
        </w:rPr>
        <w:t>GA-BP</w:t>
      </w:r>
      <w:r w:rsidRPr="003B1619">
        <w:rPr>
          <w:rFonts w:hint="eastAsia"/>
          <w:lang w:eastAsia="zh-CN"/>
        </w:rPr>
        <w:t>网络简介</w:t>
      </w:r>
    </w:p>
    <w:p w14:paraId="65696CB4" w14:textId="2DF0A3CB" w:rsidR="000C60FC" w:rsidRPr="003B1619" w:rsidRDefault="000C60FC" w:rsidP="00860DF0">
      <w:pPr>
        <w:rPr>
          <w:lang w:eastAsia="zh-CN"/>
        </w:rPr>
      </w:pPr>
      <w:r w:rsidRPr="003B1619">
        <w:rPr>
          <w:lang w:eastAsia="zh-CN"/>
        </w:rPr>
        <w:t>GA-BP</w:t>
      </w:r>
      <w:r w:rsidRPr="003B1619">
        <w:rPr>
          <w:rFonts w:hint="eastAsia"/>
          <w:lang w:eastAsia="zh-CN"/>
        </w:rPr>
        <w:t>网络又名遗传算法改进的反向传播神经网络，主要由两部分构成，其中</w:t>
      </w:r>
      <w:r w:rsidRPr="003B1619">
        <w:rPr>
          <w:lang w:eastAsia="zh-CN"/>
        </w:rPr>
        <w:t>GA</w:t>
      </w:r>
      <w:r w:rsidRPr="003B1619">
        <w:rPr>
          <w:rFonts w:hint="eastAsia"/>
          <w:lang w:eastAsia="zh-CN"/>
        </w:rPr>
        <w:t>为遗传算法，是一种寻优算法，其主要原理将问题的每个解编码为个体，解的集合构成种群，通过对个体的评估给出单个个体的适应度值</w:t>
      </w:r>
      <w:del w:id="213" w:author="MYWEI" w:date="2023-05-23T16:21:00Z">
        <w:r w:rsidRPr="003B1619" w:rsidDel="003A238D">
          <w:rPr>
            <w:rFonts w:hint="eastAsia"/>
            <w:lang w:eastAsia="zh-CN"/>
          </w:rPr>
          <w:delText>，</w:delText>
        </w:r>
      </w:del>
      <w:ins w:id="214" w:author="MYWEI" w:date="2023-05-23T16:21:00Z">
        <w:r w:rsidR="003A238D">
          <w:rPr>
            <w:rFonts w:hint="eastAsia"/>
            <w:lang w:eastAsia="zh-CN"/>
          </w:rPr>
          <w:t>。</w:t>
        </w:r>
      </w:ins>
      <w:r w:rsidRPr="003B1619">
        <w:rPr>
          <w:rFonts w:hint="eastAsia"/>
          <w:lang w:eastAsia="zh-CN"/>
        </w:rPr>
        <w:t>基于该适应度，经过选择、交叉和变异操作将适应度值高的个体替换低的个体形成新一代的种群，在不断重复以上操作的过程中问题逐步朝最优解的方向进化</w:t>
      </w:r>
      <w:del w:id="215" w:author="MYWEI" w:date="2023-05-23T16:21:00Z">
        <w:r w:rsidRPr="003B1619" w:rsidDel="003A238D">
          <w:rPr>
            <w:rFonts w:hint="eastAsia"/>
            <w:lang w:eastAsia="zh-CN"/>
          </w:rPr>
          <w:delText>，</w:delText>
        </w:r>
      </w:del>
      <w:ins w:id="216" w:author="MYWEI" w:date="2023-05-23T16:21:00Z">
        <w:r w:rsidR="003A238D">
          <w:rPr>
            <w:rFonts w:hint="eastAsia"/>
            <w:lang w:eastAsia="zh-CN"/>
          </w:rPr>
          <w:t>。</w:t>
        </w:r>
      </w:ins>
      <w:r w:rsidRPr="003B1619">
        <w:rPr>
          <w:rFonts w:hint="eastAsia"/>
          <w:lang w:eastAsia="zh-CN"/>
        </w:rPr>
        <w:t>因此遗传算法可以看作由可行解组成的种群不断进化的过程</w:t>
      </w:r>
      <w:del w:id="217" w:author="MYWEI" w:date="2023-05-23T16:21:00Z">
        <w:r w:rsidRPr="003B1619" w:rsidDel="003A238D">
          <w:rPr>
            <w:rFonts w:hint="eastAsia"/>
            <w:lang w:eastAsia="zh-CN"/>
          </w:rPr>
          <w:delText>；</w:delText>
        </w:r>
      </w:del>
      <w:ins w:id="218" w:author="MYWEI" w:date="2023-05-23T16:21:00Z">
        <w:r w:rsidR="003A238D">
          <w:rPr>
            <w:rFonts w:hint="eastAsia"/>
            <w:lang w:eastAsia="zh-CN"/>
          </w:rPr>
          <w:t>。</w:t>
        </w:r>
      </w:ins>
      <w:r w:rsidRPr="003B1619">
        <w:rPr>
          <w:lang w:eastAsia="zh-CN"/>
        </w:rPr>
        <w:t>BP</w:t>
      </w:r>
      <w:r w:rsidRPr="003B1619">
        <w:rPr>
          <w:rFonts w:hint="eastAsia"/>
          <w:lang w:eastAsia="zh-CN"/>
        </w:rPr>
        <w:t>是反向传播神经网络的简称，也是学习过程中的主要框架，其中主要由输入层、隐含层和输出层三部分构成，</w:t>
      </w:r>
      <w:ins w:id="219" w:author="MYWEI" w:date="2023-05-23T16:22:00Z">
        <w:r w:rsidR="00C228DB">
          <w:rPr>
            <w:rFonts w:hint="eastAsia"/>
            <w:lang w:eastAsia="zh-CN"/>
          </w:rPr>
          <w:t>如图</w:t>
        </w:r>
        <w:r w:rsidR="00C228DB">
          <w:rPr>
            <w:rFonts w:hint="eastAsia"/>
            <w:lang w:eastAsia="zh-CN"/>
          </w:rPr>
          <w:t>4</w:t>
        </w:r>
        <w:r w:rsidR="00C228DB">
          <w:rPr>
            <w:rFonts w:hint="eastAsia"/>
            <w:lang w:eastAsia="zh-CN"/>
          </w:rPr>
          <w:t>。</w:t>
        </w:r>
      </w:ins>
      <w:r w:rsidRPr="003B1619">
        <w:rPr>
          <w:rFonts w:hint="eastAsia"/>
          <w:lang w:eastAsia="zh-CN"/>
        </w:rPr>
        <w:t>通过输入层节点输入学习样本，前</w:t>
      </w:r>
      <w:proofErr w:type="gramStart"/>
      <w:r w:rsidRPr="003B1619">
        <w:rPr>
          <w:rFonts w:hint="eastAsia"/>
          <w:lang w:eastAsia="zh-CN"/>
        </w:rPr>
        <w:t>向计算</w:t>
      </w:r>
      <w:proofErr w:type="gramEnd"/>
      <w:r w:rsidRPr="003B1619">
        <w:rPr>
          <w:rFonts w:hint="eastAsia"/>
          <w:lang w:eastAsia="zh-CN"/>
        </w:rPr>
        <w:t>获得输出值与实际值作比较，再将误差反向转播给各个节点，对相关参数进行调整，再利用新参数前向计算，以此往复直至输出值与实际值误差到达最小，便可认为取得最可靠的模型</w:t>
      </w:r>
      <w:r w:rsidR="00C944EF">
        <w:rPr>
          <w:rFonts w:hint="eastAsia"/>
          <w:sz w:val="18"/>
          <w:szCs w:val="20"/>
          <w:vertAlign w:val="superscript"/>
          <w:lang w:eastAsia="zh-CN"/>
        </w:rPr>
        <w:t>[</w:t>
      </w:r>
      <w:r w:rsidR="00C944EF">
        <w:rPr>
          <w:sz w:val="18"/>
          <w:szCs w:val="20"/>
          <w:vertAlign w:val="superscript"/>
          <w:lang w:eastAsia="zh-CN"/>
        </w:rPr>
        <w:t>16]</w:t>
      </w:r>
      <w:r w:rsidRPr="003B1619">
        <w:rPr>
          <w:rFonts w:hint="eastAsia"/>
          <w:lang w:eastAsia="zh-CN"/>
        </w:rPr>
        <w:t>。但</w:t>
      </w:r>
      <w:r w:rsidRPr="003B1619">
        <w:rPr>
          <w:lang w:eastAsia="zh-CN"/>
        </w:rPr>
        <w:t>BP</w:t>
      </w:r>
      <w:r w:rsidRPr="003B1619">
        <w:rPr>
          <w:rFonts w:hint="eastAsia"/>
          <w:lang w:eastAsia="zh-CN"/>
        </w:rPr>
        <w:t>神经网络</w:t>
      </w:r>
      <w:proofErr w:type="gramStart"/>
      <w:r w:rsidRPr="003B1619">
        <w:rPr>
          <w:rFonts w:hint="eastAsia"/>
          <w:lang w:eastAsia="zh-CN"/>
        </w:rPr>
        <w:t>初始权</w:t>
      </w:r>
      <w:proofErr w:type="gramEnd"/>
      <w:r w:rsidRPr="003B1619">
        <w:rPr>
          <w:rFonts w:hint="eastAsia"/>
          <w:lang w:eastAsia="zh-CN"/>
        </w:rPr>
        <w:t>值和阈值无法确定，所以加入遗传算法提高计算效率与精度。</w:t>
      </w:r>
    </w:p>
    <w:p w14:paraId="187C2436" w14:textId="1BA39867" w:rsidR="000C60FC" w:rsidRPr="003B1619" w:rsidRDefault="008972D8" w:rsidP="000C60FC">
      <w:pPr>
        <w:ind w:firstLine="480"/>
        <w:jc w:val="center"/>
        <w:rPr>
          <w:szCs w:val="24"/>
        </w:rPr>
      </w:pPr>
      <w:r w:rsidRPr="008972D8">
        <w:rPr>
          <w:noProof/>
        </w:rPr>
        <w:drawing>
          <wp:inline distT="0" distB="0" distL="0" distR="0" wp14:anchorId="0F5E6548" wp14:editId="316577C8">
            <wp:extent cx="2062886" cy="25891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0418" cy="2673923"/>
                    </a:xfrm>
                    <a:prstGeom prst="rect">
                      <a:avLst/>
                    </a:prstGeom>
                    <a:noFill/>
                    <a:ln>
                      <a:noFill/>
                    </a:ln>
                  </pic:spPr>
                </pic:pic>
              </a:graphicData>
            </a:graphic>
          </wp:inline>
        </w:drawing>
      </w:r>
    </w:p>
    <w:p w14:paraId="6D85F7E4" w14:textId="3E3C2331" w:rsidR="000C60FC" w:rsidRDefault="000C60FC" w:rsidP="000C60FC">
      <w:pPr>
        <w:pStyle w:val="a7"/>
      </w:pPr>
      <w:r w:rsidRPr="003B1619">
        <w:rPr>
          <w:rFonts w:hint="eastAsia"/>
        </w:rPr>
        <w:t>图</w:t>
      </w:r>
      <w:r>
        <w:t xml:space="preserve">4 </w:t>
      </w:r>
      <w:r w:rsidRPr="003B1619">
        <w:t>BP</w:t>
      </w:r>
      <w:r w:rsidRPr="003B1619">
        <w:rPr>
          <w:rFonts w:hint="eastAsia"/>
        </w:rPr>
        <w:t>神经网络原理图</w:t>
      </w:r>
    </w:p>
    <w:p w14:paraId="72C373DF" w14:textId="5250DBEB" w:rsidR="00C4113D" w:rsidRPr="0003549D" w:rsidRDefault="000C60FC" w:rsidP="0003549D">
      <w:pPr>
        <w:pStyle w:val="fig"/>
        <w:spacing w:after="156"/>
        <w:rPr>
          <w:shd w:val="clear" w:color="auto" w:fill="FFFFFF"/>
        </w:rPr>
      </w:pPr>
      <w:r>
        <w:t>Fig.</w:t>
      </w:r>
      <w:r w:rsidR="008972D8">
        <w:t>4</w:t>
      </w:r>
      <w:r>
        <w:t xml:space="preserve"> </w:t>
      </w:r>
      <w:r>
        <w:rPr>
          <w:shd w:val="clear" w:color="auto" w:fill="FFFFFF"/>
        </w:rPr>
        <w:t>Schematic diagram of BP neural network</w:t>
      </w:r>
    </w:p>
    <w:p w14:paraId="2998589B" w14:textId="7C452FA2" w:rsidR="000C60FC" w:rsidRPr="00860DF0" w:rsidRDefault="000C60FC" w:rsidP="000C60FC">
      <w:pPr>
        <w:rPr>
          <w:lang w:eastAsia="zh-CN"/>
        </w:rPr>
      </w:pPr>
      <w:r w:rsidRPr="00860DF0">
        <w:rPr>
          <w:rFonts w:hint="eastAsia"/>
          <w:lang w:eastAsia="zh-CN"/>
        </w:rPr>
        <w:t>通过遗传算法的全局寻优能力获得最优的</w:t>
      </w:r>
      <w:r w:rsidRPr="00860DF0">
        <w:rPr>
          <w:lang w:eastAsia="zh-CN"/>
        </w:rPr>
        <w:t>BP</w:t>
      </w:r>
      <w:r w:rsidRPr="00860DF0">
        <w:rPr>
          <w:rFonts w:hint="eastAsia"/>
          <w:lang w:eastAsia="zh-CN"/>
        </w:rPr>
        <w:t>网络的</w:t>
      </w:r>
      <w:proofErr w:type="gramStart"/>
      <w:r w:rsidRPr="00860DF0">
        <w:rPr>
          <w:rFonts w:hint="eastAsia"/>
          <w:lang w:eastAsia="zh-CN"/>
        </w:rPr>
        <w:t>初始权</w:t>
      </w:r>
      <w:proofErr w:type="gramEnd"/>
      <w:r w:rsidRPr="00860DF0">
        <w:rPr>
          <w:rFonts w:hint="eastAsia"/>
          <w:lang w:eastAsia="zh-CN"/>
        </w:rPr>
        <w:t>值和阈值，将寻优算法获得的最优</w:t>
      </w:r>
      <w:proofErr w:type="gramStart"/>
      <w:r w:rsidRPr="00860DF0">
        <w:rPr>
          <w:rFonts w:hint="eastAsia"/>
          <w:lang w:eastAsia="zh-CN"/>
        </w:rPr>
        <w:t>初始权</w:t>
      </w:r>
      <w:proofErr w:type="gramEnd"/>
      <w:r w:rsidRPr="00860DF0">
        <w:rPr>
          <w:rFonts w:hint="eastAsia"/>
          <w:lang w:eastAsia="zh-CN"/>
        </w:rPr>
        <w:t>值和阈值作为</w:t>
      </w:r>
      <w:r w:rsidRPr="00860DF0">
        <w:rPr>
          <w:lang w:eastAsia="zh-CN"/>
        </w:rPr>
        <w:t>BP</w:t>
      </w:r>
      <w:r w:rsidRPr="00860DF0">
        <w:rPr>
          <w:rFonts w:hint="eastAsia"/>
          <w:lang w:eastAsia="zh-CN"/>
        </w:rPr>
        <w:t>神经网络的</w:t>
      </w:r>
      <w:proofErr w:type="gramStart"/>
      <w:r w:rsidRPr="00860DF0">
        <w:rPr>
          <w:rFonts w:hint="eastAsia"/>
          <w:lang w:eastAsia="zh-CN"/>
        </w:rPr>
        <w:t>初始权</w:t>
      </w:r>
      <w:proofErr w:type="gramEnd"/>
      <w:r w:rsidRPr="00860DF0">
        <w:rPr>
          <w:rFonts w:hint="eastAsia"/>
          <w:lang w:eastAsia="zh-CN"/>
        </w:rPr>
        <w:t>值和阈值，然后进行训练以避免陷入局部最小值。遗传算法改进后的</w:t>
      </w:r>
      <w:r w:rsidRPr="00860DF0">
        <w:rPr>
          <w:lang w:eastAsia="zh-CN"/>
        </w:rPr>
        <w:t>BP</w:t>
      </w:r>
      <w:r w:rsidRPr="00860DF0">
        <w:rPr>
          <w:rFonts w:hint="eastAsia"/>
          <w:lang w:eastAsia="zh-CN"/>
        </w:rPr>
        <w:t>神经网络权值不是随机产生的，而是遗传算法寻优模块获得的</w:t>
      </w:r>
      <w:r w:rsidR="00ED2E1F" w:rsidRPr="00F61BF4">
        <w:rPr>
          <w:rFonts w:hint="eastAsia"/>
          <w:vertAlign w:val="superscript"/>
          <w:lang w:eastAsia="zh-CN"/>
        </w:rPr>
        <w:t>[</w:t>
      </w:r>
      <w:r w:rsidR="00ED2E1F" w:rsidRPr="00F61BF4">
        <w:rPr>
          <w:vertAlign w:val="superscript"/>
          <w:lang w:eastAsia="zh-CN"/>
        </w:rPr>
        <w:t>1</w:t>
      </w:r>
      <w:r w:rsidR="00C944EF" w:rsidRPr="00F61BF4">
        <w:rPr>
          <w:vertAlign w:val="superscript"/>
          <w:lang w:eastAsia="zh-CN"/>
        </w:rPr>
        <w:t>7</w:t>
      </w:r>
      <w:r w:rsidR="00462685" w:rsidRPr="00F61BF4">
        <w:rPr>
          <w:vertAlign w:val="superscript"/>
          <w:lang w:eastAsia="zh-CN"/>
        </w:rPr>
        <w:t>-</w:t>
      </w:r>
      <w:r w:rsidR="00C944EF" w:rsidRPr="00F61BF4">
        <w:rPr>
          <w:vertAlign w:val="superscript"/>
          <w:lang w:eastAsia="zh-CN"/>
        </w:rPr>
        <w:t>20</w:t>
      </w:r>
      <w:r w:rsidR="00ED2E1F" w:rsidRPr="00F61BF4">
        <w:rPr>
          <w:vertAlign w:val="superscript"/>
          <w:lang w:eastAsia="zh-CN"/>
        </w:rPr>
        <w:t>]</w:t>
      </w:r>
      <w:r w:rsidRPr="00860DF0">
        <w:rPr>
          <w:rFonts w:hint="eastAsia"/>
          <w:lang w:eastAsia="zh-CN"/>
        </w:rPr>
        <w:t>。</w:t>
      </w:r>
      <w:r w:rsidRPr="00860DF0">
        <w:rPr>
          <w:lang w:eastAsia="zh-CN"/>
        </w:rPr>
        <w:t>BP</w:t>
      </w:r>
      <w:r w:rsidRPr="00860DF0">
        <w:rPr>
          <w:rFonts w:hint="eastAsia"/>
          <w:lang w:eastAsia="zh-CN"/>
        </w:rPr>
        <w:t>算法中的</w:t>
      </w:r>
      <w:proofErr w:type="gramStart"/>
      <w:r w:rsidRPr="00860DF0">
        <w:rPr>
          <w:rFonts w:hint="eastAsia"/>
          <w:lang w:eastAsia="zh-CN"/>
        </w:rPr>
        <w:t>初始权</w:t>
      </w:r>
      <w:proofErr w:type="gramEnd"/>
      <w:r w:rsidRPr="00860DF0">
        <w:rPr>
          <w:rFonts w:hint="eastAsia"/>
          <w:lang w:eastAsia="zh-CN"/>
        </w:rPr>
        <w:t>值和阈值作为遗传算法个体的基因值，个体长度即为</w:t>
      </w:r>
      <w:r w:rsidRPr="00860DF0">
        <w:rPr>
          <w:lang w:eastAsia="zh-CN"/>
        </w:rPr>
        <w:t>BP</w:t>
      </w:r>
      <w:r w:rsidRPr="00860DF0">
        <w:rPr>
          <w:rFonts w:hint="eastAsia"/>
          <w:lang w:eastAsia="zh-CN"/>
        </w:rPr>
        <w:t>神经网络中权值和阈值的个数，每个基因即代表一个权值或阈值，基因上的数值就是</w:t>
      </w:r>
      <w:r w:rsidRPr="00860DF0">
        <w:rPr>
          <w:lang w:eastAsia="zh-CN"/>
        </w:rPr>
        <w:t>BP</w:t>
      </w:r>
      <w:r w:rsidRPr="00860DF0">
        <w:rPr>
          <w:rFonts w:hint="eastAsia"/>
          <w:lang w:eastAsia="zh-CN"/>
        </w:rPr>
        <w:t>神经网络中连接权值或阈值的真实值，如此便组成了遗传算法中的一个染色体。一定数量的染色体作为遗传算法训练的初始种群，再经过遗传算法的选择运算、交叉运算、变异运算等迭代过程后获得一个最优个体，然后以最优个体作为</w:t>
      </w:r>
      <w:r w:rsidRPr="00860DF0">
        <w:rPr>
          <w:lang w:eastAsia="zh-CN"/>
        </w:rPr>
        <w:t>BP</w:t>
      </w:r>
      <w:r w:rsidRPr="00860DF0">
        <w:rPr>
          <w:rFonts w:hint="eastAsia"/>
          <w:lang w:eastAsia="zh-CN"/>
        </w:rPr>
        <w:t>网络的初始参数进行训练</w:t>
      </w:r>
      <w:ins w:id="220" w:author="MYWEI" w:date="2023-05-23T16:26:00Z">
        <w:r w:rsidR="00D01512">
          <w:rPr>
            <w:rFonts w:hint="eastAsia"/>
            <w:lang w:eastAsia="zh-CN"/>
          </w:rPr>
          <w:t>，如图</w:t>
        </w:r>
        <w:r w:rsidR="00D01512">
          <w:rPr>
            <w:rFonts w:hint="eastAsia"/>
            <w:lang w:eastAsia="zh-CN"/>
          </w:rPr>
          <w:t>5</w:t>
        </w:r>
        <w:r w:rsidR="00D01512">
          <w:rPr>
            <w:rFonts w:hint="eastAsia"/>
            <w:lang w:eastAsia="zh-CN"/>
          </w:rPr>
          <w:t>所示</w:t>
        </w:r>
      </w:ins>
      <w:r w:rsidR="00F61BF4">
        <w:rPr>
          <w:rFonts w:hint="eastAsia"/>
          <w:lang w:eastAsia="zh-CN"/>
        </w:rPr>
        <w:t>。</w:t>
      </w:r>
    </w:p>
    <w:p w14:paraId="548BEA0E" w14:textId="4A68365A" w:rsidR="000C60FC" w:rsidRPr="003B1619" w:rsidRDefault="00340E18" w:rsidP="00670465">
      <w:pPr>
        <w:jc w:val="center"/>
      </w:pPr>
      <w:r w:rsidRPr="003B1619">
        <w:object w:dxaOrig="9855" w:dyaOrig="9405" w14:anchorId="4FB957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35pt;height:236.05pt" o:ole="">
            <v:imagedata r:id="rId20" o:title=""/>
          </v:shape>
          <o:OLEObject Type="Embed" ProgID="Visio.Drawing.15" ShapeID="_x0000_i1025" DrawAspect="Content" ObjectID="_1747117986" r:id="rId21"/>
        </w:object>
      </w:r>
    </w:p>
    <w:p w14:paraId="169EFA53" w14:textId="59A5E1F9" w:rsidR="000C60FC" w:rsidRPr="003B1619" w:rsidRDefault="000C60FC" w:rsidP="000C60FC">
      <w:pPr>
        <w:pStyle w:val="a7"/>
      </w:pPr>
      <w:r w:rsidRPr="003B1619">
        <w:rPr>
          <w:rFonts w:hint="eastAsia"/>
        </w:rPr>
        <w:t>图</w:t>
      </w:r>
      <w:r>
        <w:t>5</w:t>
      </w:r>
      <w:r w:rsidRPr="003B1619">
        <w:t xml:space="preserve"> GA-BP</w:t>
      </w:r>
      <w:r w:rsidRPr="003B1619">
        <w:rPr>
          <w:rFonts w:hint="eastAsia"/>
        </w:rPr>
        <w:t>网络算法流程图</w:t>
      </w:r>
    </w:p>
    <w:p w14:paraId="6BF5F075" w14:textId="0311B6FE" w:rsidR="000C60FC" w:rsidDel="00AC34F4" w:rsidRDefault="000C60FC" w:rsidP="000C60FC">
      <w:pPr>
        <w:pStyle w:val="fig"/>
        <w:spacing w:after="156"/>
        <w:rPr>
          <w:del w:id="221" w:author="Kong Rui" w:date="2023-05-27T09:51:00Z"/>
          <w:shd w:val="clear" w:color="auto" w:fill="FFFFFF"/>
        </w:rPr>
      </w:pPr>
      <w:r>
        <w:t xml:space="preserve">Fig.5 </w:t>
      </w:r>
      <w:r>
        <w:rPr>
          <w:shd w:val="clear" w:color="auto" w:fill="FFFFFF"/>
        </w:rPr>
        <w:t>Flow chart of GA-BP network algorithm</w:t>
      </w:r>
    </w:p>
    <w:p w14:paraId="49D774B0" w14:textId="77777777" w:rsidR="00C4113D" w:rsidRPr="003B1619" w:rsidRDefault="00C4113D" w:rsidP="00C9431C">
      <w:pPr>
        <w:pStyle w:val="fig"/>
        <w:spacing w:after="156"/>
      </w:pPr>
    </w:p>
    <w:p w14:paraId="55169C15" w14:textId="77777777" w:rsidR="000C60FC" w:rsidRPr="003B1619" w:rsidRDefault="000C60FC" w:rsidP="00860DF0">
      <w:pPr>
        <w:rPr>
          <w:lang w:eastAsia="zh-CN"/>
        </w:rPr>
      </w:pPr>
      <w:r w:rsidRPr="003B1619">
        <w:rPr>
          <w:rFonts w:hint="eastAsia"/>
          <w:lang w:eastAsia="zh-CN"/>
        </w:rPr>
        <w:t>（</w:t>
      </w:r>
      <w:r w:rsidRPr="003B1619">
        <w:rPr>
          <w:lang w:eastAsia="zh-CN"/>
        </w:rPr>
        <w:t>2</w:t>
      </w:r>
      <w:r w:rsidRPr="003B1619">
        <w:rPr>
          <w:rFonts w:hint="eastAsia"/>
          <w:lang w:eastAsia="zh-CN"/>
        </w:rPr>
        <w:t>）模拟学习</w:t>
      </w:r>
    </w:p>
    <w:p w14:paraId="2598A0C0" w14:textId="1ECBBFB7" w:rsidR="009418EB" w:rsidRDefault="00C542B6" w:rsidP="0038117B">
      <w:pPr>
        <w:rPr>
          <w:lang w:eastAsia="zh-CN"/>
        </w:rPr>
      </w:pPr>
      <w:r>
        <w:rPr>
          <w:rFonts w:hint="eastAsia"/>
          <w:lang w:eastAsia="zh-CN"/>
        </w:rPr>
        <w:t>采用</w:t>
      </w:r>
      <w:r w:rsidR="00E334FD" w:rsidRPr="00E334FD">
        <w:rPr>
          <w:lang w:eastAsia="zh-CN"/>
        </w:rPr>
        <w:t>COMSOL Multiphysics</w:t>
      </w:r>
      <w:r w:rsidR="00E334FD">
        <w:rPr>
          <w:rFonts w:hint="eastAsia"/>
          <w:lang w:eastAsia="zh-CN"/>
        </w:rPr>
        <w:t>模拟软件建立了含油型气底板的掘</w:t>
      </w:r>
      <w:r w:rsidR="00E334FD" w:rsidRPr="0038117B">
        <w:rPr>
          <w:rFonts w:hint="eastAsia"/>
          <w:lang w:eastAsia="zh-CN"/>
        </w:rPr>
        <w:t>进巷道几何模型，设定了油型气运移的</w:t>
      </w:r>
      <w:r w:rsidR="0038117B" w:rsidRPr="0038117B">
        <w:rPr>
          <w:rFonts w:hint="eastAsia"/>
          <w:lang w:eastAsia="zh-CN"/>
        </w:rPr>
        <w:t>达西渗流</w:t>
      </w:r>
      <w:r w:rsidR="00C93F86">
        <w:rPr>
          <w:rFonts w:hint="eastAsia"/>
          <w:lang w:eastAsia="zh-CN"/>
        </w:rPr>
        <w:t>方程</w:t>
      </w:r>
      <w:r w:rsidR="0001444B">
        <w:rPr>
          <w:rFonts w:hint="eastAsia"/>
          <w:lang w:eastAsia="zh-CN"/>
        </w:rPr>
        <w:t>，</w:t>
      </w:r>
      <w:r w:rsidR="00C93F86">
        <w:rPr>
          <w:rFonts w:hint="eastAsia"/>
          <w:lang w:eastAsia="zh-CN"/>
        </w:rPr>
        <w:t>模型边界加载围压，流动边界为无流动</w:t>
      </w:r>
      <w:r w:rsidR="009418EB">
        <w:rPr>
          <w:rFonts w:hint="eastAsia"/>
          <w:lang w:eastAsia="zh-CN"/>
        </w:rPr>
        <w:t>，如图</w:t>
      </w:r>
      <w:r w:rsidR="009418EB">
        <w:rPr>
          <w:rFonts w:hint="eastAsia"/>
          <w:lang w:eastAsia="zh-CN"/>
        </w:rPr>
        <w:t>6</w:t>
      </w:r>
      <w:r w:rsidR="009418EB">
        <w:rPr>
          <w:rFonts w:hint="eastAsia"/>
          <w:lang w:eastAsia="zh-CN"/>
        </w:rPr>
        <w:t>所示</w:t>
      </w:r>
      <w:r w:rsidR="0001444B">
        <w:rPr>
          <w:rFonts w:hint="eastAsia"/>
          <w:lang w:eastAsia="zh-CN"/>
        </w:rPr>
        <w:t>。</w:t>
      </w:r>
    </w:p>
    <w:p w14:paraId="357C4773" w14:textId="31009246" w:rsidR="009418EB" w:rsidRDefault="00DD1C80" w:rsidP="00DB4696">
      <w:pPr>
        <w:ind w:firstLine="0"/>
        <w:rPr>
          <w:lang w:eastAsia="zh-CN"/>
        </w:rPr>
      </w:pPr>
      <w:r w:rsidRPr="00DD1C80">
        <w:rPr>
          <w:noProof/>
        </w:rPr>
        <w:drawing>
          <wp:inline distT="0" distB="0" distL="0" distR="0" wp14:anchorId="51916C57" wp14:editId="7A8497B9">
            <wp:extent cx="2933065" cy="1767205"/>
            <wp:effectExtent l="0" t="0" r="63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3065" cy="1767205"/>
                    </a:xfrm>
                    <a:prstGeom prst="rect">
                      <a:avLst/>
                    </a:prstGeom>
                    <a:noFill/>
                    <a:ln>
                      <a:noFill/>
                    </a:ln>
                  </pic:spPr>
                </pic:pic>
              </a:graphicData>
            </a:graphic>
          </wp:inline>
        </w:drawing>
      </w:r>
    </w:p>
    <w:p w14:paraId="101C8EA7" w14:textId="153DE731" w:rsidR="009418EB" w:rsidRPr="003B1619" w:rsidRDefault="009418EB" w:rsidP="009418EB">
      <w:pPr>
        <w:pStyle w:val="a7"/>
      </w:pPr>
      <w:r w:rsidRPr="003B1619">
        <w:rPr>
          <w:rFonts w:hint="eastAsia"/>
        </w:rPr>
        <w:t>图</w:t>
      </w:r>
      <w:r w:rsidR="00DB4696">
        <w:t>6</w:t>
      </w:r>
      <w:r w:rsidRPr="003B1619">
        <w:t xml:space="preserve"> </w:t>
      </w:r>
      <w:r w:rsidR="00DB4696">
        <w:rPr>
          <w:rFonts w:hint="eastAsia"/>
        </w:rPr>
        <w:t>油型气涌出模拟图</w:t>
      </w:r>
    </w:p>
    <w:p w14:paraId="329946A1" w14:textId="1D5643F4" w:rsidR="009418EB" w:rsidRDefault="009418EB" w:rsidP="009418EB">
      <w:pPr>
        <w:pStyle w:val="fig"/>
        <w:spacing w:after="156"/>
        <w:rPr>
          <w:shd w:val="clear" w:color="auto" w:fill="FFFFFF"/>
        </w:rPr>
      </w:pPr>
      <w:r>
        <w:t>Fig.</w:t>
      </w:r>
      <w:r w:rsidR="00DB4696">
        <w:t>6</w:t>
      </w:r>
      <w:r>
        <w:t xml:space="preserve"> </w:t>
      </w:r>
      <w:r w:rsidR="00DB4696">
        <w:rPr>
          <w:rFonts w:hint="eastAsia"/>
          <w:shd w:val="clear" w:color="auto" w:fill="FFFFFF"/>
        </w:rPr>
        <w:t>Simulation</w:t>
      </w:r>
      <w:r w:rsidR="00DB4696">
        <w:rPr>
          <w:shd w:val="clear" w:color="auto" w:fill="FFFFFF"/>
        </w:rPr>
        <w:t xml:space="preserve"> </w:t>
      </w:r>
      <w:r w:rsidR="00DB4696">
        <w:rPr>
          <w:rFonts w:hint="eastAsia"/>
          <w:shd w:val="clear" w:color="auto" w:fill="FFFFFF"/>
        </w:rPr>
        <w:t>of</w:t>
      </w:r>
      <w:r w:rsidR="00DB4696">
        <w:rPr>
          <w:shd w:val="clear" w:color="auto" w:fill="FFFFFF"/>
        </w:rPr>
        <w:t xml:space="preserve"> oil </w:t>
      </w:r>
      <w:r w:rsidR="00DB4696">
        <w:rPr>
          <w:rFonts w:hint="eastAsia"/>
          <w:shd w:val="clear" w:color="auto" w:fill="FFFFFF"/>
        </w:rPr>
        <w:t>gas</w:t>
      </w:r>
      <w:r w:rsidR="00DB4696">
        <w:rPr>
          <w:shd w:val="clear" w:color="auto" w:fill="FFFFFF"/>
        </w:rPr>
        <w:t xml:space="preserve"> </w:t>
      </w:r>
      <w:r w:rsidR="00DB4696">
        <w:rPr>
          <w:rFonts w:hint="eastAsia"/>
          <w:shd w:val="clear" w:color="auto" w:fill="FFFFFF"/>
        </w:rPr>
        <w:t>fl</w:t>
      </w:r>
      <w:r w:rsidR="00DB4696">
        <w:rPr>
          <w:shd w:val="clear" w:color="auto" w:fill="FFFFFF"/>
        </w:rPr>
        <w:t>ow into roadway</w:t>
      </w:r>
    </w:p>
    <w:p w14:paraId="5F6EBAE7" w14:textId="56CF37DA" w:rsidR="000C60FC" w:rsidRPr="003B1619" w:rsidRDefault="0038117B" w:rsidP="0038117B">
      <w:pPr>
        <w:rPr>
          <w:lang w:eastAsia="zh-CN"/>
        </w:rPr>
      </w:pPr>
      <w:r w:rsidRPr="0038117B">
        <w:rPr>
          <w:rFonts w:hint="eastAsia"/>
          <w:lang w:eastAsia="zh-CN"/>
        </w:rPr>
        <w:t>通过监测底板油型气</w:t>
      </w:r>
      <w:r w:rsidR="00E334FD" w:rsidRPr="0038117B">
        <w:rPr>
          <w:rFonts w:hint="eastAsia"/>
          <w:lang w:eastAsia="zh-CN"/>
        </w:rPr>
        <w:t>涌出</w:t>
      </w:r>
      <w:r w:rsidRPr="0038117B">
        <w:rPr>
          <w:rFonts w:hint="eastAsia"/>
          <w:lang w:eastAsia="zh-CN"/>
        </w:rPr>
        <w:t>量，分别进行</w:t>
      </w:r>
      <w:r w:rsidR="000C60FC" w:rsidRPr="0038117B">
        <w:rPr>
          <w:rFonts w:hint="eastAsia"/>
          <w:lang w:eastAsia="zh-CN"/>
        </w:rPr>
        <w:t>底板岩层厚度、渗透率及</w:t>
      </w:r>
      <w:r w:rsidR="00F459F7" w:rsidRPr="0038117B">
        <w:rPr>
          <w:rFonts w:hint="eastAsia"/>
          <w:lang w:eastAsia="zh-CN"/>
        </w:rPr>
        <w:t>地质</w:t>
      </w:r>
      <w:r w:rsidR="000C60FC" w:rsidRPr="0038117B">
        <w:rPr>
          <w:rFonts w:hint="eastAsia"/>
          <w:lang w:eastAsia="zh-CN"/>
        </w:rPr>
        <w:t>构造三个变量因素</w:t>
      </w:r>
      <w:r w:rsidRPr="00961600">
        <w:rPr>
          <w:rFonts w:hint="eastAsia"/>
          <w:lang w:eastAsia="zh-CN"/>
        </w:rPr>
        <w:t>不同组合条件下的</w:t>
      </w:r>
      <w:r w:rsidR="000C60FC" w:rsidRPr="0038117B">
        <w:rPr>
          <w:rFonts w:hint="eastAsia"/>
          <w:lang w:eastAsia="zh-CN"/>
        </w:rPr>
        <w:t>油型气涌出</w:t>
      </w:r>
      <w:r w:rsidR="00961600">
        <w:rPr>
          <w:rFonts w:hint="eastAsia"/>
          <w:lang w:eastAsia="zh-CN"/>
        </w:rPr>
        <w:t>模拟</w:t>
      </w:r>
      <w:r w:rsidR="006B2845">
        <w:rPr>
          <w:rFonts w:hint="eastAsia"/>
          <w:lang w:eastAsia="zh-CN"/>
        </w:rPr>
        <w:t>。其中地质构造</w:t>
      </w:r>
      <w:r w:rsidR="006B2845">
        <w:rPr>
          <w:rFonts w:hint="eastAsia"/>
          <w:lang w:eastAsia="zh-CN"/>
        </w:rPr>
        <w:t>1</w:t>
      </w:r>
      <w:r w:rsidR="006B2845">
        <w:rPr>
          <w:rFonts w:hint="eastAsia"/>
          <w:lang w:eastAsia="zh-CN"/>
        </w:rPr>
        <w:t>代表存在断层，能够诱发大量油型气</w:t>
      </w:r>
      <w:del w:id="222" w:author="MYWEI" w:date="2023-05-23T17:02:00Z">
        <w:r w:rsidR="006B2845" w:rsidDel="00FF12BE">
          <w:rPr>
            <w:rFonts w:hint="eastAsia"/>
            <w:lang w:eastAsia="zh-CN"/>
          </w:rPr>
          <w:delText>在</w:delText>
        </w:r>
      </w:del>
      <w:ins w:id="223" w:author="MYWEI" w:date="2023-05-23T17:02:00Z">
        <w:r w:rsidR="00FF12BE">
          <w:rPr>
            <w:rFonts w:hint="eastAsia"/>
            <w:lang w:eastAsia="zh-CN"/>
          </w:rPr>
          <w:t>由</w:t>
        </w:r>
      </w:ins>
      <w:r w:rsidR="006B2845">
        <w:rPr>
          <w:rFonts w:hint="eastAsia"/>
          <w:lang w:eastAsia="zh-CN"/>
        </w:rPr>
        <w:t>断层</w:t>
      </w:r>
      <w:del w:id="224" w:author="MYWEI" w:date="2023-05-23T17:02:00Z">
        <w:r w:rsidR="006B2845" w:rsidDel="00FF12BE">
          <w:rPr>
            <w:rFonts w:hint="eastAsia"/>
            <w:lang w:eastAsia="zh-CN"/>
          </w:rPr>
          <w:delText>内</w:delText>
        </w:r>
      </w:del>
      <w:r w:rsidR="006B2845">
        <w:rPr>
          <w:rFonts w:hint="eastAsia"/>
          <w:lang w:eastAsia="zh-CN"/>
        </w:rPr>
        <w:t>涌出至巷道</w:t>
      </w:r>
      <w:ins w:id="225" w:author="MYWEI" w:date="2023-05-23T17:02:00Z">
        <w:r w:rsidR="00DF290F">
          <w:rPr>
            <w:rFonts w:hint="eastAsia"/>
            <w:lang w:eastAsia="zh-CN"/>
          </w:rPr>
          <w:t>内</w:t>
        </w:r>
      </w:ins>
      <w:r w:rsidR="006B2845">
        <w:rPr>
          <w:rFonts w:hint="eastAsia"/>
          <w:lang w:eastAsia="zh-CN"/>
        </w:rPr>
        <w:t>，</w:t>
      </w:r>
      <w:r w:rsidR="006B2845">
        <w:rPr>
          <w:rFonts w:hint="eastAsia"/>
          <w:lang w:eastAsia="zh-CN"/>
        </w:rPr>
        <w:t>0</w:t>
      </w:r>
      <w:r w:rsidR="006B2845">
        <w:rPr>
          <w:rFonts w:hint="eastAsia"/>
          <w:lang w:eastAsia="zh-CN"/>
        </w:rPr>
        <w:t>代表不存在断层构造</w:t>
      </w:r>
      <w:r w:rsidR="00C77A01">
        <w:rPr>
          <w:rFonts w:hint="eastAsia"/>
          <w:lang w:eastAsia="zh-CN"/>
        </w:rPr>
        <w:t>。</w:t>
      </w:r>
      <w:r w:rsidR="00340E18">
        <w:rPr>
          <w:rFonts w:hint="eastAsia"/>
          <w:lang w:eastAsia="zh-CN"/>
        </w:rPr>
        <w:t>将三个变量因素及该因素条件下得到的油型气涌出量</w:t>
      </w:r>
      <w:r w:rsidR="000C60FC" w:rsidRPr="00961600">
        <w:rPr>
          <w:rFonts w:hint="eastAsia"/>
          <w:lang w:eastAsia="zh-CN"/>
        </w:rPr>
        <w:t>作为学习样本</w:t>
      </w:r>
      <w:r w:rsidR="000C60FC" w:rsidRPr="0038117B">
        <w:rPr>
          <w:rFonts w:hint="eastAsia"/>
          <w:lang w:eastAsia="zh-CN"/>
        </w:rPr>
        <w:t>，数据</w:t>
      </w:r>
      <w:del w:id="226" w:author="MYWEI" w:date="2023-05-23T16:28:00Z">
        <w:r w:rsidR="000C60FC" w:rsidRPr="0038117B" w:rsidDel="008A40F3">
          <w:rPr>
            <w:rFonts w:hint="eastAsia"/>
            <w:lang w:eastAsia="zh-CN"/>
          </w:rPr>
          <w:delText>列</w:delText>
        </w:r>
      </w:del>
      <w:r w:rsidR="000C60FC" w:rsidRPr="0038117B">
        <w:rPr>
          <w:rFonts w:hint="eastAsia"/>
          <w:lang w:eastAsia="zh-CN"/>
        </w:rPr>
        <w:t>表</w:t>
      </w:r>
      <w:ins w:id="227" w:author="MYWEI" w:date="2023-05-23T16:28:00Z">
        <w:r w:rsidR="008A40F3">
          <w:rPr>
            <w:rFonts w:hint="eastAsia"/>
            <w:lang w:eastAsia="zh-CN"/>
          </w:rPr>
          <w:t>1</w:t>
        </w:r>
      </w:ins>
      <w:del w:id="228" w:author="MYWEI" w:date="2023-05-23T16:28:00Z">
        <w:r w:rsidR="000C60FC" w:rsidRPr="003B1619" w:rsidDel="008A40F3">
          <w:rPr>
            <w:rFonts w:hint="eastAsia"/>
            <w:lang w:eastAsia="zh-CN"/>
          </w:rPr>
          <w:delText>如下</w:delText>
        </w:r>
      </w:del>
      <w:r w:rsidR="000C60FC" w:rsidRPr="003B1619">
        <w:rPr>
          <w:rFonts w:hint="eastAsia"/>
          <w:lang w:eastAsia="zh-CN"/>
        </w:rPr>
        <w:t>：</w:t>
      </w:r>
    </w:p>
    <w:p w14:paraId="360511A0" w14:textId="09CCB514" w:rsidR="000C60FC" w:rsidRDefault="000C60FC" w:rsidP="000C60FC">
      <w:pPr>
        <w:pStyle w:val="ae"/>
      </w:pPr>
      <w:r w:rsidRPr="003B1619">
        <w:rPr>
          <w:rFonts w:hint="eastAsia"/>
        </w:rPr>
        <w:t>表</w:t>
      </w:r>
      <w:r>
        <w:t>1</w:t>
      </w:r>
      <w:r w:rsidRPr="003B1619">
        <w:t xml:space="preserve"> </w:t>
      </w:r>
      <w:r>
        <w:rPr>
          <w:rFonts w:hint="eastAsia"/>
        </w:rPr>
        <w:t>实测</w:t>
      </w:r>
      <w:r w:rsidRPr="003B1619">
        <w:rPr>
          <w:rFonts w:hint="eastAsia"/>
        </w:rPr>
        <w:t>结果</w:t>
      </w:r>
      <w:r>
        <w:rPr>
          <w:rFonts w:hint="eastAsia"/>
        </w:rPr>
        <w:t>训练表</w:t>
      </w:r>
    </w:p>
    <w:p w14:paraId="7B81FB91" w14:textId="249DD173" w:rsidR="000C60FC" w:rsidRPr="00C542B6" w:rsidRDefault="000C60FC" w:rsidP="000C60FC">
      <w:pPr>
        <w:pStyle w:val="ae"/>
      </w:pPr>
      <w:r>
        <w:t>Table 1 Training tabl</w:t>
      </w:r>
      <w:r w:rsidRPr="00C542B6">
        <w:t>e of results</w:t>
      </w:r>
    </w:p>
    <w:tbl>
      <w:tblPr>
        <w:tblW w:w="4110" w:type="dxa"/>
        <w:jc w:val="center"/>
        <w:tblLook w:val="04A0" w:firstRow="1" w:lastRow="0" w:firstColumn="1" w:lastColumn="0" w:noHBand="0" w:noVBand="1"/>
      </w:tblPr>
      <w:tblGrid>
        <w:gridCol w:w="708"/>
        <w:gridCol w:w="993"/>
        <w:gridCol w:w="992"/>
        <w:gridCol w:w="1417"/>
      </w:tblGrid>
      <w:tr w:rsidR="00E724C2" w:rsidRPr="00963A03" w14:paraId="018B2F97" w14:textId="77777777" w:rsidTr="00E724C2">
        <w:trPr>
          <w:trHeight w:val="331"/>
          <w:jc w:val="center"/>
        </w:trPr>
        <w:tc>
          <w:tcPr>
            <w:tcW w:w="708" w:type="dxa"/>
            <w:tcBorders>
              <w:top w:val="single" w:sz="4" w:space="0" w:color="auto"/>
              <w:left w:val="nil"/>
              <w:bottom w:val="single" w:sz="4" w:space="0" w:color="auto"/>
              <w:right w:val="nil"/>
            </w:tcBorders>
            <w:shd w:val="clear" w:color="auto" w:fill="auto"/>
            <w:noWrap/>
            <w:vAlign w:val="bottom"/>
            <w:hideMark/>
          </w:tcPr>
          <w:p w14:paraId="071C75E2" w14:textId="77777777" w:rsidR="00E724C2" w:rsidRPr="00963A03" w:rsidRDefault="00E724C2" w:rsidP="00963A03">
            <w:pPr>
              <w:overflowPunct/>
              <w:spacing w:line="240" w:lineRule="auto"/>
              <w:ind w:firstLine="0"/>
              <w:jc w:val="left"/>
              <w:rPr>
                <w:rFonts w:ascii="宋体" w:hAnsi="宋体" w:cs="宋体"/>
                <w:color w:val="000000"/>
                <w:sz w:val="16"/>
                <w:szCs w:val="16"/>
                <w:lang w:eastAsia="zh-CN"/>
              </w:rPr>
            </w:pPr>
            <w:r w:rsidRPr="00963A03">
              <w:rPr>
                <w:rFonts w:ascii="宋体" w:hAnsi="宋体" w:cs="宋体" w:hint="eastAsia"/>
                <w:color w:val="000000"/>
                <w:sz w:val="16"/>
                <w:szCs w:val="16"/>
                <w:lang w:eastAsia="zh-CN"/>
              </w:rPr>
              <w:t>层厚</w:t>
            </w:r>
            <w:r w:rsidRPr="00961600">
              <w:rPr>
                <w:rFonts w:cs="Times New Roman"/>
                <w:color w:val="000000"/>
                <w:sz w:val="16"/>
                <w:szCs w:val="16"/>
                <w:lang w:eastAsia="zh-CN"/>
              </w:rPr>
              <w:t>/m</w:t>
            </w:r>
          </w:p>
        </w:tc>
        <w:tc>
          <w:tcPr>
            <w:tcW w:w="993" w:type="dxa"/>
            <w:tcBorders>
              <w:top w:val="single" w:sz="4" w:space="0" w:color="auto"/>
              <w:left w:val="nil"/>
              <w:bottom w:val="single" w:sz="4" w:space="0" w:color="auto"/>
              <w:right w:val="nil"/>
            </w:tcBorders>
            <w:shd w:val="clear" w:color="auto" w:fill="auto"/>
            <w:noWrap/>
            <w:vAlign w:val="bottom"/>
            <w:hideMark/>
          </w:tcPr>
          <w:p w14:paraId="69E31533" w14:textId="77777777" w:rsidR="00E724C2" w:rsidRPr="00963A03" w:rsidRDefault="00E724C2" w:rsidP="00963A03">
            <w:pPr>
              <w:overflowPunct/>
              <w:spacing w:line="240" w:lineRule="auto"/>
              <w:ind w:firstLine="0"/>
              <w:jc w:val="left"/>
              <w:rPr>
                <w:rFonts w:ascii="宋体" w:hAnsi="宋体" w:cs="宋体"/>
                <w:color w:val="000000"/>
                <w:sz w:val="16"/>
                <w:szCs w:val="16"/>
                <w:lang w:eastAsia="zh-CN"/>
              </w:rPr>
            </w:pPr>
            <w:r w:rsidRPr="00963A03">
              <w:rPr>
                <w:rFonts w:ascii="宋体" w:hAnsi="宋体" w:cs="宋体" w:hint="eastAsia"/>
                <w:color w:val="000000"/>
                <w:sz w:val="16"/>
                <w:szCs w:val="16"/>
                <w:lang w:eastAsia="zh-CN"/>
              </w:rPr>
              <w:t>渗透率</w:t>
            </w:r>
            <w:r w:rsidRPr="00961600">
              <w:rPr>
                <w:rFonts w:cs="Times New Roman"/>
                <w:color w:val="000000"/>
                <w:sz w:val="16"/>
                <w:szCs w:val="16"/>
                <w:lang w:eastAsia="zh-CN"/>
              </w:rPr>
              <w:t>/</w:t>
            </w:r>
            <w:proofErr w:type="spellStart"/>
            <w:r w:rsidRPr="00961600">
              <w:rPr>
                <w:rFonts w:cs="Times New Roman"/>
                <w:color w:val="000000"/>
                <w:sz w:val="16"/>
                <w:szCs w:val="16"/>
                <w:lang w:eastAsia="zh-CN"/>
              </w:rPr>
              <w:t>mD</w:t>
            </w:r>
            <w:proofErr w:type="spellEnd"/>
          </w:p>
        </w:tc>
        <w:tc>
          <w:tcPr>
            <w:tcW w:w="992" w:type="dxa"/>
            <w:tcBorders>
              <w:top w:val="single" w:sz="4" w:space="0" w:color="auto"/>
              <w:left w:val="nil"/>
              <w:bottom w:val="single" w:sz="4" w:space="0" w:color="auto"/>
              <w:right w:val="nil"/>
            </w:tcBorders>
            <w:shd w:val="clear" w:color="auto" w:fill="auto"/>
            <w:noWrap/>
            <w:vAlign w:val="bottom"/>
            <w:hideMark/>
          </w:tcPr>
          <w:p w14:paraId="47B124E9" w14:textId="77777777" w:rsidR="00E724C2" w:rsidRPr="00963A03" w:rsidRDefault="00E724C2" w:rsidP="00963A03">
            <w:pPr>
              <w:overflowPunct/>
              <w:spacing w:line="240" w:lineRule="auto"/>
              <w:ind w:firstLine="0"/>
              <w:jc w:val="left"/>
              <w:rPr>
                <w:rFonts w:ascii="宋体" w:hAnsi="宋体" w:cs="宋体"/>
                <w:color w:val="000000"/>
                <w:sz w:val="16"/>
                <w:szCs w:val="16"/>
                <w:lang w:eastAsia="zh-CN"/>
              </w:rPr>
            </w:pPr>
            <w:r w:rsidRPr="00963A03">
              <w:rPr>
                <w:rFonts w:ascii="宋体" w:hAnsi="宋体" w:cs="宋体" w:hint="eastAsia"/>
                <w:color w:val="000000"/>
                <w:sz w:val="16"/>
                <w:szCs w:val="16"/>
                <w:lang w:eastAsia="zh-CN"/>
              </w:rPr>
              <w:t>地质构造</w:t>
            </w:r>
          </w:p>
        </w:tc>
        <w:tc>
          <w:tcPr>
            <w:tcW w:w="1417" w:type="dxa"/>
            <w:tcBorders>
              <w:top w:val="single" w:sz="4" w:space="0" w:color="auto"/>
              <w:left w:val="nil"/>
              <w:bottom w:val="single" w:sz="4" w:space="0" w:color="auto"/>
              <w:right w:val="nil"/>
            </w:tcBorders>
            <w:shd w:val="clear" w:color="auto" w:fill="auto"/>
            <w:noWrap/>
            <w:vAlign w:val="bottom"/>
            <w:hideMark/>
          </w:tcPr>
          <w:p w14:paraId="71E1E13F" w14:textId="1B9F9AD9" w:rsidR="00E724C2" w:rsidRPr="00963A03" w:rsidRDefault="00E724C2" w:rsidP="00963A03">
            <w:pPr>
              <w:overflowPunct/>
              <w:spacing w:line="240" w:lineRule="auto"/>
              <w:ind w:firstLine="0"/>
              <w:jc w:val="left"/>
              <w:rPr>
                <w:rFonts w:ascii="宋体" w:hAnsi="宋体" w:cs="宋体"/>
                <w:color w:val="000000"/>
                <w:sz w:val="16"/>
                <w:szCs w:val="16"/>
                <w:lang w:eastAsia="zh-CN"/>
              </w:rPr>
            </w:pPr>
            <w:r w:rsidRPr="00963A03">
              <w:rPr>
                <w:rFonts w:ascii="宋体" w:hAnsi="宋体" w:cs="宋体" w:hint="eastAsia"/>
                <w:color w:val="000000"/>
                <w:sz w:val="16"/>
                <w:szCs w:val="16"/>
                <w:lang w:eastAsia="zh-CN"/>
              </w:rPr>
              <w:t>涌出量</w:t>
            </w:r>
            <w:r w:rsidRPr="00D270A5">
              <w:rPr>
                <w:rFonts w:cs="Times New Roman"/>
                <w:sz w:val="16"/>
                <w:szCs w:val="16"/>
                <w:lang w:eastAsia="zh-CN"/>
              </w:rPr>
              <w:t>/(</w:t>
            </w:r>
            <w:r w:rsidRPr="00D270A5">
              <w:rPr>
                <w:rFonts w:cs="Times New Roman"/>
                <w:sz w:val="16"/>
                <w:szCs w:val="16"/>
              </w:rPr>
              <w:t>m</w:t>
            </w:r>
            <w:r w:rsidRPr="00D270A5">
              <w:rPr>
                <w:rFonts w:cs="Times New Roman"/>
                <w:sz w:val="16"/>
                <w:szCs w:val="16"/>
                <w:vertAlign w:val="superscript"/>
              </w:rPr>
              <w:t>3</w:t>
            </w:r>
            <w:r w:rsidRPr="00D270A5">
              <w:rPr>
                <w:rFonts w:cs="Times New Roman"/>
                <w:sz w:val="16"/>
                <w:szCs w:val="16"/>
                <w:lang w:eastAsia="zh-CN"/>
              </w:rPr>
              <w:t>·</w:t>
            </w:r>
            <w:r w:rsidRPr="00D270A5">
              <w:rPr>
                <w:rFonts w:cs="Times New Roman"/>
                <w:sz w:val="16"/>
                <w:szCs w:val="16"/>
              </w:rPr>
              <w:t>min</w:t>
            </w:r>
            <w:r w:rsidRPr="00D270A5">
              <w:rPr>
                <w:rFonts w:cs="Times New Roman"/>
                <w:sz w:val="16"/>
                <w:szCs w:val="16"/>
                <w:vertAlign w:val="superscript"/>
              </w:rPr>
              <w:t>-1</w:t>
            </w:r>
            <w:r w:rsidRPr="00D270A5">
              <w:rPr>
                <w:rFonts w:cs="Times New Roman"/>
                <w:sz w:val="16"/>
                <w:szCs w:val="16"/>
              </w:rPr>
              <w:t>)</w:t>
            </w:r>
          </w:p>
        </w:tc>
      </w:tr>
      <w:tr w:rsidR="00E724C2" w:rsidRPr="00963A03" w14:paraId="0C716D84" w14:textId="77777777" w:rsidTr="00E724C2">
        <w:trPr>
          <w:trHeight w:val="316"/>
          <w:jc w:val="center"/>
        </w:trPr>
        <w:tc>
          <w:tcPr>
            <w:tcW w:w="708" w:type="dxa"/>
            <w:tcBorders>
              <w:top w:val="single" w:sz="4" w:space="0" w:color="auto"/>
              <w:left w:val="nil"/>
              <w:bottom w:val="nil"/>
              <w:right w:val="nil"/>
            </w:tcBorders>
            <w:shd w:val="clear" w:color="auto" w:fill="auto"/>
            <w:noWrap/>
            <w:vAlign w:val="bottom"/>
            <w:hideMark/>
          </w:tcPr>
          <w:p w14:paraId="40CEDD9E"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4</w:t>
            </w:r>
          </w:p>
        </w:tc>
        <w:tc>
          <w:tcPr>
            <w:tcW w:w="993" w:type="dxa"/>
            <w:tcBorders>
              <w:top w:val="single" w:sz="4" w:space="0" w:color="auto"/>
              <w:left w:val="nil"/>
              <w:bottom w:val="nil"/>
              <w:right w:val="nil"/>
            </w:tcBorders>
            <w:shd w:val="clear" w:color="auto" w:fill="auto"/>
            <w:noWrap/>
            <w:vAlign w:val="bottom"/>
            <w:hideMark/>
          </w:tcPr>
          <w:p w14:paraId="5B18D375" w14:textId="7CB45C76"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single" w:sz="4" w:space="0" w:color="auto"/>
              <w:left w:val="nil"/>
              <w:bottom w:val="nil"/>
              <w:right w:val="nil"/>
            </w:tcBorders>
            <w:shd w:val="clear" w:color="auto" w:fill="auto"/>
            <w:noWrap/>
            <w:vAlign w:val="bottom"/>
            <w:hideMark/>
          </w:tcPr>
          <w:p w14:paraId="62752045"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single" w:sz="4" w:space="0" w:color="auto"/>
              <w:left w:val="nil"/>
              <w:bottom w:val="nil"/>
              <w:right w:val="nil"/>
            </w:tcBorders>
            <w:shd w:val="clear" w:color="auto" w:fill="auto"/>
            <w:noWrap/>
            <w:vAlign w:val="bottom"/>
            <w:hideMark/>
          </w:tcPr>
          <w:p w14:paraId="4263DF11" w14:textId="2E0725F3"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265</w:t>
            </w:r>
          </w:p>
        </w:tc>
      </w:tr>
      <w:tr w:rsidR="00E724C2" w:rsidRPr="00963A03" w14:paraId="2376E32F"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1BE4C675"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4</w:t>
            </w:r>
          </w:p>
        </w:tc>
        <w:tc>
          <w:tcPr>
            <w:tcW w:w="993" w:type="dxa"/>
            <w:tcBorders>
              <w:top w:val="nil"/>
              <w:left w:val="nil"/>
              <w:bottom w:val="nil"/>
              <w:right w:val="nil"/>
            </w:tcBorders>
            <w:shd w:val="clear" w:color="auto" w:fill="auto"/>
            <w:noWrap/>
            <w:vAlign w:val="bottom"/>
            <w:hideMark/>
          </w:tcPr>
          <w:p w14:paraId="329E34EC" w14:textId="3AD4BFFC"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7A6100F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766F35FB" w14:textId="4E94ED3F"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531</w:t>
            </w:r>
          </w:p>
        </w:tc>
      </w:tr>
      <w:tr w:rsidR="00E724C2" w:rsidRPr="00963A03" w14:paraId="32247CB5"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5CD2987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4</w:t>
            </w:r>
          </w:p>
        </w:tc>
        <w:tc>
          <w:tcPr>
            <w:tcW w:w="993" w:type="dxa"/>
            <w:tcBorders>
              <w:top w:val="nil"/>
              <w:left w:val="nil"/>
              <w:bottom w:val="nil"/>
              <w:right w:val="nil"/>
            </w:tcBorders>
            <w:shd w:val="clear" w:color="auto" w:fill="auto"/>
            <w:noWrap/>
            <w:vAlign w:val="bottom"/>
            <w:hideMark/>
          </w:tcPr>
          <w:p w14:paraId="16306268" w14:textId="2D67E401"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593BDA57"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68341C09" w14:textId="3A0229CB"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1.08</w:t>
            </w:r>
            <w:r>
              <w:rPr>
                <w:rFonts w:eastAsia="等线"/>
                <w:sz w:val="16"/>
                <w:szCs w:val="16"/>
              </w:rPr>
              <w:t>0</w:t>
            </w:r>
          </w:p>
        </w:tc>
      </w:tr>
      <w:tr w:rsidR="00E724C2" w:rsidRPr="00963A03" w14:paraId="41378F11"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372448AC"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4</w:t>
            </w:r>
          </w:p>
        </w:tc>
        <w:tc>
          <w:tcPr>
            <w:tcW w:w="993" w:type="dxa"/>
            <w:tcBorders>
              <w:top w:val="nil"/>
              <w:left w:val="nil"/>
              <w:bottom w:val="nil"/>
              <w:right w:val="nil"/>
            </w:tcBorders>
            <w:shd w:val="clear" w:color="auto" w:fill="auto"/>
            <w:noWrap/>
            <w:vAlign w:val="bottom"/>
            <w:hideMark/>
          </w:tcPr>
          <w:p w14:paraId="0604B73E" w14:textId="2EC1832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7DF6874F"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75B1CDF8" w14:textId="635DE095"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264</w:t>
            </w:r>
          </w:p>
        </w:tc>
      </w:tr>
      <w:tr w:rsidR="00E724C2" w:rsidRPr="00963A03" w14:paraId="1DEF53F3"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218610F1"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4</w:t>
            </w:r>
          </w:p>
        </w:tc>
        <w:tc>
          <w:tcPr>
            <w:tcW w:w="993" w:type="dxa"/>
            <w:tcBorders>
              <w:top w:val="nil"/>
              <w:left w:val="nil"/>
              <w:bottom w:val="nil"/>
              <w:right w:val="nil"/>
            </w:tcBorders>
            <w:shd w:val="clear" w:color="auto" w:fill="auto"/>
            <w:noWrap/>
            <w:vAlign w:val="bottom"/>
            <w:hideMark/>
          </w:tcPr>
          <w:p w14:paraId="2F449F3B" w14:textId="03A094CE"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769D5E51"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0E3838FF" w14:textId="3D9BCAF6"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532</w:t>
            </w:r>
          </w:p>
        </w:tc>
      </w:tr>
      <w:tr w:rsidR="00E724C2" w:rsidRPr="00963A03" w14:paraId="4858FB1C"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6498509F"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4</w:t>
            </w:r>
          </w:p>
        </w:tc>
        <w:tc>
          <w:tcPr>
            <w:tcW w:w="993" w:type="dxa"/>
            <w:tcBorders>
              <w:top w:val="nil"/>
              <w:left w:val="nil"/>
              <w:bottom w:val="nil"/>
              <w:right w:val="nil"/>
            </w:tcBorders>
            <w:shd w:val="clear" w:color="auto" w:fill="auto"/>
            <w:noWrap/>
            <w:vAlign w:val="bottom"/>
            <w:hideMark/>
          </w:tcPr>
          <w:p w14:paraId="4259BE6D" w14:textId="44138B2F"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07EB38A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65E975CC" w14:textId="74C7EEAF"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108</w:t>
            </w:r>
          </w:p>
        </w:tc>
      </w:tr>
      <w:tr w:rsidR="00E724C2" w:rsidRPr="00963A03" w14:paraId="1998792C"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3CDF2C01"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58A7EAAB" w14:textId="2A8C56CF"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3CE286D3"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595B2B49" w14:textId="27F4FE06"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1.18</w:t>
            </w:r>
            <w:r>
              <w:rPr>
                <w:rFonts w:eastAsia="等线"/>
                <w:sz w:val="16"/>
                <w:szCs w:val="16"/>
              </w:rPr>
              <w:t>0</w:t>
            </w:r>
          </w:p>
        </w:tc>
      </w:tr>
      <w:tr w:rsidR="00E724C2" w:rsidRPr="00963A03" w14:paraId="003672D3"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3FF5790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4731452E" w14:textId="2847B704"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4837D9A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21A63470" w14:textId="3A42A16E"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1.77</w:t>
            </w:r>
            <w:r>
              <w:rPr>
                <w:rFonts w:eastAsia="等线"/>
                <w:sz w:val="16"/>
                <w:szCs w:val="16"/>
              </w:rPr>
              <w:t>0</w:t>
            </w:r>
          </w:p>
        </w:tc>
      </w:tr>
      <w:tr w:rsidR="00E724C2" w:rsidRPr="00963A03" w14:paraId="6BC803A0"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79580EA0"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4235FD4C" w14:textId="08850FC9"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2C43191D"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25273279" w14:textId="5B546E8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3.53</w:t>
            </w:r>
            <w:r>
              <w:rPr>
                <w:rFonts w:eastAsia="等线"/>
                <w:sz w:val="16"/>
                <w:szCs w:val="16"/>
              </w:rPr>
              <w:t>0</w:t>
            </w:r>
          </w:p>
        </w:tc>
      </w:tr>
      <w:tr w:rsidR="00E724C2" w:rsidRPr="00963A03" w14:paraId="45EE9BB7"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7BA9380D"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25D83BF1" w14:textId="24C28AE9"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738051B5"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1CCB7FB2" w14:textId="7B1B983D"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527</w:t>
            </w:r>
          </w:p>
        </w:tc>
      </w:tr>
      <w:tr w:rsidR="00E724C2" w:rsidRPr="00963A03" w14:paraId="524199A0"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2AFEC447"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0ABCADE4" w14:textId="0240D69B"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0367ABFE"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3B3DF089" w14:textId="27B157F4"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1.48</w:t>
            </w:r>
            <w:r>
              <w:rPr>
                <w:rFonts w:eastAsia="等线"/>
                <w:sz w:val="16"/>
                <w:szCs w:val="16"/>
              </w:rPr>
              <w:t>0</w:t>
            </w:r>
          </w:p>
        </w:tc>
      </w:tr>
      <w:tr w:rsidR="00E724C2" w:rsidRPr="00963A03" w14:paraId="62415101"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1AA24EA9"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5FB07957" w14:textId="1A0F86E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102BF78B"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01C4496B" w14:textId="4EDD38AB"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3.53</w:t>
            </w:r>
            <w:r>
              <w:rPr>
                <w:rFonts w:eastAsia="等线"/>
                <w:sz w:val="16"/>
                <w:szCs w:val="16"/>
              </w:rPr>
              <w:t>0</w:t>
            </w:r>
          </w:p>
        </w:tc>
      </w:tr>
      <w:tr w:rsidR="00E724C2" w:rsidRPr="00963A03" w14:paraId="1AA730C8"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2E331AE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799BFD16" w14:textId="7E07A165"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704927C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418807FC" w14:textId="37DF315D"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128</w:t>
            </w:r>
          </w:p>
        </w:tc>
      </w:tr>
      <w:tr w:rsidR="00E724C2" w:rsidRPr="00963A03" w14:paraId="4F797B36"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7B8FAD5B"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51FA743E" w14:textId="56F1BE7E"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104A55D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0ECC522F" w14:textId="1F79E852"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448</w:t>
            </w:r>
          </w:p>
        </w:tc>
      </w:tr>
      <w:tr w:rsidR="00E724C2" w:rsidRPr="00963A03" w14:paraId="132EB8D9"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6B4E3C0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33624A44" w14:textId="29BB1EA2"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5CC7DC35"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7A57BE5C" w14:textId="79AC3CDE"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1.08</w:t>
            </w:r>
            <w:r>
              <w:rPr>
                <w:rFonts w:eastAsia="等线"/>
                <w:sz w:val="16"/>
                <w:szCs w:val="16"/>
              </w:rPr>
              <w:t>0</w:t>
            </w:r>
          </w:p>
        </w:tc>
      </w:tr>
      <w:tr w:rsidR="00E724C2" w:rsidRPr="00963A03" w14:paraId="42A35DF0"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09A3D29D"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6CD375FA" w14:textId="4B0EE69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0761D759"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4F8F2C4D" w14:textId="4F503949"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128</w:t>
            </w:r>
          </w:p>
        </w:tc>
      </w:tr>
      <w:tr w:rsidR="00E724C2" w:rsidRPr="00963A03" w14:paraId="6DA99FC5"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0D26FFEC"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2C34C598" w14:textId="44C3F988"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7F8D2F4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665BDFE7" w14:textId="00E3E893"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446</w:t>
            </w:r>
          </w:p>
        </w:tc>
      </w:tr>
      <w:tr w:rsidR="00E724C2" w:rsidRPr="00963A03" w14:paraId="75F2717D"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3C257F2F"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058CF58F" w14:textId="5AA67B26"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0BB52D5E"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409A2E63" w14:textId="29D837FA"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1.08</w:t>
            </w:r>
            <w:r>
              <w:rPr>
                <w:rFonts w:eastAsia="等线"/>
                <w:sz w:val="16"/>
                <w:szCs w:val="16"/>
              </w:rPr>
              <w:t>0</w:t>
            </w:r>
          </w:p>
        </w:tc>
      </w:tr>
      <w:tr w:rsidR="00E724C2" w:rsidRPr="00963A03" w14:paraId="406F7066"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13EA18B6"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7</w:t>
            </w:r>
          </w:p>
        </w:tc>
        <w:tc>
          <w:tcPr>
            <w:tcW w:w="993" w:type="dxa"/>
            <w:tcBorders>
              <w:top w:val="nil"/>
              <w:left w:val="nil"/>
              <w:bottom w:val="nil"/>
              <w:right w:val="nil"/>
            </w:tcBorders>
            <w:shd w:val="clear" w:color="auto" w:fill="auto"/>
            <w:noWrap/>
            <w:vAlign w:val="bottom"/>
            <w:hideMark/>
          </w:tcPr>
          <w:p w14:paraId="16C2C813" w14:textId="47DF56A8"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49823F1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24BB4C6B" w14:textId="75080DF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0.075</w:t>
            </w:r>
          </w:p>
        </w:tc>
      </w:tr>
      <w:tr w:rsidR="00E724C2" w:rsidRPr="00963A03" w14:paraId="15BCEA85"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0F2C66A9"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7</w:t>
            </w:r>
          </w:p>
        </w:tc>
        <w:tc>
          <w:tcPr>
            <w:tcW w:w="993" w:type="dxa"/>
            <w:tcBorders>
              <w:top w:val="nil"/>
              <w:left w:val="nil"/>
              <w:bottom w:val="nil"/>
              <w:right w:val="nil"/>
            </w:tcBorders>
            <w:shd w:val="clear" w:color="auto" w:fill="auto"/>
            <w:noWrap/>
            <w:vAlign w:val="bottom"/>
            <w:hideMark/>
          </w:tcPr>
          <w:p w14:paraId="356B0E6D" w14:textId="16A13D5C"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67154BCE"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370A005E" w14:textId="6F883C4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0.415</w:t>
            </w:r>
          </w:p>
        </w:tc>
      </w:tr>
      <w:tr w:rsidR="00E724C2" w:rsidRPr="00963A03" w14:paraId="6E10A691"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7109917F"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7</w:t>
            </w:r>
          </w:p>
        </w:tc>
        <w:tc>
          <w:tcPr>
            <w:tcW w:w="993" w:type="dxa"/>
            <w:tcBorders>
              <w:top w:val="nil"/>
              <w:left w:val="nil"/>
              <w:bottom w:val="nil"/>
              <w:right w:val="nil"/>
            </w:tcBorders>
            <w:shd w:val="clear" w:color="auto" w:fill="auto"/>
            <w:noWrap/>
            <w:vAlign w:val="bottom"/>
            <w:hideMark/>
          </w:tcPr>
          <w:p w14:paraId="171FB4BE" w14:textId="36CF1816"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36659D63"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7353B9ED" w14:textId="5CB1D8AA"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1.04</w:t>
            </w:r>
            <w:r>
              <w:rPr>
                <w:rFonts w:eastAsia="等线"/>
                <w:sz w:val="16"/>
                <w:szCs w:val="16"/>
              </w:rPr>
              <w:t>0</w:t>
            </w:r>
          </w:p>
        </w:tc>
      </w:tr>
      <w:tr w:rsidR="00E724C2" w:rsidRPr="00963A03" w14:paraId="3FC8246D"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2A765A9D"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7</w:t>
            </w:r>
          </w:p>
        </w:tc>
        <w:tc>
          <w:tcPr>
            <w:tcW w:w="993" w:type="dxa"/>
            <w:tcBorders>
              <w:top w:val="nil"/>
              <w:left w:val="nil"/>
              <w:bottom w:val="nil"/>
              <w:right w:val="nil"/>
            </w:tcBorders>
            <w:shd w:val="clear" w:color="auto" w:fill="auto"/>
            <w:noWrap/>
            <w:vAlign w:val="bottom"/>
            <w:hideMark/>
          </w:tcPr>
          <w:p w14:paraId="197EF92D" w14:textId="6CB116F8"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3729F96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6051DE40" w14:textId="66A1858D"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0.075</w:t>
            </w:r>
          </w:p>
        </w:tc>
      </w:tr>
      <w:tr w:rsidR="00E724C2" w:rsidRPr="00963A03" w14:paraId="52134F14" w14:textId="77777777" w:rsidTr="00E724C2">
        <w:trPr>
          <w:trHeight w:val="316"/>
          <w:jc w:val="center"/>
        </w:trPr>
        <w:tc>
          <w:tcPr>
            <w:tcW w:w="708" w:type="dxa"/>
            <w:tcBorders>
              <w:top w:val="nil"/>
              <w:left w:val="nil"/>
              <w:right w:val="nil"/>
            </w:tcBorders>
            <w:shd w:val="clear" w:color="auto" w:fill="auto"/>
            <w:noWrap/>
            <w:vAlign w:val="bottom"/>
            <w:hideMark/>
          </w:tcPr>
          <w:p w14:paraId="7D19497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7</w:t>
            </w:r>
          </w:p>
        </w:tc>
        <w:tc>
          <w:tcPr>
            <w:tcW w:w="993" w:type="dxa"/>
            <w:tcBorders>
              <w:top w:val="nil"/>
              <w:left w:val="nil"/>
              <w:right w:val="nil"/>
            </w:tcBorders>
            <w:shd w:val="clear" w:color="auto" w:fill="auto"/>
            <w:noWrap/>
            <w:vAlign w:val="bottom"/>
            <w:hideMark/>
          </w:tcPr>
          <w:p w14:paraId="4E246B37" w14:textId="6C4BC390"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right w:val="nil"/>
            </w:tcBorders>
            <w:shd w:val="clear" w:color="auto" w:fill="auto"/>
            <w:noWrap/>
            <w:vAlign w:val="bottom"/>
            <w:hideMark/>
          </w:tcPr>
          <w:p w14:paraId="6632091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right w:val="nil"/>
            </w:tcBorders>
            <w:shd w:val="clear" w:color="auto" w:fill="auto"/>
            <w:noWrap/>
            <w:vAlign w:val="bottom"/>
            <w:hideMark/>
          </w:tcPr>
          <w:p w14:paraId="28940868" w14:textId="13609452"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0.414</w:t>
            </w:r>
          </w:p>
        </w:tc>
      </w:tr>
      <w:tr w:rsidR="00E724C2" w:rsidRPr="00963A03" w14:paraId="2DD208F3" w14:textId="77777777" w:rsidTr="00E724C2">
        <w:trPr>
          <w:trHeight w:val="331"/>
          <w:jc w:val="center"/>
        </w:trPr>
        <w:tc>
          <w:tcPr>
            <w:tcW w:w="708" w:type="dxa"/>
            <w:tcBorders>
              <w:top w:val="nil"/>
              <w:left w:val="nil"/>
              <w:bottom w:val="single" w:sz="4" w:space="0" w:color="auto"/>
              <w:right w:val="nil"/>
            </w:tcBorders>
            <w:shd w:val="clear" w:color="auto" w:fill="auto"/>
            <w:noWrap/>
            <w:vAlign w:val="bottom"/>
            <w:hideMark/>
          </w:tcPr>
          <w:p w14:paraId="6DFA942D"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7</w:t>
            </w:r>
          </w:p>
        </w:tc>
        <w:tc>
          <w:tcPr>
            <w:tcW w:w="993" w:type="dxa"/>
            <w:tcBorders>
              <w:top w:val="nil"/>
              <w:left w:val="nil"/>
              <w:bottom w:val="single" w:sz="4" w:space="0" w:color="auto"/>
              <w:right w:val="nil"/>
            </w:tcBorders>
            <w:shd w:val="clear" w:color="auto" w:fill="auto"/>
            <w:noWrap/>
            <w:vAlign w:val="bottom"/>
            <w:hideMark/>
          </w:tcPr>
          <w:p w14:paraId="41137297" w14:textId="083BC565"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single" w:sz="4" w:space="0" w:color="auto"/>
              <w:right w:val="nil"/>
            </w:tcBorders>
            <w:shd w:val="clear" w:color="auto" w:fill="auto"/>
            <w:noWrap/>
            <w:vAlign w:val="bottom"/>
            <w:hideMark/>
          </w:tcPr>
          <w:p w14:paraId="221FE89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single" w:sz="4" w:space="0" w:color="auto"/>
              <w:right w:val="nil"/>
            </w:tcBorders>
            <w:shd w:val="clear" w:color="auto" w:fill="auto"/>
            <w:noWrap/>
            <w:vAlign w:val="bottom"/>
            <w:hideMark/>
          </w:tcPr>
          <w:p w14:paraId="3D2ACB9D" w14:textId="1963B8C8"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1.06</w:t>
            </w:r>
            <w:r>
              <w:rPr>
                <w:rFonts w:eastAsia="等线"/>
                <w:sz w:val="16"/>
                <w:szCs w:val="16"/>
              </w:rPr>
              <w:t>0</w:t>
            </w:r>
          </w:p>
        </w:tc>
      </w:tr>
    </w:tbl>
    <w:p w14:paraId="07B926BD" w14:textId="77777777" w:rsidR="00025498" w:rsidRDefault="00025498" w:rsidP="000C60FC">
      <w:pPr>
        <w:rPr>
          <w:lang w:eastAsia="zh-CN"/>
        </w:rPr>
      </w:pPr>
    </w:p>
    <w:p w14:paraId="4AEB2997" w14:textId="5E74B1AF" w:rsidR="000C60FC" w:rsidRPr="003B1619" w:rsidRDefault="000C60FC" w:rsidP="00860DF0">
      <w:pPr>
        <w:rPr>
          <w:lang w:eastAsia="zh-CN"/>
        </w:rPr>
      </w:pPr>
      <w:r w:rsidRPr="003B1619">
        <w:rPr>
          <w:rFonts w:hint="eastAsia"/>
          <w:lang w:eastAsia="zh-CN"/>
        </w:rPr>
        <w:t>通过随机打乱排序的方法，将其中</w:t>
      </w:r>
      <w:r w:rsidRPr="003B1619">
        <w:rPr>
          <w:lang w:eastAsia="zh-CN"/>
        </w:rPr>
        <w:t>2/3</w:t>
      </w:r>
      <w:r w:rsidRPr="003B1619">
        <w:rPr>
          <w:rFonts w:hint="eastAsia"/>
          <w:lang w:eastAsia="zh-CN"/>
        </w:rPr>
        <w:t>的数据作为训练集，</w:t>
      </w:r>
      <w:r w:rsidRPr="003B1619">
        <w:rPr>
          <w:lang w:eastAsia="zh-CN"/>
        </w:rPr>
        <w:t>1/3</w:t>
      </w:r>
      <w:r w:rsidRPr="003B1619">
        <w:rPr>
          <w:rFonts w:hint="eastAsia"/>
          <w:lang w:eastAsia="zh-CN"/>
        </w:rPr>
        <w:t>的数据作为验证集。将训练集中</w:t>
      </w:r>
      <w:r w:rsidR="00D32419">
        <w:rPr>
          <w:rFonts w:hint="eastAsia"/>
          <w:lang w:eastAsia="zh-CN"/>
        </w:rPr>
        <w:t>各地质参数</w:t>
      </w:r>
      <w:r w:rsidRPr="003B1619">
        <w:rPr>
          <w:rFonts w:hint="eastAsia"/>
          <w:lang w:eastAsia="zh-CN"/>
        </w:rPr>
        <w:t>作为输入量，油型气涌出量作为输出量进行学习训练得到模型后，</w:t>
      </w:r>
      <w:r w:rsidR="00D32419">
        <w:rPr>
          <w:rFonts w:hint="eastAsia"/>
          <w:lang w:eastAsia="zh-CN"/>
        </w:rPr>
        <w:t>再</w:t>
      </w:r>
      <w:r w:rsidRPr="003B1619">
        <w:rPr>
          <w:rFonts w:hint="eastAsia"/>
          <w:lang w:eastAsia="zh-CN"/>
        </w:rPr>
        <w:t>将验证集中</w:t>
      </w:r>
      <w:r w:rsidR="00D32419">
        <w:rPr>
          <w:rFonts w:hint="eastAsia"/>
          <w:lang w:eastAsia="zh-CN"/>
        </w:rPr>
        <w:t>各地质参数</w:t>
      </w:r>
      <w:r w:rsidR="00B51CD9">
        <w:rPr>
          <w:rFonts w:hint="eastAsia"/>
          <w:lang w:eastAsia="zh-CN"/>
        </w:rPr>
        <w:t>作为</w:t>
      </w:r>
      <w:r w:rsidRPr="003B1619">
        <w:rPr>
          <w:rFonts w:hint="eastAsia"/>
          <w:lang w:eastAsia="zh-CN"/>
        </w:rPr>
        <w:t>输入</w:t>
      </w:r>
      <w:r w:rsidR="00B51CD9">
        <w:rPr>
          <w:rFonts w:hint="eastAsia"/>
          <w:lang w:eastAsia="zh-CN"/>
        </w:rPr>
        <w:t>量</w:t>
      </w:r>
      <w:r w:rsidRPr="003B1619">
        <w:rPr>
          <w:rFonts w:hint="eastAsia"/>
          <w:lang w:eastAsia="zh-CN"/>
        </w:rPr>
        <w:t>得到</w:t>
      </w:r>
      <w:r w:rsidR="00B51CD9">
        <w:rPr>
          <w:rFonts w:hint="eastAsia"/>
          <w:lang w:eastAsia="zh-CN"/>
        </w:rPr>
        <w:t>预测涌出量</w:t>
      </w:r>
      <w:r w:rsidRPr="003B1619">
        <w:rPr>
          <w:rFonts w:hint="eastAsia"/>
          <w:lang w:eastAsia="zh-CN"/>
        </w:rPr>
        <w:t>输出量并与验证集实际涌出量作比较，以此验证模型的好坏。</w:t>
      </w:r>
    </w:p>
    <w:p w14:paraId="3AA76EAE" w14:textId="77777777" w:rsidR="000C60FC" w:rsidRPr="003B1619" w:rsidRDefault="000C60FC" w:rsidP="00860DF0">
      <w:pPr>
        <w:rPr>
          <w:lang w:eastAsia="zh-CN"/>
        </w:rPr>
      </w:pPr>
      <w:r w:rsidRPr="003B1619">
        <w:rPr>
          <w:rFonts w:hint="eastAsia"/>
          <w:lang w:eastAsia="zh-CN"/>
        </w:rPr>
        <w:t>（</w:t>
      </w:r>
      <w:r w:rsidRPr="003B1619">
        <w:rPr>
          <w:lang w:eastAsia="zh-CN"/>
        </w:rPr>
        <w:t>3</w:t>
      </w:r>
      <w:r w:rsidRPr="003B1619">
        <w:rPr>
          <w:rFonts w:hint="eastAsia"/>
          <w:lang w:eastAsia="zh-CN"/>
        </w:rPr>
        <w:t>）预测分析</w:t>
      </w:r>
    </w:p>
    <w:p w14:paraId="444DE779" w14:textId="6E669EE8" w:rsidR="000C60FC" w:rsidRPr="003B1619" w:rsidRDefault="00E327A6" w:rsidP="00860DF0">
      <w:pPr>
        <w:rPr>
          <w:lang w:eastAsia="zh-CN"/>
        </w:rPr>
      </w:pPr>
      <w:r>
        <w:rPr>
          <w:rFonts w:hint="eastAsia"/>
          <w:lang w:eastAsia="zh-CN"/>
        </w:rPr>
        <w:t>分别使用</w:t>
      </w:r>
      <w:r>
        <w:rPr>
          <w:rFonts w:hint="eastAsia"/>
          <w:lang w:eastAsia="zh-CN"/>
        </w:rPr>
        <w:t>BP</w:t>
      </w:r>
      <w:r>
        <w:rPr>
          <w:rFonts w:hint="eastAsia"/>
          <w:lang w:eastAsia="zh-CN"/>
        </w:rPr>
        <w:t>神经网络和经遗传算法优化的</w:t>
      </w:r>
      <w:r>
        <w:rPr>
          <w:rFonts w:hint="eastAsia"/>
          <w:lang w:eastAsia="zh-CN"/>
        </w:rPr>
        <w:t>BP</w:t>
      </w:r>
      <w:r>
        <w:rPr>
          <w:rFonts w:hint="eastAsia"/>
          <w:lang w:eastAsia="zh-CN"/>
        </w:rPr>
        <w:t>神经网络</w:t>
      </w:r>
      <w:r w:rsidR="000C60FC" w:rsidRPr="003B1619">
        <w:rPr>
          <w:rFonts w:hint="eastAsia"/>
          <w:lang w:eastAsia="zh-CN"/>
        </w:rPr>
        <w:t>对训练数据的学习，经过</w:t>
      </w:r>
      <w:r>
        <w:rPr>
          <w:lang w:eastAsia="zh-CN"/>
        </w:rPr>
        <w:t>50</w:t>
      </w:r>
      <w:r w:rsidR="000C60FC" w:rsidRPr="003B1619">
        <w:rPr>
          <w:rFonts w:hint="eastAsia"/>
          <w:lang w:eastAsia="zh-CN"/>
        </w:rPr>
        <w:t>次的迭代计算</w:t>
      </w:r>
      <w:r>
        <w:rPr>
          <w:rFonts w:hint="eastAsia"/>
          <w:lang w:eastAsia="zh-CN"/>
        </w:rPr>
        <w:t>，两种网络模型训练</w:t>
      </w:r>
      <w:r w:rsidRPr="003B1619">
        <w:rPr>
          <w:rFonts w:hint="eastAsia"/>
          <w:lang w:eastAsia="zh-CN"/>
        </w:rPr>
        <w:t>误差下降情况如图</w:t>
      </w:r>
      <w:r w:rsidR="00F16318">
        <w:rPr>
          <w:lang w:eastAsia="zh-CN"/>
        </w:rPr>
        <w:t>7</w:t>
      </w:r>
      <w:r w:rsidRPr="003B1619">
        <w:rPr>
          <w:rFonts w:hint="eastAsia"/>
          <w:lang w:eastAsia="zh-CN"/>
        </w:rPr>
        <w:t>所示，</w:t>
      </w:r>
      <w:r w:rsidR="000C60FC" w:rsidRPr="003B1619">
        <w:rPr>
          <w:rFonts w:hint="eastAsia"/>
          <w:lang w:eastAsia="zh-CN"/>
        </w:rPr>
        <w:t>训练模型误差不断下降并最终</w:t>
      </w:r>
      <w:r w:rsidR="004D410E">
        <w:rPr>
          <w:rFonts w:hint="eastAsia"/>
          <w:lang w:eastAsia="zh-CN"/>
        </w:rPr>
        <w:t>收敛</w:t>
      </w:r>
      <w:r w:rsidR="000C60FC" w:rsidRPr="003B1619">
        <w:rPr>
          <w:rFonts w:hint="eastAsia"/>
          <w:lang w:eastAsia="zh-CN"/>
        </w:rPr>
        <w:t>达</w:t>
      </w:r>
      <w:r w:rsidR="004D410E">
        <w:rPr>
          <w:rFonts w:hint="eastAsia"/>
          <w:lang w:eastAsia="zh-CN"/>
        </w:rPr>
        <w:t>到</w:t>
      </w:r>
      <w:r w:rsidR="000C60FC" w:rsidRPr="003B1619">
        <w:rPr>
          <w:rFonts w:hint="eastAsia"/>
          <w:lang w:eastAsia="zh-CN"/>
        </w:rPr>
        <w:t>最小值</w:t>
      </w:r>
      <w:r>
        <w:rPr>
          <w:rFonts w:hint="eastAsia"/>
          <w:lang w:eastAsia="zh-CN"/>
        </w:rPr>
        <w:t>，显然遗传算法具有一定优化能力使得初始误差值减小</w:t>
      </w:r>
      <w:r w:rsidR="00D270A5">
        <w:rPr>
          <w:rFonts w:hint="eastAsia"/>
          <w:lang w:eastAsia="zh-CN"/>
        </w:rPr>
        <w:t>并更快达到收敛</w:t>
      </w:r>
      <w:r w:rsidR="000C60FC" w:rsidRPr="003B1619">
        <w:rPr>
          <w:rFonts w:hint="eastAsia"/>
          <w:lang w:eastAsia="zh-CN"/>
        </w:rPr>
        <w:t>。再将</w:t>
      </w:r>
      <w:r w:rsidR="00B51CD9">
        <w:rPr>
          <w:rFonts w:hint="eastAsia"/>
          <w:lang w:eastAsia="zh-CN"/>
        </w:rPr>
        <w:t>验证</w:t>
      </w:r>
      <w:r w:rsidR="000C60FC" w:rsidRPr="003B1619">
        <w:rPr>
          <w:rFonts w:hint="eastAsia"/>
          <w:lang w:eastAsia="zh-CN"/>
        </w:rPr>
        <w:t>集</w:t>
      </w:r>
      <w:r w:rsidR="00B51CD9">
        <w:rPr>
          <w:rFonts w:hint="eastAsia"/>
          <w:lang w:eastAsia="zh-CN"/>
        </w:rPr>
        <w:t>中</w:t>
      </w:r>
      <w:r w:rsidR="000C60FC" w:rsidRPr="003B1619">
        <w:rPr>
          <w:rFonts w:hint="eastAsia"/>
          <w:lang w:eastAsia="zh-CN"/>
        </w:rPr>
        <w:t>的输入值放入训练好的模型中</w:t>
      </w:r>
      <w:r w:rsidR="00B51CD9">
        <w:rPr>
          <w:rFonts w:hint="eastAsia"/>
          <w:lang w:eastAsia="zh-CN"/>
        </w:rPr>
        <w:t>进行计算</w:t>
      </w:r>
      <w:r w:rsidR="000C60FC" w:rsidRPr="003B1619">
        <w:rPr>
          <w:rFonts w:hint="eastAsia"/>
          <w:lang w:eastAsia="zh-CN"/>
        </w:rPr>
        <w:t>，得到</w:t>
      </w:r>
      <w:r>
        <w:rPr>
          <w:rFonts w:hint="eastAsia"/>
          <w:lang w:eastAsia="zh-CN"/>
        </w:rPr>
        <w:t>两种模型得到的</w:t>
      </w:r>
      <w:r w:rsidR="000C60FC" w:rsidRPr="003B1619">
        <w:rPr>
          <w:rFonts w:hint="eastAsia"/>
          <w:lang w:eastAsia="zh-CN"/>
        </w:rPr>
        <w:t>输出值与真实值之间的差距</w:t>
      </w:r>
      <w:r>
        <w:rPr>
          <w:rFonts w:hint="eastAsia"/>
          <w:lang w:eastAsia="zh-CN"/>
        </w:rPr>
        <w:t>如图</w:t>
      </w:r>
      <w:r w:rsidR="00F16318">
        <w:rPr>
          <w:lang w:eastAsia="zh-CN"/>
        </w:rPr>
        <w:t>8</w:t>
      </w:r>
      <w:r>
        <w:rPr>
          <w:rFonts w:hint="eastAsia"/>
          <w:lang w:eastAsia="zh-CN"/>
        </w:rPr>
        <w:t>所示</w:t>
      </w:r>
      <w:r w:rsidR="00B51CD9">
        <w:rPr>
          <w:rFonts w:hint="eastAsia"/>
          <w:lang w:eastAsia="zh-CN"/>
        </w:rPr>
        <w:t>。结果表明预测值与真实值之间存在一定的误差，但整体趋势</w:t>
      </w:r>
      <w:r w:rsidR="000C60FC" w:rsidRPr="003B1619">
        <w:rPr>
          <w:rFonts w:hint="eastAsia"/>
          <w:lang w:eastAsia="zh-CN"/>
        </w:rPr>
        <w:t>可以看出模型还是能够较好的预测出测试集中的油型气涌出量</w:t>
      </w:r>
      <w:r w:rsidR="000C60FC">
        <w:rPr>
          <w:rFonts w:hint="eastAsia"/>
          <w:lang w:eastAsia="zh-CN"/>
        </w:rPr>
        <w:t>。</w:t>
      </w:r>
      <w:r w:rsidR="000C60FC" w:rsidRPr="003B1619">
        <w:rPr>
          <w:lang w:eastAsia="zh-CN"/>
        </w:rPr>
        <w:t xml:space="preserve"> </w:t>
      </w:r>
    </w:p>
    <w:p w14:paraId="7BB5D3C3" w14:textId="3E23A3BF" w:rsidR="000C60FC" w:rsidRPr="003B1619" w:rsidRDefault="00F61365" w:rsidP="00ED637B">
      <w:pPr>
        <w:ind w:firstLineChars="200" w:firstLine="400"/>
        <w:jc w:val="left"/>
        <w:rPr>
          <w:szCs w:val="24"/>
        </w:rPr>
      </w:pPr>
      <w:r w:rsidRPr="00F61365">
        <w:rPr>
          <w:noProof/>
          <w:szCs w:val="24"/>
          <w:lang w:eastAsia="zh-CN"/>
        </w:rPr>
        <w:lastRenderedPageBreak/>
        <w:drawing>
          <wp:inline distT="0" distB="0" distL="0" distR="0" wp14:anchorId="33EDCF50" wp14:editId="0E088327">
            <wp:extent cx="2520000" cy="143485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0000" cy="1434856"/>
                    </a:xfrm>
                    <a:prstGeom prst="rect">
                      <a:avLst/>
                    </a:prstGeom>
                    <a:noFill/>
                    <a:ln>
                      <a:noFill/>
                    </a:ln>
                  </pic:spPr>
                </pic:pic>
              </a:graphicData>
            </a:graphic>
          </wp:inline>
        </w:drawing>
      </w:r>
    </w:p>
    <w:p w14:paraId="0989D2A2" w14:textId="38CB5519" w:rsidR="000C60FC" w:rsidRDefault="000C60FC" w:rsidP="000C60FC">
      <w:pPr>
        <w:pStyle w:val="a7"/>
      </w:pPr>
      <w:r w:rsidRPr="003B1619">
        <w:rPr>
          <w:rFonts w:hint="eastAsia"/>
        </w:rPr>
        <w:t>图</w:t>
      </w:r>
      <w:r w:rsidR="00F16318">
        <w:t>7</w:t>
      </w:r>
      <w:r>
        <w:t xml:space="preserve"> </w:t>
      </w:r>
      <w:r w:rsidRPr="003B1619">
        <w:t>GA-BP</w:t>
      </w:r>
      <w:r w:rsidRPr="003B1619">
        <w:rPr>
          <w:rFonts w:hint="eastAsia"/>
        </w:rPr>
        <w:t>网络误差变化图</w:t>
      </w:r>
    </w:p>
    <w:p w14:paraId="07624ED2" w14:textId="062B700D" w:rsidR="000C60FC" w:rsidRPr="003B1619" w:rsidRDefault="000C60FC" w:rsidP="000C60FC">
      <w:pPr>
        <w:pStyle w:val="fig"/>
        <w:spacing w:after="156"/>
      </w:pPr>
      <w:r>
        <w:t>Fig.</w:t>
      </w:r>
      <w:r w:rsidR="00F16318">
        <w:t>7</w:t>
      </w:r>
      <w:r>
        <w:t xml:space="preserve"> </w:t>
      </w:r>
      <w:r>
        <w:rPr>
          <w:shd w:val="clear" w:color="auto" w:fill="FFFFFF"/>
        </w:rPr>
        <w:t>GA-BP network error change</w:t>
      </w:r>
    </w:p>
    <w:p w14:paraId="61768A15" w14:textId="58F75E44" w:rsidR="000C60FC" w:rsidRPr="003B1619" w:rsidRDefault="00080BF3" w:rsidP="000C60FC">
      <w:pPr>
        <w:ind w:firstLine="0"/>
        <w:jc w:val="center"/>
        <w:rPr>
          <w:szCs w:val="24"/>
        </w:rPr>
      </w:pPr>
      <w:r w:rsidRPr="00080BF3">
        <w:rPr>
          <w:noProof/>
          <w:szCs w:val="24"/>
          <w:lang w:eastAsia="zh-CN"/>
        </w:rPr>
        <w:drawing>
          <wp:inline distT="0" distB="0" distL="0" distR="0" wp14:anchorId="16E3200E" wp14:editId="36977886">
            <wp:extent cx="2520000" cy="1661647"/>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0000" cy="1661647"/>
                    </a:xfrm>
                    <a:prstGeom prst="rect">
                      <a:avLst/>
                    </a:prstGeom>
                    <a:noFill/>
                    <a:ln>
                      <a:noFill/>
                    </a:ln>
                  </pic:spPr>
                </pic:pic>
              </a:graphicData>
            </a:graphic>
          </wp:inline>
        </w:drawing>
      </w:r>
    </w:p>
    <w:p w14:paraId="1B9C1F86" w14:textId="649336C2" w:rsidR="000C60FC" w:rsidRDefault="000C60FC" w:rsidP="000C60FC">
      <w:pPr>
        <w:pStyle w:val="a7"/>
      </w:pPr>
      <w:r w:rsidRPr="003B1619">
        <w:rPr>
          <w:rFonts w:hint="eastAsia"/>
        </w:rPr>
        <w:t>图</w:t>
      </w:r>
      <w:r w:rsidR="00F16318">
        <w:t>8</w:t>
      </w:r>
      <w:r w:rsidRPr="003B1619">
        <w:t xml:space="preserve"> </w:t>
      </w:r>
      <w:r w:rsidRPr="003B1619">
        <w:rPr>
          <w:rFonts w:hint="eastAsia"/>
        </w:rPr>
        <w:t>预测值与真实值比较图</w:t>
      </w:r>
    </w:p>
    <w:p w14:paraId="57F7926E" w14:textId="274163E3" w:rsidR="000C60FC" w:rsidRPr="000C60FC" w:rsidRDefault="000C60FC" w:rsidP="0003549D">
      <w:pPr>
        <w:pStyle w:val="fig"/>
        <w:spacing w:after="156"/>
      </w:pPr>
      <w:r>
        <w:t>Fig.</w:t>
      </w:r>
      <w:r w:rsidR="00F16318">
        <w:t>8</w:t>
      </w:r>
      <w:r>
        <w:t xml:space="preserve"> </w:t>
      </w:r>
      <w:r>
        <w:rPr>
          <w:shd w:val="clear" w:color="auto" w:fill="FFFFFF"/>
        </w:rPr>
        <w:t>Comparison of predicted value and true value</w:t>
      </w:r>
    </w:p>
    <w:p w14:paraId="2DBD6DA7" w14:textId="0DAD1626" w:rsidR="00C9411D" w:rsidRPr="00C11FD7" w:rsidRDefault="000C60FC" w:rsidP="000C60FC">
      <w:pPr>
        <w:pStyle w:val="aff"/>
        <w:rPr>
          <w:lang w:eastAsia="zh-CN"/>
        </w:rPr>
      </w:pPr>
      <w:bookmarkStart w:id="229" w:name="_Toc100153609"/>
      <w:bookmarkStart w:id="230" w:name="_Toc118279571"/>
      <w:r>
        <w:rPr>
          <w:lang w:eastAsia="zh-CN"/>
        </w:rPr>
        <w:t>3</w:t>
      </w:r>
      <w:r w:rsidR="00C9411D" w:rsidRPr="00C11FD7">
        <w:rPr>
          <w:lang w:eastAsia="zh-CN"/>
        </w:rPr>
        <w:t xml:space="preserve"> </w:t>
      </w:r>
      <w:r w:rsidR="00C9411D">
        <w:rPr>
          <w:lang w:eastAsia="zh-CN"/>
        </w:rPr>
        <w:t xml:space="preserve"> </w:t>
      </w:r>
      <w:r w:rsidR="00C9411D" w:rsidRPr="00270EE6">
        <w:rPr>
          <w:rFonts w:hint="eastAsia"/>
          <w:lang w:eastAsia="zh-CN"/>
        </w:rPr>
        <w:t>油型气</w:t>
      </w:r>
      <w:r w:rsidR="00C9411D" w:rsidRPr="00C11FD7">
        <w:rPr>
          <w:rFonts w:hint="eastAsia"/>
          <w:lang w:eastAsia="zh-CN"/>
        </w:rPr>
        <w:t>涌出危险评价指标现场验证</w:t>
      </w:r>
      <w:bookmarkEnd w:id="229"/>
      <w:bookmarkEnd w:id="230"/>
    </w:p>
    <w:p w14:paraId="572470E4" w14:textId="4FF00A7B" w:rsidR="00C9411D" w:rsidRPr="00C11FD7" w:rsidRDefault="008742C5" w:rsidP="008742C5">
      <w:pPr>
        <w:pStyle w:val="a3"/>
        <w:spacing w:before="156" w:after="156"/>
      </w:pPr>
      <w:bookmarkStart w:id="231" w:name="_Toc100153610"/>
      <w:bookmarkStart w:id="232" w:name="_Toc118279572"/>
      <w:r>
        <w:t>3.</w:t>
      </w:r>
      <w:r w:rsidR="00C9411D" w:rsidRPr="00C11FD7">
        <w:t xml:space="preserve">1 </w:t>
      </w:r>
      <w:r w:rsidR="00E2448E">
        <w:rPr>
          <w:rFonts w:hint="eastAsia"/>
        </w:rPr>
        <w:t>现场</w:t>
      </w:r>
      <w:r w:rsidR="00C9411D" w:rsidRPr="00C11FD7">
        <w:rPr>
          <w:rFonts w:hint="eastAsia"/>
        </w:rPr>
        <w:t>评价指标计算</w:t>
      </w:r>
      <w:bookmarkEnd w:id="231"/>
      <w:bookmarkEnd w:id="232"/>
    </w:p>
    <w:p w14:paraId="2C0BB0C6" w14:textId="39909127" w:rsidR="00C9411D" w:rsidRPr="00C11FD7" w:rsidRDefault="00222039" w:rsidP="00E97A69">
      <w:pPr>
        <w:rPr>
          <w:lang w:eastAsia="zh-CN"/>
        </w:rPr>
      </w:pPr>
      <w:r>
        <w:rPr>
          <w:rFonts w:hint="eastAsia"/>
          <w:lang w:eastAsia="zh-CN"/>
        </w:rPr>
        <w:t>为验证本</w:t>
      </w:r>
      <w:r w:rsidR="00A7740F">
        <w:rPr>
          <w:rFonts w:hint="eastAsia"/>
          <w:lang w:eastAsia="zh-CN"/>
        </w:rPr>
        <w:t>超前探测</w:t>
      </w:r>
      <w:r>
        <w:rPr>
          <w:rFonts w:hint="eastAsia"/>
          <w:lang w:eastAsia="zh-CN"/>
        </w:rPr>
        <w:t>方法有效性，在陕西黄陵矿区</w:t>
      </w:r>
      <w:r w:rsidR="00085342">
        <w:rPr>
          <w:rFonts w:hint="eastAsia"/>
          <w:lang w:eastAsia="zh-CN"/>
        </w:rPr>
        <w:t>2</w:t>
      </w:r>
      <w:r>
        <w:rPr>
          <w:rFonts w:hint="eastAsia"/>
          <w:lang w:eastAsia="zh-CN"/>
        </w:rPr>
        <w:t>号煤矿进行现场探测。</w:t>
      </w:r>
      <w:r w:rsidR="00A7740F" w:rsidRPr="00A7740F">
        <w:rPr>
          <w:rFonts w:hint="eastAsia"/>
          <w:lang w:eastAsia="zh-CN"/>
        </w:rPr>
        <w:t>黄陵矿业公司位于</w:t>
      </w:r>
      <w:r w:rsidR="00A7740F" w:rsidRPr="00A32B85">
        <w:rPr>
          <w:rFonts w:hint="eastAsia"/>
          <w:lang w:eastAsia="zh-CN"/>
        </w:rPr>
        <w:t>鄂尔多斯</w:t>
      </w:r>
      <w:proofErr w:type="gramStart"/>
      <w:r w:rsidR="00A7740F" w:rsidRPr="00A32B85">
        <w:rPr>
          <w:rFonts w:hint="eastAsia"/>
          <w:lang w:eastAsia="zh-CN"/>
        </w:rPr>
        <w:t>坳</w:t>
      </w:r>
      <w:proofErr w:type="gramEnd"/>
      <w:r w:rsidR="00A7740F" w:rsidRPr="00A32B85">
        <w:rPr>
          <w:rFonts w:hint="eastAsia"/>
          <w:lang w:eastAsia="zh-CN"/>
        </w:rPr>
        <w:t>陷盆地南部</w:t>
      </w:r>
      <w:r w:rsidR="00A7740F">
        <w:rPr>
          <w:rFonts w:hint="eastAsia"/>
          <w:lang w:eastAsia="zh-CN"/>
        </w:rPr>
        <w:t>的</w:t>
      </w:r>
      <w:r w:rsidR="00A7740F" w:rsidRPr="00A7740F">
        <w:rPr>
          <w:rFonts w:hint="eastAsia"/>
          <w:lang w:eastAsia="zh-CN"/>
        </w:rPr>
        <w:t>陕</w:t>
      </w:r>
      <w:r w:rsidR="00A7740F">
        <w:rPr>
          <w:rFonts w:hint="eastAsia"/>
          <w:lang w:eastAsia="zh-CN"/>
        </w:rPr>
        <w:t>北</w:t>
      </w:r>
      <w:r w:rsidR="00A7740F" w:rsidRPr="00A7740F">
        <w:rPr>
          <w:rFonts w:hint="eastAsia"/>
          <w:lang w:eastAsia="zh-CN"/>
        </w:rPr>
        <w:t>黄陵具境内，矿区</w:t>
      </w:r>
      <w:proofErr w:type="gramStart"/>
      <w:r w:rsidR="00A7740F" w:rsidRPr="00A7740F">
        <w:rPr>
          <w:rFonts w:hint="eastAsia"/>
          <w:lang w:eastAsia="zh-CN"/>
        </w:rPr>
        <w:t>属黄陇</w:t>
      </w:r>
      <w:proofErr w:type="gramEnd"/>
      <w:r w:rsidR="00A7740F" w:rsidRPr="00A7740F">
        <w:rPr>
          <w:rFonts w:hint="eastAsia"/>
          <w:lang w:eastAsia="zh-CN"/>
        </w:rPr>
        <w:t>侏罗纪煤田，受鄂尔多斯贫地煤炭、石油、天然与等多种矿产资源共生、伴生地质条件影响，黄陵矿区的矿井为煤、油、气共生矿井。</w:t>
      </w:r>
      <w:del w:id="233" w:author="Kong Rui" w:date="2023-05-27T09:59:00Z">
        <w:r w:rsidR="00C9411D" w:rsidRPr="00860DF0" w:rsidDel="004B7973">
          <w:rPr>
            <w:rFonts w:hint="eastAsia"/>
            <w:lang w:eastAsia="zh-CN"/>
          </w:rPr>
          <w:delText>下</w:delText>
        </w:r>
      </w:del>
      <w:r w:rsidR="00C9411D" w:rsidRPr="00860DF0">
        <w:rPr>
          <w:rFonts w:hint="eastAsia"/>
          <w:lang w:eastAsia="zh-CN"/>
        </w:rPr>
        <w:t>表</w:t>
      </w:r>
      <w:ins w:id="234" w:author="MYWEI" w:date="2023-05-23T16:34:00Z">
        <w:r w:rsidR="00C252E1">
          <w:rPr>
            <w:rFonts w:hint="eastAsia"/>
            <w:lang w:eastAsia="zh-CN"/>
          </w:rPr>
          <w:t>2</w:t>
        </w:r>
      </w:ins>
      <w:r w:rsidR="00C9411D" w:rsidRPr="00860DF0">
        <w:rPr>
          <w:rFonts w:hint="eastAsia"/>
          <w:lang w:eastAsia="zh-CN"/>
        </w:rPr>
        <w:t>为黄陵</w:t>
      </w:r>
      <w:r w:rsidR="00C9411D" w:rsidRPr="00860DF0">
        <w:rPr>
          <w:lang w:eastAsia="zh-CN"/>
        </w:rPr>
        <w:t>2</w:t>
      </w:r>
      <w:r w:rsidR="00C9411D" w:rsidRPr="00860DF0">
        <w:rPr>
          <w:rFonts w:hint="eastAsia"/>
          <w:lang w:eastAsia="zh-CN"/>
        </w:rPr>
        <w:t>号煤矿二盘区</w:t>
      </w:r>
      <w:r w:rsidR="00C9411D" w:rsidRPr="00860DF0">
        <w:rPr>
          <w:lang w:eastAsia="zh-CN"/>
        </w:rPr>
        <w:t>215</w:t>
      </w:r>
      <w:r w:rsidR="00C9411D" w:rsidRPr="00860DF0">
        <w:rPr>
          <w:rFonts w:hint="eastAsia"/>
          <w:lang w:eastAsia="zh-CN"/>
        </w:rPr>
        <w:t>巷道</w:t>
      </w:r>
      <w:r w:rsidR="000F03A1" w:rsidRPr="00860DF0">
        <w:rPr>
          <w:rFonts w:hint="eastAsia"/>
          <w:lang w:eastAsia="zh-CN"/>
        </w:rPr>
        <w:t>2</w:t>
      </w:r>
      <w:r w:rsidR="000F03A1" w:rsidRPr="00860DF0">
        <w:rPr>
          <w:lang w:eastAsia="zh-CN"/>
        </w:rPr>
        <w:t xml:space="preserve">80 </w:t>
      </w:r>
      <w:r w:rsidR="000F03A1" w:rsidRPr="00860DF0">
        <w:rPr>
          <w:rFonts w:hint="eastAsia"/>
          <w:lang w:eastAsia="zh-CN"/>
        </w:rPr>
        <w:t>m</w:t>
      </w:r>
      <w:r w:rsidR="000F03A1" w:rsidRPr="00860DF0">
        <w:rPr>
          <w:rFonts w:hint="eastAsia"/>
          <w:lang w:eastAsia="zh-CN"/>
        </w:rPr>
        <w:t>处</w:t>
      </w:r>
      <w:r w:rsidR="00C9411D" w:rsidRPr="00860DF0">
        <w:rPr>
          <w:rFonts w:hint="eastAsia"/>
          <w:lang w:eastAsia="zh-CN"/>
        </w:rPr>
        <w:t>布置</w:t>
      </w:r>
      <w:r w:rsidR="00C9411D" w:rsidRPr="00860DF0">
        <w:rPr>
          <w:lang w:eastAsia="zh-CN"/>
        </w:rPr>
        <w:t>48</w:t>
      </w:r>
      <w:r w:rsidR="00C9411D" w:rsidRPr="00860DF0">
        <w:rPr>
          <w:rFonts w:hint="eastAsia"/>
          <w:lang w:eastAsia="zh-CN"/>
        </w:rPr>
        <w:t>个电极所采集到的</w:t>
      </w:r>
      <w:ins w:id="235" w:author="MYWEI" w:date="2023-05-23T16:34:00Z">
        <w:r w:rsidR="00C252E1" w:rsidRPr="00860DF0">
          <w:rPr>
            <w:rFonts w:hint="eastAsia"/>
            <w:lang w:eastAsia="zh-CN"/>
          </w:rPr>
          <w:t>部分</w:t>
        </w:r>
      </w:ins>
      <w:r w:rsidR="00C9411D" w:rsidRPr="00860DF0">
        <w:rPr>
          <w:rFonts w:hint="eastAsia"/>
          <w:lang w:eastAsia="zh-CN"/>
        </w:rPr>
        <w:t>原始数据</w:t>
      </w:r>
      <w:del w:id="236" w:author="MYWEI" w:date="2023-05-23T16:34:00Z">
        <w:r w:rsidR="00C9411D" w:rsidRPr="00860DF0" w:rsidDel="00C252E1">
          <w:rPr>
            <w:rFonts w:hint="eastAsia"/>
            <w:lang w:eastAsia="zh-CN"/>
          </w:rPr>
          <w:delText>部分展示</w:delText>
        </w:r>
      </w:del>
      <w:r w:rsidR="00C9411D" w:rsidRPr="00860DF0">
        <w:rPr>
          <w:rFonts w:hint="eastAsia"/>
          <w:lang w:eastAsia="zh-CN"/>
        </w:rPr>
        <w:t>。</w:t>
      </w:r>
      <w:r w:rsidR="00F95394" w:rsidRPr="00860DF0">
        <w:rPr>
          <w:rFonts w:hint="eastAsia"/>
          <w:lang w:eastAsia="zh-CN"/>
        </w:rPr>
        <w:t>每次采集数据使用不同的电极作为</w:t>
      </w:r>
      <w:r w:rsidR="00F61BF4">
        <w:rPr>
          <w:rFonts w:hint="eastAsia"/>
          <w:lang w:eastAsia="zh-CN"/>
        </w:rPr>
        <w:t>供电</w:t>
      </w:r>
      <w:r w:rsidR="00F95394" w:rsidRPr="00860DF0">
        <w:rPr>
          <w:rFonts w:hint="eastAsia"/>
          <w:lang w:eastAsia="zh-CN"/>
        </w:rPr>
        <w:t>电极，其电压为</w:t>
      </w:r>
      <w:r w:rsidR="00F95394" w:rsidRPr="00860DF0">
        <w:rPr>
          <w:rFonts w:hint="eastAsia"/>
          <w:lang w:eastAsia="zh-CN"/>
        </w:rPr>
        <w:t>0</w:t>
      </w:r>
      <w:r w:rsidR="00F95394" w:rsidRPr="00860DF0">
        <w:rPr>
          <w:lang w:eastAsia="zh-CN"/>
        </w:rPr>
        <w:t xml:space="preserve"> </w:t>
      </w:r>
      <w:r w:rsidR="00F95394" w:rsidRPr="00860DF0">
        <w:rPr>
          <w:rFonts w:hint="eastAsia"/>
          <w:lang w:eastAsia="zh-CN"/>
        </w:rPr>
        <w:t>V</w:t>
      </w:r>
      <w:r w:rsidR="00F95394" w:rsidRPr="00860DF0">
        <w:rPr>
          <w:rFonts w:hint="eastAsia"/>
          <w:lang w:eastAsia="zh-CN"/>
        </w:rPr>
        <w:t>，其余电极接受电位信号作为测量电极，</w:t>
      </w:r>
      <w:r w:rsidR="001507A6" w:rsidRPr="00860DF0">
        <w:rPr>
          <w:rFonts w:hint="eastAsia"/>
          <w:lang w:eastAsia="zh-CN"/>
        </w:rPr>
        <w:t>且</w:t>
      </w:r>
      <w:r w:rsidR="00F95394" w:rsidRPr="00860DF0">
        <w:rPr>
          <w:rFonts w:hint="eastAsia"/>
          <w:lang w:eastAsia="zh-CN"/>
        </w:rPr>
        <w:t>越靠近</w:t>
      </w:r>
      <w:r w:rsidR="00F61BF4">
        <w:rPr>
          <w:rFonts w:hint="eastAsia"/>
          <w:lang w:eastAsia="zh-CN"/>
        </w:rPr>
        <w:t>供电</w:t>
      </w:r>
      <w:r w:rsidR="00F95394" w:rsidRPr="00860DF0">
        <w:rPr>
          <w:rFonts w:hint="eastAsia"/>
          <w:lang w:eastAsia="zh-CN"/>
        </w:rPr>
        <w:t>电极</w:t>
      </w:r>
      <w:r w:rsidR="001507A6" w:rsidRPr="00860DF0">
        <w:rPr>
          <w:rFonts w:hint="eastAsia"/>
          <w:lang w:eastAsia="zh-CN"/>
        </w:rPr>
        <w:t>，电流场密度越大，所以离</w:t>
      </w:r>
      <w:r w:rsidR="00F61BF4">
        <w:rPr>
          <w:rFonts w:hint="eastAsia"/>
          <w:lang w:eastAsia="zh-CN"/>
        </w:rPr>
        <w:t>供电</w:t>
      </w:r>
      <w:r w:rsidR="001507A6" w:rsidRPr="00860DF0">
        <w:rPr>
          <w:rFonts w:hint="eastAsia"/>
          <w:lang w:eastAsia="zh-CN"/>
        </w:rPr>
        <w:t>电极越近的电极电位越高。</w:t>
      </w:r>
    </w:p>
    <w:p w14:paraId="57895C84" w14:textId="3248755C" w:rsidR="00C9411D" w:rsidRDefault="00C9411D" w:rsidP="00C9411D">
      <w:pPr>
        <w:pStyle w:val="ae"/>
      </w:pPr>
      <w:r w:rsidRPr="00C11FD7">
        <w:rPr>
          <w:rFonts w:hint="eastAsia"/>
        </w:rPr>
        <w:t>表</w:t>
      </w:r>
      <w:r w:rsidR="000C60FC">
        <w:t>2</w:t>
      </w:r>
      <w:r w:rsidRPr="00C11FD7">
        <w:t xml:space="preserve"> </w:t>
      </w:r>
      <w:r w:rsidRPr="00C11FD7">
        <w:rPr>
          <w:rFonts w:hint="eastAsia"/>
        </w:rPr>
        <w:t>部分电流与各电极电压</w:t>
      </w:r>
      <w:r>
        <w:rPr>
          <w:rFonts w:hint="eastAsia"/>
        </w:rPr>
        <w:t>值</w:t>
      </w:r>
    </w:p>
    <w:p w14:paraId="4BAF23D2" w14:textId="386C6AC2" w:rsidR="00C9411D" w:rsidRPr="00C11FD7" w:rsidRDefault="00C9411D" w:rsidP="00C9411D">
      <w:pPr>
        <w:pStyle w:val="tab"/>
      </w:pPr>
      <w:r>
        <w:t xml:space="preserve">Table </w:t>
      </w:r>
      <w:r w:rsidR="000C60FC">
        <w:t>2</w:t>
      </w:r>
      <w:r>
        <w:t xml:space="preserve"> </w:t>
      </w:r>
      <w:r>
        <w:rPr>
          <w:shd w:val="clear" w:color="auto" w:fill="FFFFFF"/>
        </w:rPr>
        <w:t>Partial values of current and voltage of each electrode</w:t>
      </w:r>
    </w:p>
    <w:tbl>
      <w:tblPr>
        <w:tblW w:w="5103" w:type="dxa"/>
        <w:jc w:val="center"/>
        <w:tblBorders>
          <w:top w:val="single" w:sz="12" w:space="0" w:color="008000"/>
          <w:bottom w:val="single" w:sz="12" w:space="0" w:color="008000"/>
        </w:tblBorders>
        <w:tblLayout w:type="fixed"/>
        <w:tblLook w:val="0000" w:firstRow="0" w:lastRow="0" w:firstColumn="0" w:lastColumn="0" w:noHBand="0" w:noVBand="0"/>
      </w:tblPr>
      <w:tblGrid>
        <w:gridCol w:w="1098"/>
        <w:gridCol w:w="1195"/>
        <w:gridCol w:w="1109"/>
        <w:gridCol w:w="567"/>
        <w:gridCol w:w="108"/>
        <w:gridCol w:w="1026"/>
      </w:tblGrid>
      <w:tr w:rsidR="0008588C" w:rsidRPr="005039E1" w14:paraId="1608A1A8" w14:textId="77777777" w:rsidTr="00B535D1">
        <w:trPr>
          <w:trHeight w:val="236"/>
          <w:jc w:val="center"/>
        </w:trPr>
        <w:tc>
          <w:tcPr>
            <w:tcW w:w="1098" w:type="dxa"/>
            <w:tcBorders>
              <w:top w:val="single" w:sz="12" w:space="0" w:color="auto"/>
              <w:bottom w:val="single" w:sz="4" w:space="0" w:color="auto"/>
            </w:tcBorders>
            <w:vAlign w:val="center"/>
          </w:tcPr>
          <w:p w14:paraId="18FE1066" w14:textId="5E466A18" w:rsidR="0008588C" w:rsidRPr="002B675F" w:rsidRDefault="0008588C" w:rsidP="00E415D6">
            <w:pPr>
              <w:ind w:firstLine="0"/>
              <w:jc w:val="right"/>
              <w:rPr>
                <w:rFonts w:eastAsia="方正书宋简体" w:cs="Times New Roman"/>
                <w:color w:val="000000" w:themeColor="text1"/>
                <w:sz w:val="16"/>
                <w:szCs w:val="16"/>
                <w:lang w:eastAsia="zh-CN"/>
              </w:rPr>
            </w:pPr>
            <w:proofErr w:type="spellStart"/>
            <w:r w:rsidRPr="002B675F">
              <w:rPr>
                <w:rFonts w:cs="Times New Roman" w:hint="eastAsia"/>
                <w:color w:val="000000" w:themeColor="text1"/>
                <w:sz w:val="16"/>
                <w:szCs w:val="16"/>
              </w:rPr>
              <w:t>电流</w:t>
            </w:r>
            <w:proofErr w:type="spellEnd"/>
            <w:r w:rsidRPr="002B675F">
              <w:rPr>
                <w:rFonts w:eastAsia="方正书宋简体" w:cs="Times New Roman"/>
                <w:color w:val="000000" w:themeColor="text1"/>
                <w:sz w:val="16"/>
                <w:szCs w:val="16"/>
                <w:lang w:eastAsia="zh-CN"/>
              </w:rPr>
              <w:t>/mA</w:t>
            </w:r>
          </w:p>
        </w:tc>
        <w:tc>
          <w:tcPr>
            <w:tcW w:w="1195" w:type="dxa"/>
            <w:tcBorders>
              <w:top w:val="single" w:sz="12" w:space="0" w:color="auto"/>
              <w:bottom w:val="single" w:sz="4" w:space="0" w:color="auto"/>
            </w:tcBorders>
            <w:vAlign w:val="center"/>
          </w:tcPr>
          <w:p w14:paraId="65C7DC1D" w14:textId="49924D60" w:rsidR="0008588C" w:rsidRPr="00C542B6" w:rsidRDefault="0008588C" w:rsidP="00E415D6">
            <w:pPr>
              <w:ind w:firstLine="0"/>
              <w:jc w:val="right"/>
              <w:rPr>
                <w:rFonts w:cs="Times New Roman"/>
                <w:color w:val="000000" w:themeColor="text1"/>
                <w:sz w:val="16"/>
                <w:szCs w:val="16"/>
              </w:rPr>
            </w:pPr>
            <w:r w:rsidRPr="002B675F">
              <w:rPr>
                <w:rFonts w:cs="Times New Roman" w:hint="eastAsia"/>
                <w:color w:val="000000" w:themeColor="text1"/>
                <w:sz w:val="16"/>
                <w:szCs w:val="16"/>
              </w:rPr>
              <w:t>电压</w:t>
            </w:r>
            <w:r w:rsidRPr="00C542B6">
              <w:rPr>
                <w:rFonts w:cs="Times New Roman"/>
                <w:color w:val="000000" w:themeColor="text1"/>
                <w:sz w:val="16"/>
                <w:szCs w:val="16"/>
              </w:rPr>
              <w:t>1/mV</w:t>
            </w:r>
          </w:p>
        </w:tc>
        <w:tc>
          <w:tcPr>
            <w:tcW w:w="1109" w:type="dxa"/>
            <w:tcBorders>
              <w:top w:val="single" w:sz="12" w:space="0" w:color="auto"/>
              <w:bottom w:val="single" w:sz="4" w:space="0" w:color="auto"/>
            </w:tcBorders>
            <w:vAlign w:val="center"/>
          </w:tcPr>
          <w:p w14:paraId="3F54342E" w14:textId="0B792508" w:rsidR="0008588C" w:rsidRPr="00C542B6" w:rsidRDefault="0008588C" w:rsidP="00E415D6">
            <w:pPr>
              <w:ind w:firstLine="0"/>
              <w:jc w:val="right"/>
              <w:rPr>
                <w:rFonts w:cs="Times New Roman"/>
                <w:color w:val="000000" w:themeColor="text1"/>
                <w:sz w:val="16"/>
                <w:szCs w:val="16"/>
              </w:rPr>
            </w:pPr>
            <w:r w:rsidRPr="002B675F">
              <w:rPr>
                <w:rFonts w:cs="Times New Roman" w:hint="eastAsia"/>
                <w:color w:val="000000" w:themeColor="text1"/>
                <w:sz w:val="16"/>
                <w:szCs w:val="16"/>
              </w:rPr>
              <w:t>电压</w:t>
            </w:r>
            <w:r w:rsidRPr="00C542B6">
              <w:rPr>
                <w:rFonts w:cs="Times New Roman"/>
                <w:color w:val="000000" w:themeColor="text1"/>
                <w:sz w:val="16"/>
                <w:szCs w:val="16"/>
              </w:rPr>
              <w:t>2/mV</w:t>
            </w:r>
          </w:p>
        </w:tc>
        <w:tc>
          <w:tcPr>
            <w:tcW w:w="567" w:type="dxa"/>
            <w:tcBorders>
              <w:top w:val="single" w:sz="12" w:space="0" w:color="auto"/>
              <w:bottom w:val="single" w:sz="4" w:space="0" w:color="auto"/>
            </w:tcBorders>
            <w:vAlign w:val="center"/>
          </w:tcPr>
          <w:p w14:paraId="136BFE7C" w14:textId="77777777" w:rsidR="0008588C" w:rsidRPr="000568D7" w:rsidRDefault="0008588C" w:rsidP="00E415D6">
            <w:pPr>
              <w:ind w:firstLine="0"/>
              <w:jc w:val="right"/>
              <w:rPr>
                <w:color w:val="000000" w:themeColor="text1"/>
                <w:sz w:val="16"/>
                <w:szCs w:val="16"/>
                <w:lang w:eastAsia="zh-CN"/>
              </w:rPr>
            </w:pPr>
            <w:r w:rsidRPr="000568D7">
              <w:rPr>
                <w:color w:val="000000" w:themeColor="text1"/>
                <w:sz w:val="16"/>
                <w:szCs w:val="16"/>
                <w:lang w:eastAsia="zh-CN"/>
              </w:rPr>
              <w:t>…</w:t>
            </w:r>
          </w:p>
        </w:tc>
        <w:tc>
          <w:tcPr>
            <w:tcW w:w="1134" w:type="dxa"/>
            <w:gridSpan w:val="2"/>
            <w:tcBorders>
              <w:top w:val="single" w:sz="12" w:space="0" w:color="auto"/>
              <w:bottom w:val="single" w:sz="4" w:space="0" w:color="auto"/>
            </w:tcBorders>
            <w:vAlign w:val="center"/>
          </w:tcPr>
          <w:p w14:paraId="310E8B74" w14:textId="369353FF" w:rsidR="0008588C" w:rsidRPr="000568D7" w:rsidRDefault="0008588C" w:rsidP="00E415D6">
            <w:pPr>
              <w:spacing w:line="240" w:lineRule="auto"/>
              <w:ind w:firstLine="0"/>
              <w:jc w:val="right"/>
              <w:rPr>
                <w:color w:val="000000" w:themeColor="text1"/>
                <w:sz w:val="16"/>
                <w:szCs w:val="16"/>
              </w:rPr>
            </w:pPr>
            <w:r w:rsidRPr="00E327A6">
              <w:rPr>
                <w:rFonts w:ascii="宋体" w:hAnsi="宋体" w:hint="eastAsia"/>
                <w:color w:val="000000" w:themeColor="text1"/>
                <w:sz w:val="16"/>
                <w:szCs w:val="16"/>
              </w:rPr>
              <w:t>电压</w:t>
            </w:r>
            <w:r w:rsidRPr="00E327A6">
              <w:rPr>
                <w:rFonts w:eastAsia="方正书宋简体" w:cs="Times New Roman"/>
                <w:color w:val="000000" w:themeColor="text1"/>
                <w:sz w:val="16"/>
                <w:szCs w:val="16"/>
                <w:lang w:eastAsia="zh-CN"/>
              </w:rPr>
              <w:t>4</w:t>
            </w:r>
            <w:r w:rsidRPr="00E327A6">
              <w:rPr>
                <w:rFonts w:cs="Times New Roman"/>
                <w:color w:val="000000" w:themeColor="text1"/>
                <w:sz w:val="16"/>
                <w:szCs w:val="16"/>
              </w:rPr>
              <w:t>8/mV</w:t>
            </w:r>
          </w:p>
        </w:tc>
      </w:tr>
      <w:tr w:rsidR="0008588C" w:rsidRPr="005039E1" w14:paraId="62E7BC9D" w14:textId="77777777" w:rsidTr="00B535D1">
        <w:trPr>
          <w:trHeight w:val="294"/>
          <w:jc w:val="center"/>
        </w:trPr>
        <w:tc>
          <w:tcPr>
            <w:tcW w:w="1098" w:type="dxa"/>
            <w:tcBorders>
              <w:top w:val="single" w:sz="4" w:space="0" w:color="auto"/>
            </w:tcBorders>
            <w:vAlign w:val="center"/>
          </w:tcPr>
          <w:p w14:paraId="642E6C91"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56.22</w:t>
            </w:r>
          </w:p>
        </w:tc>
        <w:tc>
          <w:tcPr>
            <w:tcW w:w="1195" w:type="dxa"/>
            <w:tcBorders>
              <w:top w:val="single" w:sz="4" w:space="0" w:color="auto"/>
            </w:tcBorders>
            <w:vAlign w:val="center"/>
          </w:tcPr>
          <w:p w14:paraId="6407DBE7"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0</w:t>
            </w:r>
          </w:p>
        </w:tc>
        <w:tc>
          <w:tcPr>
            <w:tcW w:w="1109" w:type="dxa"/>
            <w:tcBorders>
              <w:top w:val="single" w:sz="4" w:space="0" w:color="auto"/>
            </w:tcBorders>
            <w:vAlign w:val="center"/>
          </w:tcPr>
          <w:p w14:paraId="1C8C15F8"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148.80</w:t>
            </w:r>
          </w:p>
        </w:tc>
        <w:tc>
          <w:tcPr>
            <w:tcW w:w="675" w:type="dxa"/>
            <w:gridSpan w:val="2"/>
            <w:tcBorders>
              <w:top w:val="single" w:sz="4" w:space="0" w:color="auto"/>
            </w:tcBorders>
          </w:tcPr>
          <w:p w14:paraId="119A868E"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tcBorders>
              <w:top w:val="single" w:sz="4" w:space="0" w:color="auto"/>
            </w:tcBorders>
            <w:vAlign w:val="center"/>
          </w:tcPr>
          <w:p w14:paraId="7028A8FC"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-3.20</w:t>
            </w:r>
          </w:p>
        </w:tc>
      </w:tr>
      <w:tr w:rsidR="0008588C" w:rsidRPr="005039E1" w14:paraId="5D3E41EF" w14:textId="77777777" w:rsidTr="00B535D1">
        <w:trPr>
          <w:trHeight w:val="294"/>
          <w:jc w:val="center"/>
        </w:trPr>
        <w:tc>
          <w:tcPr>
            <w:tcW w:w="1098" w:type="dxa"/>
            <w:vAlign w:val="center"/>
          </w:tcPr>
          <w:p w14:paraId="6F3BB09E"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100.72</w:t>
            </w:r>
          </w:p>
        </w:tc>
        <w:tc>
          <w:tcPr>
            <w:tcW w:w="1195" w:type="dxa"/>
            <w:vAlign w:val="center"/>
          </w:tcPr>
          <w:p w14:paraId="5FF39894"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269.44</w:t>
            </w:r>
          </w:p>
        </w:tc>
        <w:tc>
          <w:tcPr>
            <w:tcW w:w="1109" w:type="dxa"/>
            <w:vAlign w:val="center"/>
          </w:tcPr>
          <w:p w14:paraId="1F315749"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0</w:t>
            </w:r>
          </w:p>
        </w:tc>
        <w:tc>
          <w:tcPr>
            <w:tcW w:w="675" w:type="dxa"/>
            <w:gridSpan w:val="2"/>
          </w:tcPr>
          <w:p w14:paraId="2EC891B4"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vAlign w:val="center"/>
          </w:tcPr>
          <w:p w14:paraId="5F8A71D8"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-3.26</w:t>
            </w:r>
          </w:p>
        </w:tc>
      </w:tr>
      <w:tr w:rsidR="0008588C" w:rsidRPr="005039E1" w14:paraId="7DD19E34" w14:textId="77777777" w:rsidTr="00B535D1">
        <w:trPr>
          <w:trHeight w:val="294"/>
          <w:jc w:val="center"/>
        </w:trPr>
        <w:tc>
          <w:tcPr>
            <w:tcW w:w="1098" w:type="dxa"/>
            <w:vAlign w:val="center"/>
          </w:tcPr>
          <w:p w14:paraId="38745F31"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90.85</w:t>
            </w:r>
          </w:p>
        </w:tc>
        <w:tc>
          <w:tcPr>
            <w:tcW w:w="1195" w:type="dxa"/>
            <w:vAlign w:val="center"/>
          </w:tcPr>
          <w:p w14:paraId="6374ADD2"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75.67</w:t>
            </w:r>
          </w:p>
        </w:tc>
        <w:tc>
          <w:tcPr>
            <w:tcW w:w="1109" w:type="dxa"/>
            <w:vAlign w:val="center"/>
          </w:tcPr>
          <w:p w14:paraId="0E3D3506"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220.33</w:t>
            </w:r>
          </w:p>
        </w:tc>
        <w:tc>
          <w:tcPr>
            <w:tcW w:w="675" w:type="dxa"/>
            <w:gridSpan w:val="2"/>
          </w:tcPr>
          <w:p w14:paraId="329D3603"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vAlign w:val="center"/>
          </w:tcPr>
          <w:p w14:paraId="542DD859"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-1.95</w:t>
            </w:r>
          </w:p>
        </w:tc>
      </w:tr>
      <w:tr w:rsidR="0008588C" w:rsidRPr="005039E1" w14:paraId="61EF1F6A" w14:textId="77777777" w:rsidTr="00B535D1">
        <w:trPr>
          <w:trHeight w:val="294"/>
          <w:jc w:val="center"/>
        </w:trPr>
        <w:tc>
          <w:tcPr>
            <w:tcW w:w="1098" w:type="dxa"/>
            <w:vAlign w:val="center"/>
          </w:tcPr>
          <w:p w14:paraId="6DAF22DB"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104.84</w:t>
            </w:r>
          </w:p>
        </w:tc>
        <w:tc>
          <w:tcPr>
            <w:tcW w:w="1195" w:type="dxa"/>
            <w:vAlign w:val="center"/>
          </w:tcPr>
          <w:p w14:paraId="72D91009"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43.70</w:t>
            </w:r>
          </w:p>
        </w:tc>
        <w:tc>
          <w:tcPr>
            <w:tcW w:w="1109" w:type="dxa"/>
            <w:vAlign w:val="center"/>
          </w:tcPr>
          <w:p w14:paraId="0C491971"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95.24</w:t>
            </w:r>
          </w:p>
        </w:tc>
        <w:tc>
          <w:tcPr>
            <w:tcW w:w="675" w:type="dxa"/>
            <w:gridSpan w:val="2"/>
          </w:tcPr>
          <w:p w14:paraId="4337F176"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vAlign w:val="center"/>
          </w:tcPr>
          <w:p w14:paraId="543720B8"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-1.57</w:t>
            </w:r>
          </w:p>
        </w:tc>
      </w:tr>
      <w:tr w:rsidR="0008588C" w:rsidRPr="005039E1" w14:paraId="1CA4CFF1" w14:textId="77777777" w:rsidTr="00B535D1">
        <w:trPr>
          <w:trHeight w:val="294"/>
          <w:jc w:val="center"/>
        </w:trPr>
        <w:tc>
          <w:tcPr>
            <w:tcW w:w="1098" w:type="dxa"/>
            <w:vAlign w:val="center"/>
          </w:tcPr>
          <w:p w14:paraId="2D9506EB"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116.75</w:t>
            </w:r>
          </w:p>
        </w:tc>
        <w:tc>
          <w:tcPr>
            <w:tcW w:w="1195" w:type="dxa"/>
            <w:vAlign w:val="center"/>
          </w:tcPr>
          <w:p w14:paraId="49371DF1"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26.69</w:t>
            </w:r>
          </w:p>
        </w:tc>
        <w:tc>
          <w:tcPr>
            <w:tcW w:w="1109" w:type="dxa"/>
            <w:vAlign w:val="center"/>
          </w:tcPr>
          <w:p w14:paraId="628485B5"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45.45</w:t>
            </w:r>
          </w:p>
        </w:tc>
        <w:tc>
          <w:tcPr>
            <w:tcW w:w="675" w:type="dxa"/>
            <w:gridSpan w:val="2"/>
          </w:tcPr>
          <w:p w14:paraId="33A81BF3"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vAlign w:val="center"/>
          </w:tcPr>
          <w:p w14:paraId="53451789"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-0.81</w:t>
            </w:r>
          </w:p>
        </w:tc>
      </w:tr>
      <w:tr w:rsidR="0008588C" w:rsidRPr="005039E1" w14:paraId="2B51472C" w14:textId="77777777" w:rsidTr="00B535D1">
        <w:trPr>
          <w:trHeight w:val="294"/>
          <w:jc w:val="center"/>
        </w:trPr>
        <w:tc>
          <w:tcPr>
            <w:tcW w:w="1098" w:type="dxa"/>
            <w:tcBorders>
              <w:bottom w:val="nil"/>
            </w:tcBorders>
            <w:vAlign w:val="center"/>
          </w:tcPr>
          <w:p w14:paraId="79CA1CF9"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116.90</w:t>
            </w:r>
          </w:p>
        </w:tc>
        <w:tc>
          <w:tcPr>
            <w:tcW w:w="1195" w:type="dxa"/>
            <w:tcBorders>
              <w:bottom w:val="nil"/>
            </w:tcBorders>
            <w:vAlign w:val="center"/>
          </w:tcPr>
          <w:p w14:paraId="59C68726"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18.03</w:t>
            </w:r>
          </w:p>
        </w:tc>
        <w:tc>
          <w:tcPr>
            <w:tcW w:w="1109" w:type="dxa"/>
            <w:tcBorders>
              <w:bottom w:val="nil"/>
            </w:tcBorders>
            <w:vAlign w:val="center"/>
          </w:tcPr>
          <w:p w14:paraId="303B9F09"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25.30</w:t>
            </w:r>
          </w:p>
        </w:tc>
        <w:tc>
          <w:tcPr>
            <w:tcW w:w="675" w:type="dxa"/>
            <w:gridSpan w:val="2"/>
            <w:tcBorders>
              <w:bottom w:val="nil"/>
            </w:tcBorders>
          </w:tcPr>
          <w:p w14:paraId="2C6A2B9C"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tcBorders>
              <w:bottom w:val="nil"/>
            </w:tcBorders>
            <w:vAlign w:val="center"/>
          </w:tcPr>
          <w:p w14:paraId="0017C79B"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-0.37</w:t>
            </w:r>
          </w:p>
        </w:tc>
      </w:tr>
      <w:tr w:rsidR="0008588C" w:rsidRPr="005039E1" w14:paraId="0F570822" w14:textId="77777777" w:rsidTr="00B535D1">
        <w:trPr>
          <w:trHeight w:val="265"/>
          <w:jc w:val="center"/>
        </w:trPr>
        <w:tc>
          <w:tcPr>
            <w:tcW w:w="1098" w:type="dxa"/>
            <w:tcBorders>
              <w:top w:val="nil"/>
              <w:bottom w:val="single" w:sz="4" w:space="0" w:color="auto"/>
            </w:tcBorders>
            <w:vAlign w:val="center"/>
          </w:tcPr>
          <w:p w14:paraId="68242FDC"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116.41</w:t>
            </w:r>
          </w:p>
        </w:tc>
        <w:tc>
          <w:tcPr>
            <w:tcW w:w="1195" w:type="dxa"/>
            <w:tcBorders>
              <w:top w:val="nil"/>
              <w:bottom w:val="single" w:sz="4" w:space="0" w:color="auto"/>
            </w:tcBorders>
            <w:vAlign w:val="center"/>
          </w:tcPr>
          <w:p w14:paraId="4F4D0055"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14.01</w:t>
            </w:r>
          </w:p>
        </w:tc>
        <w:tc>
          <w:tcPr>
            <w:tcW w:w="1109" w:type="dxa"/>
            <w:tcBorders>
              <w:top w:val="nil"/>
              <w:bottom w:val="single" w:sz="4" w:space="0" w:color="auto"/>
            </w:tcBorders>
            <w:vAlign w:val="center"/>
          </w:tcPr>
          <w:p w14:paraId="5812AEEB"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17.55</w:t>
            </w:r>
          </w:p>
        </w:tc>
        <w:tc>
          <w:tcPr>
            <w:tcW w:w="675" w:type="dxa"/>
            <w:gridSpan w:val="2"/>
            <w:tcBorders>
              <w:top w:val="nil"/>
              <w:bottom w:val="single" w:sz="4" w:space="0" w:color="auto"/>
            </w:tcBorders>
          </w:tcPr>
          <w:p w14:paraId="173B1EB1"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tcBorders>
              <w:top w:val="nil"/>
              <w:bottom w:val="single" w:sz="4" w:space="0" w:color="auto"/>
            </w:tcBorders>
            <w:vAlign w:val="center"/>
          </w:tcPr>
          <w:p w14:paraId="52151F1A"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-0.18</w:t>
            </w:r>
          </w:p>
        </w:tc>
      </w:tr>
    </w:tbl>
    <w:p w14:paraId="2DB41895" w14:textId="77777777" w:rsidR="00025498" w:rsidRDefault="00025498" w:rsidP="00C9411D">
      <w:pPr>
        <w:rPr>
          <w:lang w:eastAsia="zh-CN"/>
        </w:rPr>
      </w:pPr>
    </w:p>
    <w:p w14:paraId="472A06B8" w14:textId="6B153A24" w:rsidR="00C9411D" w:rsidRPr="00C11FD7" w:rsidRDefault="001507A6" w:rsidP="00BF0543">
      <w:pPr>
        <w:rPr>
          <w:lang w:eastAsia="zh-CN"/>
        </w:rPr>
      </w:pPr>
      <w:r>
        <w:rPr>
          <w:rFonts w:hint="eastAsia"/>
          <w:lang w:eastAsia="zh-CN"/>
        </w:rPr>
        <w:t>对原始数据进行异常值剔除</w:t>
      </w:r>
      <w:r w:rsidR="00147636">
        <w:rPr>
          <w:rFonts w:hint="eastAsia"/>
          <w:lang w:eastAsia="zh-CN"/>
        </w:rPr>
        <w:t>，</w:t>
      </w:r>
      <w:r w:rsidR="00C021E5">
        <w:rPr>
          <w:rFonts w:hint="eastAsia"/>
          <w:lang w:eastAsia="zh-CN"/>
        </w:rPr>
        <w:t>由式（</w:t>
      </w:r>
      <w:r w:rsidR="00C021E5">
        <w:rPr>
          <w:rFonts w:hint="eastAsia"/>
          <w:lang w:eastAsia="zh-CN"/>
        </w:rPr>
        <w:t>1</w:t>
      </w:r>
      <w:r w:rsidR="00C021E5">
        <w:rPr>
          <w:rFonts w:hint="eastAsia"/>
          <w:lang w:eastAsia="zh-CN"/>
        </w:rPr>
        <w:t>）</w:t>
      </w:r>
      <w:r w:rsidR="00C021E5">
        <w:rPr>
          <w:rFonts w:hint="eastAsia"/>
          <w:lang w:eastAsia="zh-CN"/>
        </w:rPr>
        <w:t>-</w:t>
      </w:r>
      <w:r w:rsidR="00C021E5">
        <w:rPr>
          <w:rFonts w:hint="eastAsia"/>
          <w:lang w:eastAsia="zh-CN"/>
        </w:rPr>
        <w:t>（</w:t>
      </w:r>
      <w:r w:rsidR="00C021E5">
        <w:rPr>
          <w:lang w:eastAsia="zh-CN"/>
        </w:rPr>
        <w:t>6</w:t>
      </w:r>
      <w:r w:rsidR="00C021E5">
        <w:rPr>
          <w:rFonts w:hint="eastAsia"/>
          <w:lang w:eastAsia="zh-CN"/>
        </w:rPr>
        <w:t>）进行计算后得到网格化的电阻率值</w:t>
      </w:r>
      <w:r w:rsidR="00147636">
        <w:rPr>
          <w:rFonts w:hint="eastAsia"/>
          <w:lang w:eastAsia="zh-CN"/>
        </w:rPr>
        <w:t>，</w:t>
      </w:r>
      <w:r w:rsidR="00C9411D" w:rsidRPr="00C11FD7">
        <w:rPr>
          <w:rFonts w:hint="eastAsia"/>
          <w:lang w:eastAsia="zh-CN"/>
        </w:rPr>
        <w:t>并对空值</w:t>
      </w:r>
      <w:r w:rsidR="00C021E5">
        <w:rPr>
          <w:rFonts w:hint="eastAsia"/>
          <w:lang w:eastAsia="zh-CN"/>
        </w:rPr>
        <w:t>进行填充</w:t>
      </w:r>
      <w:r w:rsidR="00147636">
        <w:rPr>
          <w:rFonts w:hint="eastAsia"/>
          <w:lang w:eastAsia="zh-CN"/>
        </w:rPr>
        <w:t>，</w:t>
      </w:r>
      <w:r w:rsidR="00C9411D" w:rsidRPr="00C11FD7">
        <w:rPr>
          <w:rFonts w:hint="eastAsia"/>
          <w:lang w:eastAsia="zh-CN"/>
        </w:rPr>
        <w:t>得到的结果</w:t>
      </w:r>
      <w:r w:rsidR="00C021E5">
        <w:rPr>
          <w:rFonts w:hint="eastAsia"/>
          <w:lang w:eastAsia="zh-CN"/>
        </w:rPr>
        <w:t>部分展示</w:t>
      </w:r>
      <w:r w:rsidR="00C9411D" w:rsidRPr="00C11FD7">
        <w:rPr>
          <w:rFonts w:hint="eastAsia"/>
          <w:lang w:eastAsia="zh-CN"/>
        </w:rPr>
        <w:t>如</w:t>
      </w:r>
      <w:del w:id="237" w:author="MYWEI" w:date="2023-05-23T16:28:00Z">
        <w:r w:rsidR="00C9411D" w:rsidRPr="00C11FD7" w:rsidDel="00296096">
          <w:rPr>
            <w:rFonts w:hint="eastAsia"/>
            <w:lang w:eastAsia="zh-CN"/>
          </w:rPr>
          <w:delText>下</w:delText>
        </w:r>
      </w:del>
      <w:r w:rsidR="00C9411D" w:rsidRPr="00C11FD7">
        <w:rPr>
          <w:rFonts w:hint="eastAsia"/>
          <w:lang w:eastAsia="zh-CN"/>
        </w:rPr>
        <w:t>表</w:t>
      </w:r>
      <w:ins w:id="238" w:author="MYWEI" w:date="2023-05-23T16:28:00Z">
        <w:r w:rsidR="00296096">
          <w:rPr>
            <w:rFonts w:hint="eastAsia"/>
            <w:lang w:eastAsia="zh-CN"/>
          </w:rPr>
          <w:t>3</w:t>
        </w:r>
      </w:ins>
      <w:r w:rsidR="00C9411D" w:rsidRPr="00C11FD7">
        <w:rPr>
          <w:rFonts w:hint="eastAsia"/>
          <w:lang w:eastAsia="zh-CN"/>
        </w:rPr>
        <w:t>所示：</w:t>
      </w:r>
    </w:p>
    <w:p w14:paraId="32509E81" w14:textId="4A8B9B6E" w:rsidR="00C9411D" w:rsidRPr="00BF47E3" w:rsidRDefault="00C9411D" w:rsidP="00C9411D">
      <w:pPr>
        <w:pStyle w:val="ae"/>
      </w:pPr>
      <w:r w:rsidRPr="00C11FD7">
        <w:rPr>
          <w:rFonts w:hint="eastAsia"/>
        </w:rPr>
        <w:t>表</w:t>
      </w:r>
      <w:r w:rsidR="000C60FC">
        <w:t>3</w:t>
      </w:r>
      <w:r w:rsidR="00C5554A">
        <w:t xml:space="preserve"> </w:t>
      </w:r>
      <w:r w:rsidRPr="00C11FD7">
        <w:rPr>
          <w:rFonts w:hint="eastAsia"/>
        </w:rPr>
        <w:t>部分网格数据值</w:t>
      </w:r>
    </w:p>
    <w:p w14:paraId="59DD96A6" w14:textId="63E573BD" w:rsidR="00C9411D" w:rsidRPr="00C11FD7" w:rsidRDefault="00C9411D" w:rsidP="00C9411D">
      <w:pPr>
        <w:pStyle w:val="tab"/>
      </w:pPr>
      <w:r>
        <w:t xml:space="preserve">Table </w:t>
      </w:r>
      <w:r w:rsidR="000C60FC">
        <w:t>3</w:t>
      </w:r>
      <w:r>
        <w:t xml:space="preserve"> Partial values of grid data</w:t>
      </w:r>
    </w:p>
    <w:tbl>
      <w:tblPr>
        <w:tblStyle w:val="ad"/>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3"/>
        <w:gridCol w:w="708"/>
        <w:gridCol w:w="709"/>
        <w:gridCol w:w="709"/>
        <w:gridCol w:w="709"/>
        <w:gridCol w:w="708"/>
        <w:gridCol w:w="426"/>
        <w:gridCol w:w="703"/>
      </w:tblGrid>
      <w:tr w:rsidR="00947D98" w14:paraId="7075A594" w14:textId="77777777" w:rsidTr="00B535D1">
        <w:trPr>
          <w:jc w:val="center"/>
        </w:trPr>
        <w:tc>
          <w:tcPr>
            <w:tcW w:w="573" w:type="dxa"/>
            <w:tcBorders>
              <w:top w:val="single" w:sz="4" w:space="0" w:color="auto"/>
              <w:bottom w:val="single" w:sz="4" w:space="0" w:color="auto"/>
            </w:tcBorders>
            <w:vAlign w:val="center"/>
          </w:tcPr>
          <w:p w14:paraId="0E98697F" w14:textId="17F18A0C" w:rsidR="00947D98" w:rsidRPr="00953161" w:rsidRDefault="00947D98" w:rsidP="00947D98">
            <w:pPr>
              <w:ind w:firstLine="0"/>
              <w:jc w:val="left"/>
              <w:rPr>
                <w:sz w:val="16"/>
                <w:szCs w:val="16"/>
                <w:lang w:eastAsia="zh-CN"/>
              </w:rPr>
            </w:pPr>
            <w:r>
              <w:rPr>
                <w:rFonts w:hint="eastAsia"/>
                <w:sz w:val="16"/>
                <w:szCs w:val="16"/>
                <w:lang w:eastAsia="zh-CN"/>
              </w:rPr>
              <w:t>网格序号</w:t>
            </w:r>
          </w:p>
        </w:tc>
        <w:tc>
          <w:tcPr>
            <w:tcW w:w="708" w:type="dxa"/>
            <w:tcBorders>
              <w:top w:val="single" w:sz="4" w:space="0" w:color="auto"/>
              <w:bottom w:val="single" w:sz="4" w:space="0" w:color="auto"/>
            </w:tcBorders>
            <w:vAlign w:val="center"/>
          </w:tcPr>
          <w:p w14:paraId="0813F047" w14:textId="762D8FDB" w:rsidR="00947D98" w:rsidRPr="00947D98" w:rsidRDefault="00947D98" w:rsidP="00947D98">
            <w:pPr>
              <w:ind w:firstLine="0"/>
              <w:rPr>
                <w:sz w:val="16"/>
                <w:szCs w:val="16"/>
                <w:lang w:eastAsia="zh-CN"/>
              </w:rPr>
            </w:pPr>
            <w:r w:rsidRPr="00947D98">
              <w:rPr>
                <w:rFonts w:eastAsia="等线"/>
                <w:color w:val="000000"/>
                <w:sz w:val="16"/>
                <w:szCs w:val="16"/>
              </w:rPr>
              <w:t>0</w:t>
            </w:r>
          </w:p>
        </w:tc>
        <w:tc>
          <w:tcPr>
            <w:tcW w:w="709" w:type="dxa"/>
            <w:tcBorders>
              <w:top w:val="single" w:sz="4" w:space="0" w:color="auto"/>
              <w:bottom w:val="single" w:sz="4" w:space="0" w:color="auto"/>
            </w:tcBorders>
            <w:vAlign w:val="center"/>
          </w:tcPr>
          <w:p w14:paraId="7FF57DAD" w14:textId="1B583940" w:rsidR="00947D98" w:rsidRPr="00947D98" w:rsidRDefault="00947D98" w:rsidP="00947D98">
            <w:pPr>
              <w:ind w:firstLine="0"/>
              <w:rPr>
                <w:sz w:val="16"/>
                <w:szCs w:val="16"/>
                <w:lang w:eastAsia="zh-CN"/>
              </w:rPr>
            </w:pPr>
            <w:r w:rsidRPr="00947D98">
              <w:rPr>
                <w:rFonts w:eastAsia="等线"/>
                <w:color w:val="000000"/>
                <w:sz w:val="16"/>
                <w:szCs w:val="16"/>
              </w:rPr>
              <w:t>1</w:t>
            </w:r>
          </w:p>
        </w:tc>
        <w:tc>
          <w:tcPr>
            <w:tcW w:w="709" w:type="dxa"/>
            <w:tcBorders>
              <w:top w:val="single" w:sz="4" w:space="0" w:color="auto"/>
              <w:bottom w:val="single" w:sz="4" w:space="0" w:color="auto"/>
            </w:tcBorders>
            <w:vAlign w:val="center"/>
          </w:tcPr>
          <w:p w14:paraId="07E3444C" w14:textId="510D32DB" w:rsidR="00947D98" w:rsidRPr="00947D98" w:rsidRDefault="00947D98" w:rsidP="00947D98">
            <w:pPr>
              <w:ind w:firstLine="0"/>
              <w:rPr>
                <w:sz w:val="16"/>
                <w:szCs w:val="16"/>
                <w:lang w:eastAsia="zh-CN"/>
              </w:rPr>
            </w:pPr>
            <w:r w:rsidRPr="00947D98">
              <w:rPr>
                <w:rFonts w:eastAsia="等线"/>
                <w:color w:val="000000"/>
                <w:sz w:val="16"/>
                <w:szCs w:val="16"/>
              </w:rPr>
              <w:t>2</w:t>
            </w:r>
          </w:p>
        </w:tc>
        <w:tc>
          <w:tcPr>
            <w:tcW w:w="709" w:type="dxa"/>
            <w:tcBorders>
              <w:top w:val="single" w:sz="4" w:space="0" w:color="auto"/>
              <w:bottom w:val="single" w:sz="4" w:space="0" w:color="auto"/>
            </w:tcBorders>
            <w:vAlign w:val="center"/>
          </w:tcPr>
          <w:p w14:paraId="1C2B28D3" w14:textId="26E9E7F0" w:rsidR="00947D98" w:rsidRPr="00947D98" w:rsidRDefault="00947D98" w:rsidP="00947D98">
            <w:pPr>
              <w:ind w:firstLine="0"/>
              <w:rPr>
                <w:rFonts w:eastAsia="等线"/>
                <w:color w:val="000000"/>
                <w:sz w:val="16"/>
                <w:szCs w:val="16"/>
              </w:rPr>
            </w:pPr>
            <w:r w:rsidRPr="00947D98">
              <w:rPr>
                <w:rFonts w:eastAsia="等线"/>
                <w:color w:val="000000"/>
                <w:sz w:val="16"/>
                <w:szCs w:val="16"/>
              </w:rPr>
              <w:t>3</w:t>
            </w:r>
          </w:p>
        </w:tc>
        <w:tc>
          <w:tcPr>
            <w:tcW w:w="708" w:type="dxa"/>
            <w:tcBorders>
              <w:top w:val="single" w:sz="4" w:space="0" w:color="auto"/>
              <w:bottom w:val="single" w:sz="4" w:space="0" w:color="auto"/>
            </w:tcBorders>
            <w:vAlign w:val="center"/>
          </w:tcPr>
          <w:p w14:paraId="5FE585EA" w14:textId="7673A03A" w:rsidR="00947D98" w:rsidRPr="00947D98" w:rsidRDefault="00947D98" w:rsidP="00947D98">
            <w:pPr>
              <w:ind w:firstLine="0"/>
              <w:rPr>
                <w:rFonts w:eastAsia="等线"/>
                <w:color w:val="000000"/>
                <w:sz w:val="16"/>
                <w:szCs w:val="16"/>
              </w:rPr>
            </w:pPr>
            <w:r w:rsidRPr="00947D98">
              <w:rPr>
                <w:rFonts w:eastAsia="等线"/>
                <w:color w:val="000000"/>
                <w:sz w:val="16"/>
                <w:szCs w:val="16"/>
              </w:rPr>
              <w:t>4</w:t>
            </w:r>
          </w:p>
        </w:tc>
        <w:tc>
          <w:tcPr>
            <w:tcW w:w="426" w:type="dxa"/>
            <w:tcBorders>
              <w:top w:val="single" w:sz="4" w:space="0" w:color="auto"/>
              <w:bottom w:val="single" w:sz="4" w:space="0" w:color="auto"/>
            </w:tcBorders>
            <w:vAlign w:val="center"/>
          </w:tcPr>
          <w:p w14:paraId="34BFC132" w14:textId="297DF324" w:rsidR="00947D98" w:rsidRPr="00947D98" w:rsidRDefault="00947D98" w:rsidP="00947D98">
            <w:pPr>
              <w:ind w:firstLine="0"/>
              <w:rPr>
                <w:sz w:val="16"/>
                <w:szCs w:val="16"/>
                <w:lang w:eastAsia="zh-CN"/>
              </w:rPr>
            </w:pPr>
            <w:r w:rsidRPr="00947D98">
              <w:rPr>
                <w:rFonts w:eastAsia="等线"/>
                <w:color w:val="000000"/>
                <w:sz w:val="16"/>
                <w:szCs w:val="16"/>
              </w:rPr>
              <w:t>…</w:t>
            </w:r>
          </w:p>
        </w:tc>
        <w:tc>
          <w:tcPr>
            <w:tcW w:w="703" w:type="dxa"/>
            <w:tcBorders>
              <w:top w:val="single" w:sz="4" w:space="0" w:color="auto"/>
              <w:bottom w:val="single" w:sz="4" w:space="0" w:color="auto"/>
            </w:tcBorders>
            <w:vAlign w:val="center"/>
          </w:tcPr>
          <w:p w14:paraId="3B636DBC" w14:textId="5E845FB9" w:rsidR="00947D98" w:rsidRPr="00947D98" w:rsidRDefault="00947D98" w:rsidP="00947D98">
            <w:pPr>
              <w:ind w:firstLine="0"/>
              <w:rPr>
                <w:sz w:val="16"/>
                <w:szCs w:val="16"/>
                <w:lang w:eastAsia="zh-CN"/>
              </w:rPr>
            </w:pPr>
            <w:r w:rsidRPr="00947D98">
              <w:rPr>
                <w:rFonts w:eastAsia="等线"/>
                <w:color w:val="000000"/>
                <w:sz w:val="16"/>
                <w:szCs w:val="16"/>
              </w:rPr>
              <w:t>100</w:t>
            </w:r>
          </w:p>
        </w:tc>
      </w:tr>
      <w:tr w:rsidR="00947D98" w14:paraId="4D63473C" w14:textId="77777777" w:rsidTr="00B535D1">
        <w:trPr>
          <w:jc w:val="center"/>
        </w:trPr>
        <w:tc>
          <w:tcPr>
            <w:tcW w:w="573" w:type="dxa"/>
            <w:tcBorders>
              <w:top w:val="single" w:sz="4" w:space="0" w:color="auto"/>
              <w:bottom w:val="single" w:sz="4" w:space="0" w:color="auto"/>
            </w:tcBorders>
            <w:vAlign w:val="center"/>
          </w:tcPr>
          <w:p w14:paraId="6C5E0843" w14:textId="175915C0" w:rsidR="00947D98" w:rsidRPr="00947D98" w:rsidRDefault="00947D98" w:rsidP="00947D98">
            <w:pPr>
              <w:ind w:firstLine="0"/>
              <w:rPr>
                <w:sz w:val="16"/>
                <w:szCs w:val="16"/>
                <w:lang w:eastAsia="zh-CN"/>
              </w:rPr>
            </w:pPr>
            <w:r w:rsidRPr="00947D98">
              <w:rPr>
                <w:rFonts w:eastAsia="等线"/>
                <w:color w:val="000000"/>
                <w:sz w:val="16"/>
                <w:szCs w:val="16"/>
              </w:rPr>
              <w:t>0</w:t>
            </w:r>
          </w:p>
        </w:tc>
        <w:tc>
          <w:tcPr>
            <w:tcW w:w="708" w:type="dxa"/>
            <w:tcBorders>
              <w:top w:val="single" w:sz="4" w:space="0" w:color="auto"/>
              <w:bottom w:val="single" w:sz="4" w:space="0" w:color="auto"/>
            </w:tcBorders>
            <w:vAlign w:val="center"/>
          </w:tcPr>
          <w:p w14:paraId="6E6FE8F3" w14:textId="4FA41C8C" w:rsidR="00947D98" w:rsidRPr="00947D98" w:rsidRDefault="00947D98" w:rsidP="00947D98">
            <w:pPr>
              <w:ind w:firstLine="0"/>
              <w:rPr>
                <w:sz w:val="16"/>
                <w:szCs w:val="16"/>
                <w:lang w:eastAsia="zh-CN"/>
              </w:rPr>
            </w:pPr>
            <w:r w:rsidRPr="00947D98">
              <w:rPr>
                <w:rFonts w:eastAsia="等线"/>
                <w:color w:val="000000"/>
                <w:sz w:val="16"/>
                <w:szCs w:val="16"/>
              </w:rPr>
              <w:t>33.9</w:t>
            </w:r>
          </w:p>
        </w:tc>
        <w:tc>
          <w:tcPr>
            <w:tcW w:w="709" w:type="dxa"/>
            <w:tcBorders>
              <w:top w:val="single" w:sz="4" w:space="0" w:color="auto"/>
              <w:bottom w:val="single" w:sz="4" w:space="0" w:color="auto"/>
            </w:tcBorders>
            <w:vAlign w:val="center"/>
          </w:tcPr>
          <w:p w14:paraId="5648A0CC" w14:textId="65E810BB" w:rsidR="00947D98" w:rsidRPr="00947D98" w:rsidRDefault="00947D98" w:rsidP="00947D98">
            <w:pPr>
              <w:ind w:firstLine="0"/>
              <w:rPr>
                <w:sz w:val="16"/>
                <w:szCs w:val="16"/>
                <w:lang w:eastAsia="zh-CN"/>
              </w:rPr>
            </w:pPr>
            <w:r w:rsidRPr="00947D98">
              <w:rPr>
                <w:rFonts w:eastAsia="等线"/>
                <w:color w:val="000000"/>
                <w:sz w:val="16"/>
                <w:szCs w:val="16"/>
              </w:rPr>
              <w:t>23.42</w:t>
            </w:r>
          </w:p>
        </w:tc>
        <w:tc>
          <w:tcPr>
            <w:tcW w:w="709" w:type="dxa"/>
            <w:tcBorders>
              <w:top w:val="single" w:sz="4" w:space="0" w:color="auto"/>
              <w:bottom w:val="single" w:sz="4" w:space="0" w:color="auto"/>
            </w:tcBorders>
            <w:vAlign w:val="center"/>
          </w:tcPr>
          <w:p w14:paraId="3B4D88F4" w14:textId="12D6C907" w:rsidR="00947D98" w:rsidRPr="00947D98" w:rsidRDefault="00947D98" w:rsidP="00947D98">
            <w:pPr>
              <w:ind w:firstLine="0"/>
              <w:rPr>
                <w:sz w:val="16"/>
                <w:szCs w:val="16"/>
                <w:lang w:eastAsia="zh-CN"/>
              </w:rPr>
            </w:pPr>
            <w:r w:rsidRPr="00947D98">
              <w:rPr>
                <w:rFonts w:eastAsia="等线"/>
                <w:color w:val="000000"/>
                <w:sz w:val="16"/>
                <w:szCs w:val="16"/>
              </w:rPr>
              <w:t>23.42</w:t>
            </w:r>
          </w:p>
        </w:tc>
        <w:tc>
          <w:tcPr>
            <w:tcW w:w="709" w:type="dxa"/>
            <w:tcBorders>
              <w:top w:val="single" w:sz="4" w:space="0" w:color="auto"/>
              <w:bottom w:val="single" w:sz="4" w:space="0" w:color="auto"/>
            </w:tcBorders>
            <w:vAlign w:val="center"/>
          </w:tcPr>
          <w:p w14:paraId="64EF458D" w14:textId="78534C36" w:rsidR="00947D98" w:rsidRPr="00947D98" w:rsidRDefault="00947D98" w:rsidP="00947D98">
            <w:pPr>
              <w:ind w:firstLine="0"/>
              <w:rPr>
                <w:rFonts w:eastAsia="等线"/>
                <w:color w:val="000000"/>
                <w:sz w:val="16"/>
                <w:szCs w:val="16"/>
              </w:rPr>
            </w:pPr>
            <w:r w:rsidRPr="00947D98">
              <w:rPr>
                <w:rFonts w:eastAsia="等线"/>
                <w:color w:val="000000"/>
                <w:sz w:val="16"/>
                <w:szCs w:val="16"/>
              </w:rPr>
              <w:t>15.0</w:t>
            </w:r>
            <w:r>
              <w:rPr>
                <w:rFonts w:eastAsia="等线"/>
                <w:color w:val="000000"/>
                <w:sz w:val="16"/>
                <w:szCs w:val="16"/>
              </w:rPr>
              <w:t>6</w:t>
            </w:r>
          </w:p>
        </w:tc>
        <w:tc>
          <w:tcPr>
            <w:tcW w:w="708" w:type="dxa"/>
            <w:tcBorders>
              <w:top w:val="single" w:sz="4" w:space="0" w:color="auto"/>
              <w:bottom w:val="single" w:sz="4" w:space="0" w:color="auto"/>
            </w:tcBorders>
            <w:vAlign w:val="center"/>
          </w:tcPr>
          <w:p w14:paraId="163E3163" w14:textId="2E9FB2EC" w:rsidR="00947D98" w:rsidRPr="00947D98" w:rsidRDefault="00947D98" w:rsidP="00947D98">
            <w:pPr>
              <w:ind w:firstLine="0"/>
              <w:rPr>
                <w:rFonts w:eastAsia="等线"/>
                <w:color w:val="000000"/>
                <w:sz w:val="16"/>
                <w:szCs w:val="16"/>
              </w:rPr>
            </w:pPr>
            <w:r w:rsidRPr="00947D98">
              <w:rPr>
                <w:rFonts w:eastAsia="等线"/>
                <w:color w:val="000000"/>
                <w:sz w:val="16"/>
                <w:szCs w:val="16"/>
              </w:rPr>
              <w:t>13.31</w:t>
            </w:r>
          </w:p>
        </w:tc>
        <w:tc>
          <w:tcPr>
            <w:tcW w:w="426" w:type="dxa"/>
            <w:tcBorders>
              <w:top w:val="single" w:sz="4" w:space="0" w:color="auto"/>
              <w:bottom w:val="single" w:sz="4" w:space="0" w:color="auto"/>
            </w:tcBorders>
            <w:vAlign w:val="center"/>
          </w:tcPr>
          <w:p w14:paraId="288BC020" w14:textId="034F5A0C" w:rsidR="00947D98" w:rsidRPr="00947D98" w:rsidRDefault="00947D98" w:rsidP="00947D98">
            <w:pPr>
              <w:ind w:firstLine="0"/>
              <w:rPr>
                <w:sz w:val="16"/>
                <w:szCs w:val="16"/>
                <w:lang w:eastAsia="zh-CN"/>
              </w:rPr>
            </w:pPr>
            <w:r w:rsidRPr="00947D98">
              <w:rPr>
                <w:rFonts w:eastAsia="等线"/>
                <w:color w:val="000000"/>
                <w:sz w:val="16"/>
                <w:szCs w:val="16"/>
              </w:rPr>
              <w:t>…</w:t>
            </w:r>
          </w:p>
        </w:tc>
        <w:tc>
          <w:tcPr>
            <w:tcW w:w="703" w:type="dxa"/>
            <w:tcBorders>
              <w:top w:val="single" w:sz="4" w:space="0" w:color="auto"/>
              <w:bottom w:val="single" w:sz="4" w:space="0" w:color="auto"/>
            </w:tcBorders>
            <w:vAlign w:val="center"/>
          </w:tcPr>
          <w:p w14:paraId="14564A0B" w14:textId="4D95227D" w:rsidR="00947D98" w:rsidRPr="00947D98" w:rsidRDefault="00947D98" w:rsidP="00947D98">
            <w:pPr>
              <w:ind w:firstLine="0"/>
              <w:rPr>
                <w:sz w:val="16"/>
                <w:szCs w:val="16"/>
                <w:lang w:eastAsia="zh-CN"/>
              </w:rPr>
            </w:pPr>
            <w:r w:rsidRPr="00947D98">
              <w:rPr>
                <w:rFonts w:eastAsia="等线"/>
                <w:color w:val="000000"/>
                <w:sz w:val="16"/>
                <w:szCs w:val="16"/>
              </w:rPr>
              <w:t>13.1</w:t>
            </w:r>
          </w:p>
        </w:tc>
      </w:tr>
      <w:tr w:rsidR="00947D98" w14:paraId="05CD2100" w14:textId="77777777" w:rsidTr="00B535D1">
        <w:trPr>
          <w:jc w:val="center"/>
        </w:trPr>
        <w:tc>
          <w:tcPr>
            <w:tcW w:w="573" w:type="dxa"/>
            <w:tcBorders>
              <w:top w:val="single" w:sz="4" w:space="0" w:color="auto"/>
              <w:bottom w:val="single" w:sz="4" w:space="0" w:color="auto"/>
            </w:tcBorders>
            <w:vAlign w:val="center"/>
          </w:tcPr>
          <w:p w14:paraId="74B0AE52" w14:textId="6D58EECC" w:rsidR="00947D98" w:rsidRPr="00947D98" w:rsidRDefault="00947D98" w:rsidP="00947D98">
            <w:pPr>
              <w:ind w:firstLine="0"/>
              <w:rPr>
                <w:sz w:val="16"/>
                <w:szCs w:val="16"/>
                <w:lang w:eastAsia="zh-CN"/>
              </w:rPr>
            </w:pPr>
            <w:r w:rsidRPr="00947D98">
              <w:rPr>
                <w:rFonts w:eastAsia="等线"/>
                <w:color w:val="000000"/>
                <w:sz w:val="16"/>
                <w:szCs w:val="16"/>
              </w:rPr>
              <w:t>1</w:t>
            </w:r>
          </w:p>
        </w:tc>
        <w:tc>
          <w:tcPr>
            <w:tcW w:w="708" w:type="dxa"/>
            <w:tcBorders>
              <w:top w:val="single" w:sz="4" w:space="0" w:color="auto"/>
              <w:bottom w:val="single" w:sz="4" w:space="0" w:color="auto"/>
            </w:tcBorders>
            <w:vAlign w:val="center"/>
          </w:tcPr>
          <w:p w14:paraId="391C84B6" w14:textId="07CDFCB4" w:rsidR="00947D98" w:rsidRPr="00947D98" w:rsidRDefault="00947D98" w:rsidP="00947D98">
            <w:pPr>
              <w:ind w:firstLine="0"/>
              <w:rPr>
                <w:sz w:val="16"/>
                <w:szCs w:val="16"/>
                <w:lang w:eastAsia="zh-CN"/>
              </w:rPr>
            </w:pPr>
            <w:r w:rsidRPr="00947D98">
              <w:rPr>
                <w:rFonts w:eastAsia="等线"/>
                <w:color w:val="000000"/>
                <w:sz w:val="16"/>
                <w:szCs w:val="16"/>
              </w:rPr>
              <w:t>33.9</w:t>
            </w:r>
          </w:p>
        </w:tc>
        <w:tc>
          <w:tcPr>
            <w:tcW w:w="709" w:type="dxa"/>
            <w:tcBorders>
              <w:top w:val="single" w:sz="4" w:space="0" w:color="auto"/>
              <w:bottom w:val="single" w:sz="4" w:space="0" w:color="auto"/>
            </w:tcBorders>
            <w:vAlign w:val="center"/>
          </w:tcPr>
          <w:p w14:paraId="161C1CF3" w14:textId="04642AC9" w:rsidR="00947D98" w:rsidRPr="00947D98" w:rsidRDefault="00947D98" w:rsidP="00947D98">
            <w:pPr>
              <w:ind w:firstLine="0"/>
              <w:rPr>
                <w:sz w:val="16"/>
                <w:szCs w:val="16"/>
                <w:lang w:eastAsia="zh-CN"/>
              </w:rPr>
            </w:pPr>
            <w:r w:rsidRPr="00947D98">
              <w:rPr>
                <w:rFonts w:eastAsia="等线"/>
                <w:color w:val="000000"/>
                <w:sz w:val="16"/>
                <w:szCs w:val="16"/>
              </w:rPr>
              <w:t>23.42</w:t>
            </w:r>
          </w:p>
        </w:tc>
        <w:tc>
          <w:tcPr>
            <w:tcW w:w="709" w:type="dxa"/>
            <w:tcBorders>
              <w:top w:val="single" w:sz="4" w:space="0" w:color="auto"/>
              <w:bottom w:val="single" w:sz="4" w:space="0" w:color="auto"/>
            </w:tcBorders>
            <w:vAlign w:val="center"/>
          </w:tcPr>
          <w:p w14:paraId="4F8F6028" w14:textId="11CA06A3" w:rsidR="00947D98" w:rsidRPr="00947D98" w:rsidRDefault="00947D98" w:rsidP="00947D98">
            <w:pPr>
              <w:ind w:firstLine="0"/>
              <w:rPr>
                <w:sz w:val="16"/>
                <w:szCs w:val="16"/>
                <w:lang w:eastAsia="zh-CN"/>
              </w:rPr>
            </w:pPr>
            <w:r w:rsidRPr="00947D98">
              <w:rPr>
                <w:rFonts w:eastAsia="等线"/>
                <w:color w:val="000000"/>
                <w:sz w:val="16"/>
                <w:szCs w:val="16"/>
              </w:rPr>
              <w:t>23.42</w:t>
            </w:r>
          </w:p>
        </w:tc>
        <w:tc>
          <w:tcPr>
            <w:tcW w:w="709" w:type="dxa"/>
            <w:tcBorders>
              <w:top w:val="single" w:sz="4" w:space="0" w:color="auto"/>
              <w:bottom w:val="single" w:sz="4" w:space="0" w:color="auto"/>
            </w:tcBorders>
            <w:vAlign w:val="center"/>
          </w:tcPr>
          <w:p w14:paraId="629FD1AC" w14:textId="7D5292E4" w:rsidR="00947D98" w:rsidRPr="00947D98" w:rsidRDefault="00947D98" w:rsidP="00947D98">
            <w:pPr>
              <w:ind w:firstLine="0"/>
              <w:rPr>
                <w:rFonts w:eastAsia="等线"/>
                <w:color w:val="000000"/>
                <w:sz w:val="16"/>
                <w:szCs w:val="16"/>
              </w:rPr>
            </w:pPr>
            <w:r w:rsidRPr="00947D98">
              <w:rPr>
                <w:rFonts w:eastAsia="等线"/>
                <w:color w:val="000000"/>
                <w:sz w:val="16"/>
                <w:szCs w:val="16"/>
              </w:rPr>
              <w:t>15.22</w:t>
            </w:r>
          </w:p>
        </w:tc>
        <w:tc>
          <w:tcPr>
            <w:tcW w:w="708" w:type="dxa"/>
            <w:tcBorders>
              <w:top w:val="single" w:sz="4" w:space="0" w:color="auto"/>
              <w:bottom w:val="single" w:sz="4" w:space="0" w:color="auto"/>
            </w:tcBorders>
            <w:vAlign w:val="center"/>
          </w:tcPr>
          <w:p w14:paraId="7E78478E" w14:textId="6BA36B6A" w:rsidR="00947D98" w:rsidRPr="00947D98" w:rsidRDefault="00947D98" w:rsidP="00947D98">
            <w:pPr>
              <w:ind w:firstLine="0"/>
              <w:rPr>
                <w:rFonts w:eastAsia="等线"/>
                <w:color w:val="000000"/>
                <w:sz w:val="16"/>
                <w:szCs w:val="16"/>
              </w:rPr>
            </w:pPr>
            <w:r w:rsidRPr="00947D98">
              <w:rPr>
                <w:rFonts w:eastAsia="等线"/>
                <w:color w:val="000000"/>
                <w:sz w:val="16"/>
                <w:szCs w:val="16"/>
              </w:rPr>
              <w:t>13.31</w:t>
            </w:r>
          </w:p>
        </w:tc>
        <w:tc>
          <w:tcPr>
            <w:tcW w:w="426" w:type="dxa"/>
            <w:tcBorders>
              <w:top w:val="single" w:sz="4" w:space="0" w:color="auto"/>
              <w:bottom w:val="single" w:sz="4" w:space="0" w:color="auto"/>
            </w:tcBorders>
            <w:vAlign w:val="center"/>
          </w:tcPr>
          <w:p w14:paraId="4A68BC1E" w14:textId="6AF97131" w:rsidR="00947D98" w:rsidRPr="00947D98" w:rsidRDefault="00947D98" w:rsidP="00947D98">
            <w:pPr>
              <w:ind w:firstLine="0"/>
              <w:rPr>
                <w:sz w:val="16"/>
                <w:szCs w:val="16"/>
                <w:lang w:eastAsia="zh-CN"/>
              </w:rPr>
            </w:pPr>
            <w:r w:rsidRPr="00947D98">
              <w:rPr>
                <w:rFonts w:eastAsia="等线"/>
                <w:color w:val="000000"/>
                <w:sz w:val="16"/>
                <w:szCs w:val="16"/>
              </w:rPr>
              <w:t>…</w:t>
            </w:r>
          </w:p>
        </w:tc>
        <w:tc>
          <w:tcPr>
            <w:tcW w:w="703" w:type="dxa"/>
            <w:tcBorders>
              <w:top w:val="single" w:sz="4" w:space="0" w:color="auto"/>
              <w:bottom w:val="single" w:sz="4" w:space="0" w:color="auto"/>
            </w:tcBorders>
            <w:vAlign w:val="center"/>
          </w:tcPr>
          <w:p w14:paraId="2F059FB8" w14:textId="137EE1D2" w:rsidR="00947D98" w:rsidRPr="00947D98" w:rsidRDefault="00947D98" w:rsidP="00947D98">
            <w:pPr>
              <w:ind w:firstLine="0"/>
              <w:rPr>
                <w:sz w:val="16"/>
                <w:szCs w:val="16"/>
                <w:lang w:eastAsia="zh-CN"/>
              </w:rPr>
            </w:pPr>
            <w:r w:rsidRPr="00947D98">
              <w:rPr>
                <w:rFonts w:eastAsia="等线"/>
                <w:color w:val="000000"/>
                <w:sz w:val="16"/>
                <w:szCs w:val="16"/>
              </w:rPr>
              <w:t>12.23</w:t>
            </w:r>
          </w:p>
        </w:tc>
      </w:tr>
      <w:tr w:rsidR="00947D98" w14:paraId="0BFBB2D6" w14:textId="77777777" w:rsidTr="00B535D1">
        <w:trPr>
          <w:jc w:val="center"/>
        </w:trPr>
        <w:tc>
          <w:tcPr>
            <w:tcW w:w="573" w:type="dxa"/>
            <w:tcBorders>
              <w:top w:val="single" w:sz="4" w:space="0" w:color="auto"/>
              <w:bottom w:val="single" w:sz="4" w:space="0" w:color="auto"/>
            </w:tcBorders>
            <w:vAlign w:val="center"/>
          </w:tcPr>
          <w:p w14:paraId="2977B798" w14:textId="05A9E493" w:rsidR="00947D98" w:rsidRPr="00947D98" w:rsidRDefault="00947D98" w:rsidP="00947D98">
            <w:pPr>
              <w:ind w:firstLine="0"/>
              <w:rPr>
                <w:sz w:val="16"/>
                <w:szCs w:val="16"/>
                <w:lang w:eastAsia="zh-CN"/>
              </w:rPr>
            </w:pPr>
            <w:r w:rsidRPr="00947D98">
              <w:rPr>
                <w:rFonts w:eastAsia="等线"/>
                <w:color w:val="000000"/>
                <w:sz w:val="16"/>
                <w:szCs w:val="16"/>
              </w:rPr>
              <w:t>2</w:t>
            </w:r>
          </w:p>
        </w:tc>
        <w:tc>
          <w:tcPr>
            <w:tcW w:w="708" w:type="dxa"/>
            <w:tcBorders>
              <w:top w:val="single" w:sz="4" w:space="0" w:color="auto"/>
              <w:bottom w:val="single" w:sz="4" w:space="0" w:color="auto"/>
            </w:tcBorders>
            <w:vAlign w:val="center"/>
          </w:tcPr>
          <w:p w14:paraId="70CB1DB4" w14:textId="61B2801E" w:rsidR="00947D98" w:rsidRPr="00947D98" w:rsidRDefault="00947D98" w:rsidP="00947D98">
            <w:pPr>
              <w:ind w:firstLine="0"/>
              <w:rPr>
                <w:sz w:val="16"/>
                <w:szCs w:val="16"/>
                <w:lang w:eastAsia="zh-CN"/>
              </w:rPr>
            </w:pPr>
            <w:r w:rsidRPr="00947D98">
              <w:rPr>
                <w:rFonts w:eastAsia="等线"/>
                <w:color w:val="000000"/>
                <w:sz w:val="16"/>
                <w:szCs w:val="16"/>
              </w:rPr>
              <w:t>33.9</w:t>
            </w:r>
          </w:p>
        </w:tc>
        <w:tc>
          <w:tcPr>
            <w:tcW w:w="709" w:type="dxa"/>
            <w:tcBorders>
              <w:top w:val="single" w:sz="4" w:space="0" w:color="auto"/>
              <w:bottom w:val="single" w:sz="4" w:space="0" w:color="auto"/>
            </w:tcBorders>
            <w:vAlign w:val="center"/>
          </w:tcPr>
          <w:p w14:paraId="3B3F7A47" w14:textId="17E9D8E4" w:rsidR="00947D98" w:rsidRPr="00947D98" w:rsidRDefault="00947D98" w:rsidP="00947D98">
            <w:pPr>
              <w:ind w:firstLine="0"/>
              <w:rPr>
                <w:sz w:val="16"/>
                <w:szCs w:val="16"/>
                <w:lang w:eastAsia="zh-CN"/>
              </w:rPr>
            </w:pPr>
            <w:r w:rsidRPr="00947D98">
              <w:rPr>
                <w:rFonts w:eastAsia="等线"/>
                <w:color w:val="000000"/>
                <w:sz w:val="16"/>
                <w:szCs w:val="16"/>
              </w:rPr>
              <w:t>23.42</w:t>
            </w:r>
          </w:p>
        </w:tc>
        <w:tc>
          <w:tcPr>
            <w:tcW w:w="709" w:type="dxa"/>
            <w:tcBorders>
              <w:top w:val="single" w:sz="4" w:space="0" w:color="auto"/>
              <w:bottom w:val="single" w:sz="4" w:space="0" w:color="auto"/>
            </w:tcBorders>
            <w:vAlign w:val="center"/>
          </w:tcPr>
          <w:p w14:paraId="0D42C140" w14:textId="01325C14" w:rsidR="00947D98" w:rsidRPr="00947D98" w:rsidRDefault="00947D98" w:rsidP="00947D98">
            <w:pPr>
              <w:ind w:firstLine="0"/>
              <w:rPr>
                <w:sz w:val="16"/>
                <w:szCs w:val="16"/>
                <w:lang w:eastAsia="zh-CN"/>
              </w:rPr>
            </w:pPr>
            <w:r w:rsidRPr="00947D98">
              <w:rPr>
                <w:rFonts w:eastAsia="等线"/>
                <w:color w:val="000000"/>
                <w:sz w:val="16"/>
                <w:szCs w:val="16"/>
              </w:rPr>
              <w:t>23.42</w:t>
            </w:r>
          </w:p>
        </w:tc>
        <w:tc>
          <w:tcPr>
            <w:tcW w:w="709" w:type="dxa"/>
            <w:tcBorders>
              <w:top w:val="single" w:sz="4" w:space="0" w:color="auto"/>
              <w:bottom w:val="single" w:sz="4" w:space="0" w:color="auto"/>
            </w:tcBorders>
            <w:vAlign w:val="center"/>
          </w:tcPr>
          <w:p w14:paraId="12725AC1" w14:textId="3BB3D72C" w:rsidR="00947D98" w:rsidRPr="00947D98" w:rsidRDefault="00947D98" w:rsidP="00947D98">
            <w:pPr>
              <w:ind w:firstLine="0"/>
              <w:rPr>
                <w:rFonts w:eastAsia="等线"/>
                <w:color w:val="000000"/>
                <w:sz w:val="16"/>
                <w:szCs w:val="16"/>
              </w:rPr>
            </w:pPr>
            <w:r w:rsidRPr="00947D98">
              <w:rPr>
                <w:rFonts w:eastAsia="等线"/>
                <w:color w:val="000000"/>
                <w:sz w:val="16"/>
                <w:szCs w:val="16"/>
              </w:rPr>
              <w:t>15.22</w:t>
            </w:r>
          </w:p>
        </w:tc>
        <w:tc>
          <w:tcPr>
            <w:tcW w:w="708" w:type="dxa"/>
            <w:tcBorders>
              <w:top w:val="single" w:sz="4" w:space="0" w:color="auto"/>
              <w:bottom w:val="single" w:sz="4" w:space="0" w:color="auto"/>
            </w:tcBorders>
            <w:vAlign w:val="center"/>
          </w:tcPr>
          <w:p w14:paraId="1B99C872" w14:textId="3858A4B7" w:rsidR="00947D98" w:rsidRPr="00947D98" w:rsidRDefault="00947D98" w:rsidP="00947D98">
            <w:pPr>
              <w:ind w:firstLine="0"/>
              <w:rPr>
                <w:rFonts w:eastAsia="等线"/>
                <w:color w:val="000000"/>
                <w:sz w:val="16"/>
                <w:szCs w:val="16"/>
              </w:rPr>
            </w:pPr>
            <w:r w:rsidRPr="00947D98">
              <w:rPr>
                <w:rFonts w:eastAsia="等线"/>
                <w:color w:val="000000"/>
                <w:sz w:val="16"/>
                <w:szCs w:val="16"/>
              </w:rPr>
              <w:t>13.31</w:t>
            </w:r>
          </w:p>
        </w:tc>
        <w:tc>
          <w:tcPr>
            <w:tcW w:w="426" w:type="dxa"/>
            <w:tcBorders>
              <w:top w:val="single" w:sz="4" w:space="0" w:color="auto"/>
              <w:bottom w:val="single" w:sz="4" w:space="0" w:color="auto"/>
            </w:tcBorders>
            <w:vAlign w:val="center"/>
          </w:tcPr>
          <w:p w14:paraId="54FC645A" w14:textId="675DFC02" w:rsidR="00947D98" w:rsidRPr="00947D98" w:rsidRDefault="00947D98" w:rsidP="00947D98">
            <w:pPr>
              <w:ind w:firstLine="0"/>
              <w:rPr>
                <w:sz w:val="16"/>
                <w:szCs w:val="16"/>
                <w:lang w:eastAsia="zh-CN"/>
              </w:rPr>
            </w:pPr>
            <w:r w:rsidRPr="00947D98">
              <w:rPr>
                <w:rFonts w:eastAsia="等线"/>
                <w:color w:val="000000"/>
                <w:sz w:val="16"/>
                <w:szCs w:val="16"/>
              </w:rPr>
              <w:t>…</w:t>
            </w:r>
          </w:p>
        </w:tc>
        <w:tc>
          <w:tcPr>
            <w:tcW w:w="703" w:type="dxa"/>
            <w:tcBorders>
              <w:top w:val="single" w:sz="4" w:space="0" w:color="auto"/>
              <w:bottom w:val="single" w:sz="4" w:space="0" w:color="auto"/>
            </w:tcBorders>
            <w:vAlign w:val="center"/>
          </w:tcPr>
          <w:p w14:paraId="71A2C20F" w14:textId="0571BFB4" w:rsidR="00947D98" w:rsidRPr="00947D98" w:rsidRDefault="00947D98" w:rsidP="00947D98">
            <w:pPr>
              <w:ind w:firstLine="0"/>
              <w:rPr>
                <w:sz w:val="16"/>
                <w:szCs w:val="16"/>
                <w:lang w:eastAsia="zh-CN"/>
              </w:rPr>
            </w:pPr>
            <w:r w:rsidRPr="00947D98">
              <w:rPr>
                <w:rFonts w:eastAsia="等线"/>
                <w:color w:val="000000"/>
                <w:sz w:val="16"/>
                <w:szCs w:val="16"/>
              </w:rPr>
              <w:t>12.23</w:t>
            </w:r>
          </w:p>
        </w:tc>
      </w:tr>
      <w:tr w:rsidR="00947D98" w14:paraId="67CE791A" w14:textId="77777777" w:rsidTr="00B535D1">
        <w:trPr>
          <w:jc w:val="center"/>
        </w:trPr>
        <w:tc>
          <w:tcPr>
            <w:tcW w:w="573" w:type="dxa"/>
            <w:tcBorders>
              <w:top w:val="single" w:sz="4" w:space="0" w:color="auto"/>
              <w:bottom w:val="single" w:sz="4" w:space="0" w:color="auto"/>
            </w:tcBorders>
            <w:vAlign w:val="center"/>
          </w:tcPr>
          <w:p w14:paraId="5208791C" w14:textId="77D4063B" w:rsidR="00947D98" w:rsidRPr="00947D98" w:rsidRDefault="00947D98" w:rsidP="00953161">
            <w:pPr>
              <w:ind w:firstLine="0"/>
              <w:rPr>
                <w:sz w:val="16"/>
                <w:szCs w:val="16"/>
                <w:lang w:eastAsia="zh-CN"/>
              </w:rPr>
            </w:pPr>
            <w:r w:rsidRPr="00947D98">
              <w:rPr>
                <w:rFonts w:eastAsia="等线"/>
                <w:color w:val="000000"/>
                <w:sz w:val="16"/>
                <w:szCs w:val="16"/>
              </w:rPr>
              <w:t>…</w:t>
            </w:r>
          </w:p>
        </w:tc>
        <w:tc>
          <w:tcPr>
            <w:tcW w:w="708" w:type="dxa"/>
            <w:tcBorders>
              <w:top w:val="single" w:sz="4" w:space="0" w:color="auto"/>
              <w:bottom w:val="single" w:sz="4" w:space="0" w:color="auto"/>
            </w:tcBorders>
            <w:vAlign w:val="center"/>
          </w:tcPr>
          <w:p w14:paraId="2A1AF7F2" w14:textId="1BFFFBF3" w:rsidR="00947D98" w:rsidRPr="00947D98" w:rsidRDefault="00947D98" w:rsidP="00953161">
            <w:pPr>
              <w:ind w:firstLine="0"/>
              <w:rPr>
                <w:sz w:val="16"/>
                <w:szCs w:val="16"/>
                <w:lang w:eastAsia="zh-CN"/>
              </w:rPr>
            </w:pPr>
            <w:r w:rsidRPr="00947D98">
              <w:rPr>
                <w:rFonts w:eastAsia="等线"/>
                <w:color w:val="000000"/>
                <w:sz w:val="16"/>
                <w:szCs w:val="16"/>
              </w:rPr>
              <w:t>…</w:t>
            </w:r>
          </w:p>
        </w:tc>
        <w:tc>
          <w:tcPr>
            <w:tcW w:w="709" w:type="dxa"/>
            <w:tcBorders>
              <w:top w:val="single" w:sz="4" w:space="0" w:color="auto"/>
              <w:bottom w:val="single" w:sz="4" w:space="0" w:color="auto"/>
            </w:tcBorders>
            <w:vAlign w:val="center"/>
          </w:tcPr>
          <w:p w14:paraId="67A6D168" w14:textId="46715AB1" w:rsidR="00947D98" w:rsidRPr="00947D98" w:rsidRDefault="00947D98" w:rsidP="00953161">
            <w:pPr>
              <w:ind w:firstLine="0"/>
              <w:rPr>
                <w:sz w:val="16"/>
                <w:szCs w:val="16"/>
                <w:lang w:eastAsia="zh-CN"/>
              </w:rPr>
            </w:pPr>
            <w:r w:rsidRPr="00947D98">
              <w:rPr>
                <w:rFonts w:eastAsia="等线"/>
                <w:color w:val="000000"/>
                <w:sz w:val="16"/>
                <w:szCs w:val="16"/>
              </w:rPr>
              <w:t>…</w:t>
            </w:r>
          </w:p>
        </w:tc>
        <w:tc>
          <w:tcPr>
            <w:tcW w:w="709" w:type="dxa"/>
            <w:tcBorders>
              <w:top w:val="single" w:sz="4" w:space="0" w:color="auto"/>
              <w:bottom w:val="single" w:sz="4" w:space="0" w:color="auto"/>
            </w:tcBorders>
            <w:vAlign w:val="center"/>
          </w:tcPr>
          <w:p w14:paraId="05BC8277" w14:textId="05B101BC" w:rsidR="00947D98" w:rsidRPr="00947D98" w:rsidRDefault="00947D98" w:rsidP="00953161">
            <w:pPr>
              <w:ind w:firstLine="0"/>
              <w:rPr>
                <w:sz w:val="16"/>
                <w:szCs w:val="16"/>
                <w:lang w:eastAsia="zh-CN"/>
              </w:rPr>
            </w:pPr>
            <w:r w:rsidRPr="00947D98">
              <w:rPr>
                <w:rFonts w:eastAsia="等线"/>
                <w:color w:val="000000"/>
                <w:sz w:val="16"/>
                <w:szCs w:val="16"/>
              </w:rPr>
              <w:t>…</w:t>
            </w:r>
          </w:p>
        </w:tc>
        <w:tc>
          <w:tcPr>
            <w:tcW w:w="709" w:type="dxa"/>
            <w:tcBorders>
              <w:top w:val="single" w:sz="4" w:space="0" w:color="auto"/>
              <w:bottom w:val="single" w:sz="4" w:space="0" w:color="auto"/>
            </w:tcBorders>
          </w:tcPr>
          <w:p w14:paraId="37168882" w14:textId="39BDDBB2" w:rsidR="00947D98" w:rsidRPr="00947D98" w:rsidRDefault="00947D98" w:rsidP="00953161">
            <w:pPr>
              <w:ind w:firstLine="0"/>
              <w:rPr>
                <w:rFonts w:eastAsia="等线"/>
                <w:color w:val="000000"/>
                <w:sz w:val="16"/>
                <w:szCs w:val="16"/>
                <w:lang w:eastAsia="zh-CN"/>
              </w:rPr>
            </w:pPr>
            <w:r>
              <w:rPr>
                <w:rFonts w:eastAsia="等线"/>
                <w:color w:val="000000"/>
                <w:sz w:val="16"/>
                <w:szCs w:val="16"/>
                <w:lang w:eastAsia="zh-CN"/>
              </w:rPr>
              <w:t>…</w:t>
            </w:r>
          </w:p>
        </w:tc>
        <w:tc>
          <w:tcPr>
            <w:tcW w:w="708" w:type="dxa"/>
            <w:tcBorders>
              <w:top w:val="single" w:sz="4" w:space="0" w:color="auto"/>
              <w:bottom w:val="single" w:sz="4" w:space="0" w:color="auto"/>
            </w:tcBorders>
          </w:tcPr>
          <w:p w14:paraId="51D695CB" w14:textId="7407618F" w:rsidR="00947D98" w:rsidRPr="00947D98" w:rsidRDefault="00947D98" w:rsidP="00953161">
            <w:pPr>
              <w:ind w:firstLine="0"/>
              <w:rPr>
                <w:rFonts w:eastAsia="等线"/>
                <w:color w:val="000000"/>
                <w:sz w:val="16"/>
                <w:szCs w:val="16"/>
                <w:lang w:eastAsia="zh-CN"/>
              </w:rPr>
            </w:pPr>
            <w:r>
              <w:rPr>
                <w:rFonts w:eastAsia="等线"/>
                <w:color w:val="000000"/>
                <w:sz w:val="16"/>
                <w:szCs w:val="16"/>
                <w:lang w:eastAsia="zh-CN"/>
              </w:rPr>
              <w:t>…</w:t>
            </w:r>
          </w:p>
        </w:tc>
        <w:tc>
          <w:tcPr>
            <w:tcW w:w="426" w:type="dxa"/>
            <w:tcBorders>
              <w:top w:val="single" w:sz="4" w:space="0" w:color="auto"/>
              <w:bottom w:val="single" w:sz="4" w:space="0" w:color="auto"/>
            </w:tcBorders>
            <w:vAlign w:val="center"/>
          </w:tcPr>
          <w:p w14:paraId="2BE5B020" w14:textId="75AB9095" w:rsidR="00947D98" w:rsidRPr="00947D98" w:rsidRDefault="00947D98" w:rsidP="00953161">
            <w:pPr>
              <w:ind w:firstLine="0"/>
              <w:rPr>
                <w:sz w:val="16"/>
                <w:szCs w:val="16"/>
                <w:lang w:eastAsia="zh-CN"/>
              </w:rPr>
            </w:pPr>
            <w:r w:rsidRPr="00947D98">
              <w:rPr>
                <w:rFonts w:eastAsia="等线"/>
                <w:color w:val="000000"/>
                <w:sz w:val="16"/>
                <w:szCs w:val="16"/>
              </w:rPr>
              <w:t>…</w:t>
            </w:r>
          </w:p>
        </w:tc>
        <w:tc>
          <w:tcPr>
            <w:tcW w:w="703" w:type="dxa"/>
            <w:tcBorders>
              <w:top w:val="single" w:sz="4" w:space="0" w:color="auto"/>
              <w:bottom w:val="single" w:sz="4" w:space="0" w:color="auto"/>
            </w:tcBorders>
            <w:vAlign w:val="center"/>
          </w:tcPr>
          <w:p w14:paraId="25A28B80" w14:textId="6EDFC915" w:rsidR="00947D98" w:rsidRPr="00947D98" w:rsidRDefault="00947D98" w:rsidP="00953161">
            <w:pPr>
              <w:ind w:firstLine="0"/>
              <w:rPr>
                <w:sz w:val="16"/>
                <w:szCs w:val="16"/>
                <w:lang w:eastAsia="zh-CN"/>
              </w:rPr>
            </w:pPr>
            <w:r w:rsidRPr="00947D98">
              <w:rPr>
                <w:rFonts w:eastAsia="等线"/>
                <w:color w:val="000000"/>
                <w:sz w:val="16"/>
                <w:szCs w:val="16"/>
              </w:rPr>
              <w:t>…</w:t>
            </w:r>
          </w:p>
        </w:tc>
      </w:tr>
      <w:tr w:rsidR="00947D98" w14:paraId="0523A087" w14:textId="77777777" w:rsidTr="00B535D1">
        <w:trPr>
          <w:jc w:val="center"/>
        </w:trPr>
        <w:tc>
          <w:tcPr>
            <w:tcW w:w="573" w:type="dxa"/>
            <w:tcBorders>
              <w:top w:val="single" w:sz="4" w:space="0" w:color="auto"/>
              <w:bottom w:val="single" w:sz="4" w:space="0" w:color="auto"/>
            </w:tcBorders>
            <w:vAlign w:val="center"/>
          </w:tcPr>
          <w:p w14:paraId="7708BED9" w14:textId="1A321A0D" w:rsidR="00947D98" w:rsidRPr="00947D98" w:rsidRDefault="00947D98" w:rsidP="00947D98">
            <w:pPr>
              <w:ind w:firstLine="0"/>
              <w:rPr>
                <w:sz w:val="16"/>
                <w:szCs w:val="16"/>
                <w:lang w:eastAsia="zh-CN"/>
              </w:rPr>
            </w:pPr>
            <w:r w:rsidRPr="00947D98">
              <w:rPr>
                <w:rFonts w:eastAsia="等线"/>
                <w:color w:val="000000"/>
                <w:sz w:val="16"/>
                <w:szCs w:val="16"/>
              </w:rPr>
              <w:t>20</w:t>
            </w:r>
          </w:p>
        </w:tc>
        <w:tc>
          <w:tcPr>
            <w:tcW w:w="708" w:type="dxa"/>
            <w:tcBorders>
              <w:top w:val="single" w:sz="4" w:space="0" w:color="auto"/>
              <w:bottom w:val="single" w:sz="4" w:space="0" w:color="auto"/>
            </w:tcBorders>
            <w:vAlign w:val="center"/>
          </w:tcPr>
          <w:p w14:paraId="258E73F5" w14:textId="0F1E1C19" w:rsidR="00947D98" w:rsidRPr="00947D98" w:rsidRDefault="00947D98" w:rsidP="00947D98">
            <w:pPr>
              <w:ind w:firstLine="0"/>
              <w:rPr>
                <w:sz w:val="16"/>
                <w:szCs w:val="16"/>
                <w:lang w:eastAsia="zh-CN"/>
              </w:rPr>
            </w:pPr>
            <w:r w:rsidRPr="00947D98">
              <w:rPr>
                <w:rFonts w:eastAsia="等线"/>
                <w:color w:val="000000"/>
                <w:sz w:val="16"/>
                <w:szCs w:val="16"/>
              </w:rPr>
              <w:t>16.42</w:t>
            </w:r>
          </w:p>
        </w:tc>
        <w:tc>
          <w:tcPr>
            <w:tcW w:w="709" w:type="dxa"/>
            <w:tcBorders>
              <w:top w:val="single" w:sz="4" w:space="0" w:color="auto"/>
              <w:bottom w:val="single" w:sz="4" w:space="0" w:color="auto"/>
            </w:tcBorders>
            <w:vAlign w:val="center"/>
          </w:tcPr>
          <w:p w14:paraId="650351D9" w14:textId="1128A77A" w:rsidR="00947D98" w:rsidRPr="00947D98" w:rsidRDefault="00947D98" w:rsidP="00947D98">
            <w:pPr>
              <w:ind w:firstLine="0"/>
              <w:rPr>
                <w:sz w:val="16"/>
                <w:szCs w:val="16"/>
                <w:lang w:eastAsia="zh-CN"/>
              </w:rPr>
            </w:pPr>
            <w:r w:rsidRPr="00947D98">
              <w:rPr>
                <w:rFonts w:eastAsia="等线"/>
                <w:color w:val="000000"/>
                <w:sz w:val="16"/>
                <w:szCs w:val="16"/>
              </w:rPr>
              <w:t>14.61</w:t>
            </w:r>
          </w:p>
        </w:tc>
        <w:tc>
          <w:tcPr>
            <w:tcW w:w="709" w:type="dxa"/>
            <w:tcBorders>
              <w:top w:val="single" w:sz="4" w:space="0" w:color="auto"/>
              <w:bottom w:val="single" w:sz="4" w:space="0" w:color="auto"/>
            </w:tcBorders>
            <w:vAlign w:val="center"/>
          </w:tcPr>
          <w:p w14:paraId="4B67D57C" w14:textId="5FADB63B" w:rsidR="00947D98" w:rsidRPr="00947D98" w:rsidRDefault="00947D98" w:rsidP="00947D98">
            <w:pPr>
              <w:ind w:firstLine="0"/>
              <w:rPr>
                <w:sz w:val="16"/>
                <w:szCs w:val="16"/>
                <w:lang w:eastAsia="zh-CN"/>
              </w:rPr>
            </w:pPr>
            <w:r w:rsidRPr="00947D98">
              <w:rPr>
                <w:rFonts w:eastAsia="等线"/>
                <w:color w:val="000000"/>
                <w:sz w:val="16"/>
                <w:szCs w:val="16"/>
              </w:rPr>
              <w:t>15.63</w:t>
            </w:r>
          </w:p>
        </w:tc>
        <w:tc>
          <w:tcPr>
            <w:tcW w:w="709" w:type="dxa"/>
            <w:tcBorders>
              <w:top w:val="single" w:sz="4" w:space="0" w:color="auto"/>
              <w:bottom w:val="single" w:sz="4" w:space="0" w:color="auto"/>
            </w:tcBorders>
            <w:vAlign w:val="center"/>
          </w:tcPr>
          <w:p w14:paraId="1CC18FA5" w14:textId="3C1E7CB0" w:rsidR="00947D98" w:rsidRPr="00947D98" w:rsidRDefault="00947D98" w:rsidP="00947D98">
            <w:pPr>
              <w:ind w:firstLine="0"/>
              <w:rPr>
                <w:rFonts w:eastAsia="等线"/>
                <w:color w:val="000000"/>
                <w:sz w:val="16"/>
                <w:szCs w:val="16"/>
              </w:rPr>
            </w:pPr>
            <w:r w:rsidRPr="00947D98">
              <w:rPr>
                <w:rFonts w:eastAsia="等线"/>
                <w:color w:val="000000"/>
                <w:sz w:val="16"/>
                <w:szCs w:val="16"/>
              </w:rPr>
              <w:t>14.66</w:t>
            </w:r>
          </w:p>
        </w:tc>
        <w:tc>
          <w:tcPr>
            <w:tcW w:w="708" w:type="dxa"/>
            <w:tcBorders>
              <w:top w:val="single" w:sz="4" w:space="0" w:color="auto"/>
              <w:bottom w:val="single" w:sz="4" w:space="0" w:color="auto"/>
            </w:tcBorders>
            <w:vAlign w:val="center"/>
          </w:tcPr>
          <w:p w14:paraId="41BFF5B2" w14:textId="17EE61D6" w:rsidR="00947D98" w:rsidRPr="00947D98" w:rsidRDefault="00947D98" w:rsidP="00947D98">
            <w:pPr>
              <w:ind w:firstLine="0"/>
              <w:rPr>
                <w:rFonts w:eastAsia="等线"/>
                <w:color w:val="000000"/>
                <w:sz w:val="16"/>
                <w:szCs w:val="16"/>
              </w:rPr>
            </w:pPr>
            <w:r w:rsidRPr="00947D98">
              <w:rPr>
                <w:rFonts w:eastAsia="等线"/>
                <w:color w:val="000000"/>
                <w:sz w:val="16"/>
                <w:szCs w:val="16"/>
              </w:rPr>
              <w:t>14.66</w:t>
            </w:r>
          </w:p>
        </w:tc>
        <w:tc>
          <w:tcPr>
            <w:tcW w:w="426" w:type="dxa"/>
            <w:tcBorders>
              <w:top w:val="single" w:sz="4" w:space="0" w:color="auto"/>
              <w:bottom w:val="single" w:sz="4" w:space="0" w:color="auto"/>
            </w:tcBorders>
            <w:vAlign w:val="center"/>
          </w:tcPr>
          <w:p w14:paraId="6975E636" w14:textId="303D7BB7" w:rsidR="00947D98" w:rsidRPr="00947D98" w:rsidRDefault="00947D98" w:rsidP="00947D98">
            <w:pPr>
              <w:ind w:firstLine="0"/>
              <w:rPr>
                <w:sz w:val="16"/>
                <w:szCs w:val="16"/>
                <w:lang w:eastAsia="zh-CN"/>
              </w:rPr>
            </w:pPr>
            <w:r w:rsidRPr="00947D98">
              <w:rPr>
                <w:rFonts w:eastAsia="等线"/>
                <w:color w:val="000000"/>
                <w:sz w:val="16"/>
                <w:szCs w:val="16"/>
              </w:rPr>
              <w:t>…</w:t>
            </w:r>
          </w:p>
        </w:tc>
        <w:tc>
          <w:tcPr>
            <w:tcW w:w="703" w:type="dxa"/>
            <w:tcBorders>
              <w:top w:val="single" w:sz="4" w:space="0" w:color="auto"/>
              <w:bottom w:val="single" w:sz="4" w:space="0" w:color="auto"/>
            </w:tcBorders>
            <w:vAlign w:val="center"/>
          </w:tcPr>
          <w:p w14:paraId="6B0DA298" w14:textId="542E5485" w:rsidR="00947D98" w:rsidRPr="00947D98" w:rsidRDefault="00947D98" w:rsidP="00947D98">
            <w:pPr>
              <w:ind w:firstLine="0"/>
              <w:rPr>
                <w:sz w:val="16"/>
                <w:szCs w:val="16"/>
                <w:lang w:eastAsia="zh-CN"/>
              </w:rPr>
            </w:pPr>
            <w:r w:rsidRPr="00947D98">
              <w:rPr>
                <w:rFonts w:eastAsia="等线"/>
                <w:color w:val="000000"/>
                <w:sz w:val="16"/>
                <w:szCs w:val="16"/>
              </w:rPr>
              <w:t>17.03</w:t>
            </w:r>
          </w:p>
        </w:tc>
      </w:tr>
    </w:tbl>
    <w:p w14:paraId="6F2813E0" w14:textId="77777777" w:rsidR="00025498" w:rsidRDefault="00025498" w:rsidP="0094726B">
      <w:pPr>
        <w:ind w:leftChars="210" w:left="420"/>
        <w:rPr>
          <w:lang w:eastAsia="zh-CN"/>
        </w:rPr>
      </w:pPr>
    </w:p>
    <w:p w14:paraId="2100A827" w14:textId="59C10723" w:rsidR="00C9411D" w:rsidRPr="00C11FD7" w:rsidRDefault="00126B36" w:rsidP="00A130CE">
      <w:pPr>
        <w:rPr>
          <w:lang w:eastAsia="zh-CN"/>
        </w:rPr>
      </w:pPr>
      <w:r>
        <w:rPr>
          <w:rFonts w:hint="eastAsia"/>
          <w:lang w:eastAsia="zh-CN"/>
        </w:rPr>
        <w:t>探测</w:t>
      </w:r>
      <w:ins w:id="239" w:author="MYWEI" w:date="2023-05-23T16:35:00Z">
        <w:r w:rsidR="00C252E1">
          <w:rPr>
            <w:rFonts w:hint="eastAsia"/>
            <w:lang w:eastAsia="zh-CN"/>
          </w:rPr>
          <w:t>计算</w:t>
        </w:r>
      </w:ins>
      <w:r>
        <w:rPr>
          <w:rFonts w:hint="eastAsia"/>
          <w:lang w:eastAsia="zh-CN"/>
        </w:rPr>
        <w:t>结果如图</w:t>
      </w:r>
      <w:r>
        <w:rPr>
          <w:rFonts w:hint="eastAsia"/>
          <w:lang w:eastAsia="zh-CN"/>
        </w:rPr>
        <w:t>9</w:t>
      </w:r>
      <w:r>
        <w:rPr>
          <w:rFonts w:hint="eastAsia"/>
          <w:lang w:eastAsia="zh-CN"/>
        </w:rPr>
        <w:t>所示，其中图</w:t>
      </w:r>
      <w:r>
        <w:rPr>
          <w:rFonts w:hint="eastAsia"/>
          <w:lang w:eastAsia="zh-CN"/>
        </w:rPr>
        <w:t>9</w:t>
      </w:r>
      <w:r>
        <w:rPr>
          <w:lang w:eastAsia="zh-CN"/>
        </w:rPr>
        <w:t>(a)</w:t>
      </w:r>
      <w:r>
        <w:rPr>
          <w:rFonts w:hint="eastAsia"/>
          <w:lang w:eastAsia="zh-CN"/>
        </w:rPr>
        <w:t>为超前底板岩层电阻率计算数据，可以看出电阻率</w:t>
      </w:r>
      <w:ins w:id="240" w:author="Kong Rui" w:date="2023-05-27T10:06:00Z">
        <w:r w:rsidR="00C9431C">
          <w:rPr>
            <w:rFonts w:hint="eastAsia"/>
            <w:lang w:eastAsia="zh-CN"/>
          </w:rPr>
          <w:t>在</w:t>
        </w:r>
      </w:ins>
      <w:del w:id="241" w:author="Kong Rui" w:date="2023-05-27T10:06:00Z">
        <w:r w:rsidDel="00C9431C">
          <w:rPr>
            <w:rFonts w:hint="eastAsia"/>
            <w:lang w:eastAsia="zh-CN"/>
          </w:rPr>
          <w:delText>在</w:delText>
        </w:r>
        <w:r w:rsidR="000811AE" w:rsidDel="00C9431C">
          <w:rPr>
            <w:rFonts w:hint="eastAsia"/>
            <w:lang w:eastAsia="zh-CN"/>
          </w:rPr>
          <w:delText>深度和</w:delText>
        </w:r>
      </w:del>
      <w:r w:rsidR="000811AE">
        <w:rPr>
          <w:rFonts w:hint="eastAsia"/>
          <w:lang w:eastAsia="zh-CN"/>
        </w:rPr>
        <w:t>水平</w:t>
      </w:r>
      <w:ins w:id="242" w:author="Kong Rui" w:date="2023-05-27T10:06:00Z">
        <w:r w:rsidR="00C9431C">
          <w:rPr>
            <w:rFonts w:hint="eastAsia"/>
            <w:lang w:eastAsia="zh-CN"/>
          </w:rPr>
          <w:t>位置上</w:t>
        </w:r>
      </w:ins>
      <w:del w:id="243" w:author="Kong Rui" w:date="2023-05-27T10:06:00Z">
        <w:r w:rsidR="000811AE" w:rsidDel="00C9431C">
          <w:rPr>
            <w:rFonts w:hint="eastAsia"/>
            <w:lang w:eastAsia="zh-CN"/>
          </w:rPr>
          <w:delText>方面</w:delText>
        </w:r>
      </w:del>
      <w:ins w:id="244" w:author="Kong Rui" w:date="2023-05-27T10:06:00Z">
        <w:r w:rsidR="00C9431C">
          <w:rPr>
            <w:rFonts w:hint="eastAsia"/>
            <w:lang w:eastAsia="zh-CN"/>
          </w:rPr>
          <w:t>分布不均</w:t>
        </w:r>
      </w:ins>
      <w:del w:id="245" w:author="Kong Rui" w:date="2023-05-27T10:06:00Z">
        <w:r w:rsidR="000811AE" w:rsidDel="00C9431C">
          <w:rPr>
            <w:rFonts w:hint="eastAsia"/>
            <w:lang w:eastAsia="zh-CN"/>
          </w:rPr>
          <w:delText>存在明显区别</w:delText>
        </w:r>
      </w:del>
      <w:r w:rsidR="000811AE">
        <w:rPr>
          <w:rFonts w:hint="eastAsia"/>
          <w:lang w:eastAsia="zh-CN"/>
        </w:rPr>
        <w:t>。将深度方向电阻率进行平均处理，得到迎头前方电阻率的分布曲线，如</w:t>
      </w:r>
      <w:r w:rsidR="00C021E5" w:rsidRPr="00BF0543">
        <w:rPr>
          <w:rFonts w:hint="eastAsia"/>
          <w:lang w:eastAsia="zh-CN"/>
        </w:rPr>
        <w:t>图</w:t>
      </w:r>
      <w:r w:rsidR="00F16318">
        <w:rPr>
          <w:rFonts w:hint="eastAsia"/>
          <w:lang w:eastAsia="zh-CN"/>
        </w:rPr>
        <w:t>9</w:t>
      </w:r>
      <w:r w:rsidRPr="00126B36">
        <w:rPr>
          <w:lang w:eastAsia="zh-CN"/>
        </w:rPr>
        <w:t>(b)</w:t>
      </w:r>
      <w:del w:id="246" w:author="Kong Rui" w:date="2023-05-27T10:07:00Z">
        <w:r w:rsidR="000811AE" w:rsidDel="00C9431C">
          <w:rPr>
            <w:rFonts w:hint="eastAsia"/>
            <w:lang w:eastAsia="zh-CN"/>
          </w:rPr>
          <w:delText>，可以看出</w:delText>
        </w:r>
      </w:del>
      <w:r w:rsidR="000F03A1" w:rsidRPr="00BF0543">
        <w:rPr>
          <w:rFonts w:hint="eastAsia"/>
          <w:lang w:eastAsia="zh-CN"/>
        </w:rPr>
        <w:t>距离迎头前方</w:t>
      </w:r>
      <w:r w:rsidR="0094726B" w:rsidRPr="00BF0543">
        <w:rPr>
          <w:rFonts w:hint="eastAsia"/>
          <w:lang w:eastAsia="zh-CN"/>
        </w:rPr>
        <w:t>1</w:t>
      </w:r>
      <w:r w:rsidR="0094726B" w:rsidRPr="00BF0543">
        <w:rPr>
          <w:lang w:eastAsia="zh-CN"/>
        </w:rPr>
        <w:t>8 m</w:t>
      </w:r>
      <w:r w:rsidR="0094726B" w:rsidRPr="00BF0543">
        <w:rPr>
          <w:rFonts w:hint="eastAsia"/>
          <w:lang w:eastAsia="zh-CN"/>
        </w:rPr>
        <w:t>内都呈现相对较高的电阻率值，这是</w:t>
      </w:r>
      <w:proofErr w:type="gramStart"/>
      <w:r w:rsidR="0094726B" w:rsidRPr="00BF0543">
        <w:rPr>
          <w:rFonts w:hint="eastAsia"/>
          <w:lang w:eastAsia="zh-CN"/>
        </w:rPr>
        <w:t>由于采动影响</w:t>
      </w:r>
      <w:proofErr w:type="gramEnd"/>
      <w:r w:rsidR="0094726B" w:rsidRPr="00BF0543">
        <w:rPr>
          <w:rFonts w:hint="eastAsia"/>
          <w:lang w:eastAsia="zh-CN"/>
        </w:rPr>
        <w:t>导致迎头前方岩体破碎引起观测电阻率值偏高，</w:t>
      </w:r>
      <w:r w:rsidR="00156380">
        <w:rPr>
          <w:rFonts w:hint="eastAsia"/>
          <w:lang w:eastAsia="zh-CN"/>
        </w:rPr>
        <w:t>且随着深度增加电阻减小。</w:t>
      </w:r>
      <w:r w:rsidR="0094726B" w:rsidRPr="00BF0543">
        <w:rPr>
          <w:rFonts w:hint="eastAsia"/>
          <w:lang w:eastAsia="zh-CN"/>
        </w:rPr>
        <w:t>后面</w:t>
      </w:r>
      <w:r w:rsidR="0094726B" w:rsidRPr="00BF0543">
        <w:rPr>
          <w:rFonts w:hint="eastAsia"/>
          <w:lang w:eastAsia="zh-CN"/>
        </w:rPr>
        <w:t>2</w:t>
      </w:r>
      <w:r w:rsidR="0094726B" w:rsidRPr="00BF0543">
        <w:rPr>
          <w:lang w:eastAsia="zh-CN"/>
        </w:rPr>
        <w:t xml:space="preserve">0-70 </w:t>
      </w:r>
      <w:r w:rsidR="0094726B" w:rsidRPr="00BF0543">
        <w:rPr>
          <w:rFonts w:hint="eastAsia"/>
          <w:lang w:eastAsia="zh-CN"/>
        </w:rPr>
        <w:t>m</w:t>
      </w:r>
      <w:r w:rsidR="0094726B" w:rsidRPr="00BF0543">
        <w:rPr>
          <w:rFonts w:hint="eastAsia"/>
          <w:lang w:eastAsia="zh-CN"/>
        </w:rPr>
        <w:t>处</w:t>
      </w:r>
      <w:ins w:id="247" w:author="Kong Rui" w:date="2023-05-26T09:36:00Z">
        <w:r w:rsidR="00553D0B">
          <w:rPr>
            <w:rFonts w:hint="eastAsia"/>
            <w:lang w:eastAsia="zh-CN"/>
          </w:rPr>
          <w:t>电阻率</w:t>
        </w:r>
      </w:ins>
      <w:del w:id="248" w:author="Kong Rui" w:date="2023-05-26T09:36:00Z">
        <w:r w:rsidR="0094726B" w:rsidRPr="00BF0543" w:rsidDel="00553D0B">
          <w:rPr>
            <w:rFonts w:hint="eastAsia"/>
            <w:lang w:eastAsia="zh-CN"/>
          </w:rPr>
          <w:delText>岩层</w:delText>
        </w:r>
      </w:del>
      <w:r w:rsidR="0094726B" w:rsidRPr="00BF0543">
        <w:rPr>
          <w:rFonts w:hint="eastAsia"/>
          <w:lang w:eastAsia="zh-CN"/>
        </w:rPr>
        <w:t>分布相对较平稳、</w:t>
      </w:r>
      <w:del w:id="249" w:author="Kong Rui" w:date="2023-05-26T09:37:00Z">
        <w:r w:rsidR="0094726B" w:rsidRPr="00BF0543" w:rsidDel="00553D0B">
          <w:rPr>
            <w:rFonts w:hint="eastAsia"/>
            <w:lang w:eastAsia="zh-CN"/>
          </w:rPr>
          <w:delText>岩层</w:delText>
        </w:r>
      </w:del>
      <w:r w:rsidR="0094726B" w:rsidRPr="00BF0543">
        <w:rPr>
          <w:rFonts w:hint="eastAsia"/>
          <w:lang w:eastAsia="zh-CN"/>
        </w:rPr>
        <w:t>起伏小处于原岩应力区，表现为阻值较低</w:t>
      </w:r>
      <w:r w:rsidR="00C9411D" w:rsidRPr="00BF0543">
        <w:rPr>
          <w:rFonts w:hint="eastAsia"/>
          <w:lang w:eastAsia="zh-CN"/>
        </w:rPr>
        <w:t>。</w:t>
      </w:r>
      <w:r w:rsidR="0094726B" w:rsidRPr="00BF0543">
        <w:rPr>
          <w:rFonts w:hint="eastAsia"/>
          <w:lang w:eastAsia="zh-CN"/>
        </w:rPr>
        <w:t>7</w:t>
      </w:r>
      <w:r w:rsidR="0094726B" w:rsidRPr="00BF0543">
        <w:rPr>
          <w:lang w:eastAsia="zh-CN"/>
        </w:rPr>
        <w:t xml:space="preserve">0 </w:t>
      </w:r>
      <w:r w:rsidR="0094726B" w:rsidRPr="00BF0543">
        <w:rPr>
          <w:rFonts w:hint="eastAsia"/>
          <w:lang w:eastAsia="zh-CN"/>
        </w:rPr>
        <w:t>m</w:t>
      </w:r>
      <w:r w:rsidR="0094726B" w:rsidRPr="00BF0543">
        <w:rPr>
          <w:rFonts w:hint="eastAsia"/>
          <w:lang w:eastAsia="zh-CN"/>
        </w:rPr>
        <w:t>以后电阻率分布不均匀</w:t>
      </w:r>
      <w:r w:rsidR="00D9505B" w:rsidRPr="00BF0543">
        <w:rPr>
          <w:rFonts w:hint="eastAsia"/>
          <w:lang w:eastAsia="zh-CN"/>
        </w:rPr>
        <w:t>、高低</w:t>
      </w:r>
      <w:proofErr w:type="gramStart"/>
      <w:r w:rsidR="00D9505B" w:rsidRPr="00BF0543">
        <w:rPr>
          <w:rFonts w:hint="eastAsia"/>
          <w:lang w:eastAsia="zh-CN"/>
        </w:rPr>
        <w:t>阻</w:t>
      </w:r>
      <w:proofErr w:type="gramEnd"/>
      <w:r w:rsidR="00D9505B" w:rsidRPr="00BF0543">
        <w:rPr>
          <w:rFonts w:hint="eastAsia"/>
          <w:lang w:eastAsia="zh-CN"/>
        </w:rPr>
        <w:t>交替</w:t>
      </w:r>
      <w:r w:rsidR="00065397">
        <w:rPr>
          <w:rFonts w:hint="eastAsia"/>
          <w:lang w:eastAsia="zh-CN"/>
        </w:rPr>
        <w:t>、</w:t>
      </w:r>
      <w:r w:rsidR="00D9505B" w:rsidRPr="00BF0543">
        <w:rPr>
          <w:rFonts w:hint="eastAsia"/>
          <w:lang w:eastAsia="zh-CN"/>
        </w:rPr>
        <w:t>波动幅度较大</w:t>
      </w:r>
      <w:r w:rsidR="00AF76BA">
        <w:rPr>
          <w:rFonts w:hint="eastAsia"/>
          <w:lang w:eastAsia="zh-CN"/>
        </w:rPr>
        <w:t>，</w:t>
      </w:r>
      <w:r w:rsidR="0094726B" w:rsidRPr="00BF0543">
        <w:rPr>
          <w:rFonts w:hint="eastAsia"/>
          <w:lang w:eastAsia="zh-CN"/>
        </w:rPr>
        <w:t>且有电阻率异常偏高的点，推测</w:t>
      </w:r>
      <w:r w:rsidR="00D9505B" w:rsidRPr="00BF0543">
        <w:rPr>
          <w:rFonts w:hint="eastAsia"/>
          <w:lang w:eastAsia="zh-CN"/>
        </w:rPr>
        <w:t>有地质构造</w:t>
      </w:r>
      <w:r w:rsidR="00065397">
        <w:rPr>
          <w:rFonts w:hint="eastAsia"/>
          <w:lang w:eastAsia="zh-CN"/>
        </w:rPr>
        <w:t>、断层等</w:t>
      </w:r>
      <w:r w:rsidR="0094726B" w:rsidRPr="00BF0543">
        <w:rPr>
          <w:rFonts w:hint="eastAsia"/>
          <w:lang w:eastAsia="zh-CN"/>
        </w:rPr>
        <w:t>存在。</w:t>
      </w:r>
    </w:p>
    <w:p w14:paraId="313FA94D" w14:textId="639F70A1" w:rsidR="00C9411D" w:rsidRPr="00C11FD7" w:rsidRDefault="000F03A1" w:rsidP="003C6B6F">
      <w:pPr>
        <w:rPr>
          <w:rFonts w:cs="Times New Roman"/>
        </w:rPr>
      </w:pPr>
      <w:r>
        <w:rPr>
          <w:noProof/>
          <w:lang w:eastAsia="zh-CN"/>
        </w:rPr>
        <w:drawing>
          <wp:inline distT="0" distB="0" distL="0" distR="0" wp14:anchorId="4389B9F2" wp14:editId="648E7361">
            <wp:extent cx="2978150" cy="84444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96547" cy="849658"/>
                    </a:xfrm>
                    <a:prstGeom prst="rect">
                      <a:avLst/>
                    </a:prstGeom>
                    <a:noFill/>
                    <a:ln>
                      <a:noFill/>
                    </a:ln>
                  </pic:spPr>
                </pic:pic>
              </a:graphicData>
            </a:graphic>
          </wp:inline>
        </w:drawing>
      </w:r>
    </w:p>
    <w:p w14:paraId="4F58D4D3" w14:textId="76853BEF" w:rsidR="00C9411D" w:rsidRPr="00234787" w:rsidRDefault="00234787" w:rsidP="003C6B6F">
      <w:pPr>
        <w:pStyle w:val="aff8"/>
        <w:spacing w:after="156"/>
      </w:pPr>
      <w:r w:rsidRPr="00234787">
        <w:rPr>
          <w:rFonts w:hint="eastAsia"/>
        </w:rPr>
        <w:t>(</w:t>
      </w:r>
      <w:r w:rsidRPr="00234787">
        <w:t>a)</w:t>
      </w:r>
      <w:r w:rsidRPr="00234787">
        <w:rPr>
          <w:rFonts w:hint="eastAsia"/>
        </w:rPr>
        <w:t xml:space="preserve"> </w:t>
      </w:r>
      <w:r w:rsidR="000F03A1">
        <w:t>215</w:t>
      </w:r>
      <w:r w:rsidRPr="00234787">
        <w:rPr>
          <w:rFonts w:hint="eastAsia"/>
        </w:rPr>
        <w:t>巷道</w:t>
      </w:r>
      <w:r w:rsidR="000F03A1">
        <w:rPr>
          <w:rFonts w:hint="eastAsia"/>
        </w:rPr>
        <w:t>2</w:t>
      </w:r>
      <w:r w:rsidR="000F03A1">
        <w:t xml:space="preserve">80 </w:t>
      </w:r>
      <w:r w:rsidR="000F03A1">
        <w:rPr>
          <w:rFonts w:hint="eastAsia"/>
        </w:rPr>
        <w:t>m</w:t>
      </w:r>
      <w:r w:rsidRPr="00234787">
        <w:rPr>
          <w:rFonts w:hint="eastAsia"/>
        </w:rPr>
        <w:t>超前探测电阻分布云图</w:t>
      </w:r>
    </w:p>
    <w:p w14:paraId="1DE99093" w14:textId="4CB045BE" w:rsidR="00C9411D" w:rsidRPr="00C11FD7" w:rsidRDefault="00F07833" w:rsidP="003C6B6F">
      <w:pPr>
        <w:rPr>
          <w:rFonts w:cs="Times New Roman"/>
        </w:rPr>
      </w:pPr>
      <w:r w:rsidRPr="00F07833">
        <w:rPr>
          <w:rFonts w:cs="Times New Roman"/>
          <w:noProof/>
          <w:lang w:eastAsia="zh-CN"/>
        </w:rPr>
        <w:drawing>
          <wp:inline distT="0" distB="0" distL="0" distR="0" wp14:anchorId="7D67D992" wp14:editId="5F27B565">
            <wp:extent cx="2700000" cy="1488829"/>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0000" cy="1488829"/>
                    </a:xfrm>
                    <a:prstGeom prst="rect">
                      <a:avLst/>
                    </a:prstGeom>
                    <a:noFill/>
                    <a:ln>
                      <a:noFill/>
                    </a:ln>
                  </pic:spPr>
                </pic:pic>
              </a:graphicData>
            </a:graphic>
          </wp:inline>
        </w:drawing>
      </w:r>
    </w:p>
    <w:p w14:paraId="245C1CCA" w14:textId="0253477D" w:rsidR="00C9411D" w:rsidRPr="00234787" w:rsidRDefault="00234787" w:rsidP="003C6B6F">
      <w:pPr>
        <w:pStyle w:val="aff8"/>
        <w:spacing w:after="156"/>
      </w:pPr>
      <w:r w:rsidRPr="00234787">
        <w:t>(b)</w:t>
      </w:r>
      <w:r w:rsidR="00126B36">
        <w:t xml:space="preserve"> </w:t>
      </w:r>
      <w:r w:rsidR="00C9411D" w:rsidRPr="00234787">
        <w:t>215</w:t>
      </w:r>
      <w:r w:rsidR="00C9411D" w:rsidRPr="00234787">
        <w:rPr>
          <w:rFonts w:hint="eastAsia"/>
        </w:rPr>
        <w:t>巷道超前</w:t>
      </w:r>
      <w:r w:rsidRPr="00234787">
        <w:rPr>
          <w:rFonts w:hint="eastAsia"/>
        </w:rPr>
        <w:t>探测</w:t>
      </w:r>
      <w:r w:rsidR="00C9411D" w:rsidRPr="00234787">
        <w:rPr>
          <w:rFonts w:hint="eastAsia"/>
        </w:rPr>
        <w:t>电阻分布变化曲线图</w:t>
      </w:r>
    </w:p>
    <w:p w14:paraId="08B8828D" w14:textId="625C0738" w:rsidR="00234787" w:rsidRPr="00BF47E3" w:rsidRDefault="00234787" w:rsidP="00234787">
      <w:pPr>
        <w:pStyle w:val="a7"/>
      </w:pPr>
      <w:r w:rsidRPr="00BF47E3">
        <w:rPr>
          <w:rFonts w:hint="eastAsia"/>
        </w:rPr>
        <w:t>图</w:t>
      </w:r>
      <w:r w:rsidR="00F16318">
        <w:t>9</w:t>
      </w:r>
      <w:r w:rsidRPr="00BF47E3">
        <w:t xml:space="preserve"> 215</w:t>
      </w:r>
      <w:r w:rsidRPr="00BF47E3">
        <w:rPr>
          <w:rFonts w:hint="eastAsia"/>
        </w:rPr>
        <w:t>巷道</w:t>
      </w:r>
      <w:r w:rsidR="000F03A1">
        <w:rPr>
          <w:rFonts w:hint="eastAsia"/>
        </w:rPr>
        <w:t>2</w:t>
      </w:r>
      <w:r w:rsidR="000F03A1">
        <w:t xml:space="preserve">80 </w:t>
      </w:r>
      <w:r w:rsidR="000F03A1">
        <w:rPr>
          <w:rFonts w:hint="eastAsia"/>
        </w:rPr>
        <w:t>m</w:t>
      </w:r>
      <w:r w:rsidR="000F03A1">
        <w:rPr>
          <w:rFonts w:hint="eastAsia"/>
        </w:rPr>
        <w:t>处</w:t>
      </w:r>
      <w:r w:rsidRPr="00BF47E3">
        <w:rPr>
          <w:rFonts w:hint="eastAsia"/>
        </w:rPr>
        <w:t>超前探测图</w:t>
      </w:r>
    </w:p>
    <w:p w14:paraId="4D845A52" w14:textId="317926E2" w:rsidR="0094726B" w:rsidRDefault="00234787" w:rsidP="0003549D">
      <w:pPr>
        <w:pStyle w:val="fig"/>
        <w:spacing w:after="156"/>
      </w:pPr>
      <w:r>
        <w:t>Fig.</w:t>
      </w:r>
      <w:r w:rsidR="00F16318">
        <w:t>9</w:t>
      </w:r>
      <w:r>
        <w:t xml:space="preserve"> </w:t>
      </w:r>
      <w:del w:id="250" w:author="Kong Rui" w:date="2023-05-29T18:52:00Z">
        <w:r w:rsidDel="000E73E0">
          <w:delText xml:space="preserve">215 Roadway </w:delText>
        </w:r>
      </w:del>
      <w:r>
        <w:t>advanced detection map</w:t>
      </w:r>
      <w:ins w:id="251" w:author="Kong Rui" w:date="2023-05-29T18:52:00Z">
        <w:r w:rsidR="000E73E0">
          <w:t xml:space="preserve"> of 215 Roadway in 280 m</w:t>
        </w:r>
      </w:ins>
    </w:p>
    <w:p w14:paraId="1DD401C7" w14:textId="6989C9CA" w:rsidR="00C9411D" w:rsidRDefault="008742C5" w:rsidP="008742C5">
      <w:pPr>
        <w:pStyle w:val="a3"/>
        <w:spacing w:before="156" w:after="156"/>
      </w:pPr>
      <w:r>
        <w:t>3</w:t>
      </w:r>
      <w:r w:rsidR="00C9411D">
        <w:t>.2</w:t>
      </w:r>
      <w:r>
        <w:t xml:space="preserve"> </w:t>
      </w:r>
      <w:r w:rsidR="00C9411D" w:rsidRPr="00C11FD7">
        <w:rPr>
          <w:rFonts w:hint="eastAsia"/>
        </w:rPr>
        <w:t>油型气涌出危险性精准定量预测分析</w:t>
      </w:r>
    </w:p>
    <w:p w14:paraId="01A2CA34" w14:textId="29017B6A" w:rsidR="00077B1C" w:rsidRDefault="00077B1C" w:rsidP="00BF0543">
      <w:pPr>
        <w:rPr>
          <w:lang w:eastAsia="zh-CN"/>
        </w:rPr>
      </w:pPr>
      <w:r>
        <w:rPr>
          <w:rFonts w:hint="eastAsia"/>
          <w:lang w:eastAsia="zh-CN"/>
        </w:rPr>
        <w:lastRenderedPageBreak/>
        <w:t>前期通过统计法对</w:t>
      </w:r>
      <w:r>
        <w:rPr>
          <w:rFonts w:hint="eastAsia"/>
          <w:lang w:eastAsia="zh-CN"/>
        </w:rPr>
        <w:t>2</w:t>
      </w:r>
      <w:r>
        <w:rPr>
          <w:lang w:eastAsia="zh-CN"/>
        </w:rPr>
        <w:t>15</w:t>
      </w:r>
      <w:r>
        <w:rPr>
          <w:rFonts w:hint="eastAsia"/>
          <w:lang w:eastAsia="zh-CN"/>
        </w:rPr>
        <w:t>巷道</w:t>
      </w:r>
      <w:r w:rsidRPr="00C11FD7">
        <w:rPr>
          <w:rFonts w:hint="eastAsia"/>
          <w:lang w:eastAsia="zh-CN"/>
        </w:rPr>
        <w:t>油型气赋存概况</w:t>
      </w:r>
      <w:r>
        <w:rPr>
          <w:rFonts w:hint="eastAsia"/>
          <w:lang w:eastAsia="zh-CN"/>
        </w:rPr>
        <w:t>进行定性评价，</w:t>
      </w:r>
      <w:r w:rsidRPr="00C11FD7">
        <w:rPr>
          <w:rFonts w:hint="eastAsia"/>
          <w:lang w:eastAsia="zh-CN"/>
        </w:rPr>
        <w:t>统计分析临近已采工作面</w:t>
      </w:r>
      <w:r w:rsidRPr="00C11FD7">
        <w:rPr>
          <w:lang w:eastAsia="zh-CN"/>
        </w:rPr>
        <w:t>205</w:t>
      </w:r>
      <w:r w:rsidRPr="00C11FD7">
        <w:rPr>
          <w:rFonts w:hint="eastAsia"/>
          <w:lang w:eastAsia="zh-CN"/>
        </w:rPr>
        <w:t>、</w:t>
      </w:r>
      <w:r w:rsidRPr="00C11FD7">
        <w:rPr>
          <w:lang w:eastAsia="zh-CN"/>
        </w:rPr>
        <w:t>207</w:t>
      </w:r>
      <w:r w:rsidRPr="00C11FD7">
        <w:rPr>
          <w:rFonts w:hint="eastAsia"/>
          <w:lang w:eastAsia="zh-CN"/>
        </w:rPr>
        <w:t>、</w:t>
      </w:r>
      <w:r w:rsidRPr="00C11FD7">
        <w:rPr>
          <w:lang w:eastAsia="zh-CN"/>
        </w:rPr>
        <w:t>209</w:t>
      </w:r>
      <w:r w:rsidRPr="00C11FD7">
        <w:rPr>
          <w:rFonts w:hint="eastAsia"/>
          <w:lang w:eastAsia="zh-CN"/>
        </w:rPr>
        <w:t>工作面和已经准备就绪的</w:t>
      </w:r>
      <w:r w:rsidRPr="00C11FD7">
        <w:rPr>
          <w:lang w:eastAsia="zh-CN"/>
        </w:rPr>
        <w:t>211</w:t>
      </w:r>
      <w:r w:rsidRPr="00C11FD7">
        <w:rPr>
          <w:rFonts w:hint="eastAsia"/>
          <w:lang w:eastAsia="zh-CN"/>
        </w:rPr>
        <w:t>工作面地质资料和油型气富集区状况，根据已采工作面底板油型气赋存情况</w:t>
      </w:r>
      <w:r>
        <w:rPr>
          <w:rFonts w:hint="eastAsia"/>
          <w:lang w:eastAsia="zh-CN"/>
        </w:rPr>
        <w:t>将</w:t>
      </w:r>
      <w:r w:rsidRPr="00C11FD7">
        <w:rPr>
          <w:rFonts w:hint="eastAsia"/>
          <w:lang w:eastAsia="zh-CN"/>
        </w:rPr>
        <w:t>油型气分布分为</w:t>
      </w:r>
      <w:r w:rsidRPr="00C11FD7">
        <w:rPr>
          <w:lang w:eastAsia="zh-CN"/>
        </w:rPr>
        <w:t>3</w:t>
      </w:r>
      <w:r w:rsidRPr="00C11FD7">
        <w:rPr>
          <w:rFonts w:hint="eastAsia"/>
          <w:lang w:eastAsia="zh-CN"/>
        </w:rPr>
        <w:t>类：无油型气赋存、低油型气赋存和</w:t>
      </w:r>
      <w:r w:rsidRPr="00BF0543">
        <w:rPr>
          <w:rFonts w:hint="eastAsia"/>
          <w:lang w:eastAsia="zh-CN"/>
        </w:rPr>
        <w:t>高油型气赋存，结合电法探测计算结果和预测油型气涌出量绘制的</w:t>
      </w:r>
      <w:r w:rsidRPr="00BF0543">
        <w:rPr>
          <w:lang w:eastAsia="zh-CN"/>
        </w:rPr>
        <w:t>215</w:t>
      </w:r>
      <w:r w:rsidRPr="00BF0543">
        <w:rPr>
          <w:rFonts w:hint="eastAsia"/>
          <w:lang w:eastAsia="zh-CN"/>
        </w:rPr>
        <w:t>工作面油型气情况如图</w:t>
      </w:r>
      <w:r w:rsidR="0024615D">
        <w:rPr>
          <w:lang w:eastAsia="zh-CN"/>
        </w:rPr>
        <w:t>10</w:t>
      </w:r>
      <w:r w:rsidR="0024615D">
        <w:rPr>
          <w:rFonts w:hint="eastAsia"/>
          <w:lang w:eastAsia="zh-CN"/>
        </w:rPr>
        <w:t>中红色块图</w:t>
      </w:r>
      <w:r w:rsidRPr="00BF0543">
        <w:rPr>
          <w:rFonts w:hint="eastAsia"/>
          <w:lang w:eastAsia="zh-CN"/>
        </w:rPr>
        <w:t>所示</w:t>
      </w:r>
      <w:ins w:id="252" w:author="MYWEI" w:date="2023-05-23T16:35:00Z">
        <w:r w:rsidR="00070ACC">
          <w:rPr>
            <w:rFonts w:hint="eastAsia"/>
            <w:lang w:eastAsia="zh-CN"/>
          </w:rPr>
          <w:t>，仅</w:t>
        </w:r>
      </w:ins>
      <w:ins w:id="253" w:author="MYWEI" w:date="2023-05-23T16:36:00Z">
        <w:r w:rsidR="00F55706">
          <w:rPr>
            <w:rFonts w:hint="eastAsia"/>
            <w:lang w:eastAsia="zh-CN"/>
          </w:rPr>
          <w:t>有</w:t>
        </w:r>
        <w:r w:rsidR="00F55706">
          <w:rPr>
            <w:rFonts w:hint="eastAsia"/>
            <w:lang w:eastAsia="zh-CN"/>
          </w:rPr>
          <w:t>0</w:t>
        </w:r>
        <w:r w:rsidR="00F55706">
          <w:rPr>
            <w:rFonts w:hint="eastAsia"/>
            <w:lang w:eastAsia="zh-CN"/>
          </w:rPr>
          <w:t>、</w:t>
        </w:r>
        <w:r w:rsidR="00F55706">
          <w:rPr>
            <w:lang w:eastAsia="zh-CN"/>
          </w:rPr>
          <w:t>1</w:t>
        </w:r>
        <w:r w:rsidR="00F55706">
          <w:rPr>
            <w:rFonts w:hint="eastAsia"/>
            <w:lang w:eastAsia="zh-CN"/>
          </w:rPr>
          <w:t>和</w:t>
        </w:r>
        <w:r w:rsidR="00F55706">
          <w:rPr>
            <w:rFonts w:hint="eastAsia"/>
            <w:lang w:eastAsia="zh-CN"/>
          </w:rPr>
          <w:t>2</w:t>
        </w:r>
        <w:proofErr w:type="gramStart"/>
        <w:r w:rsidR="00F55706">
          <w:rPr>
            <w:rFonts w:hint="eastAsia"/>
            <w:lang w:eastAsia="zh-CN"/>
          </w:rPr>
          <w:t>三</w:t>
        </w:r>
        <w:proofErr w:type="gramEnd"/>
        <w:r w:rsidR="00F55706">
          <w:rPr>
            <w:rFonts w:hint="eastAsia"/>
            <w:lang w:eastAsia="zh-CN"/>
          </w:rPr>
          <w:t>种值</w:t>
        </w:r>
      </w:ins>
      <w:r w:rsidRPr="00BF0543">
        <w:rPr>
          <w:rFonts w:hint="eastAsia"/>
          <w:lang w:eastAsia="zh-CN"/>
        </w:rPr>
        <w:t>。</w:t>
      </w:r>
    </w:p>
    <w:p w14:paraId="6E6ECA8F" w14:textId="3426B3AF" w:rsidR="0094726B" w:rsidRPr="00C11FD7" w:rsidRDefault="00077B1C" w:rsidP="00BF0543">
      <w:pPr>
        <w:rPr>
          <w:lang w:eastAsia="zh-CN"/>
        </w:rPr>
      </w:pPr>
      <w:r>
        <w:rPr>
          <w:rFonts w:hint="eastAsia"/>
          <w:lang w:eastAsia="zh-CN"/>
        </w:rPr>
        <w:t>本次</w:t>
      </w:r>
      <w:r w:rsidR="004739EA">
        <w:rPr>
          <w:rFonts w:hint="eastAsia"/>
          <w:lang w:eastAsia="zh-CN"/>
        </w:rPr>
        <w:t>根据</w:t>
      </w:r>
      <w:r w:rsidR="004739EA">
        <w:rPr>
          <w:rFonts w:hint="eastAsia"/>
          <w:lang w:eastAsia="zh-CN"/>
        </w:rPr>
        <w:t>2</w:t>
      </w:r>
      <w:r w:rsidR="004739EA">
        <w:rPr>
          <w:lang w:eastAsia="zh-CN"/>
        </w:rPr>
        <w:t>15</w:t>
      </w:r>
      <w:r w:rsidR="004739EA">
        <w:rPr>
          <w:rFonts w:hint="eastAsia"/>
          <w:lang w:eastAsia="zh-CN"/>
        </w:rPr>
        <w:t>巷道不同位置采集的电法数据</w:t>
      </w:r>
      <w:r w:rsidR="001F0B8D">
        <w:rPr>
          <w:rFonts w:hint="eastAsia"/>
          <w:lang w:eastAsia="zh-CN"/>
        </w:rPr>
        <w:t>，</w:t>
      </w:r>
      <w:r w:rsidR="0094726B" w:rsidRPr="00C11FD7">
        <w:rPr>
          <w:rFonts w:hint="eastAsia"/>
          <w:lang w:eastAsia="zh-CN"/>
        </w:rPr>
        <w:t>采用</w:t>
      </w:r>
      <w:r w:rsidR="0094726B">
        <w:rPr>
          <w:rFonts w:hint="eastAsia"/>
          <w:lang w:eastAsia="zh-CN"/>
        </w:rPr>
        <w:t>式</w:t>
      </w:r>
      <w:r w:rsidR="00FD1BD7">
        <w:rPr>
          <w:rFonts w:hint="eastAsia"/>
          <w:lang w:eastAsia="zh-CN"/>
        </w:rPr>
        <w:t>（</w:t>
      </w:r>
      <w:r w:rsidR="00FD1BD7">
        <w:rPr>
          <w:rFonts w:hint="eastAsia"/>
          <w:lang w:eastAsia="zh-CN"/>
        </w:rPr>
        <w:t>7</w:t>
      </w:r>
      <w:r w:rsidR="00FD1BD7">
        <w:rPr>
          <w:rFonts w:hint="eastAsia"/>
          <w:lang w:eastAsia="zh-CN"/>
        </w:rPr>
        <w:t>）和（</w:t>
      </w:r>
      <w:r w:rsidR="00FD1BD7">
        <w:rPr>
          <w:rFonts w:hint="eastAsia"/>
          <w:lang w:eastAsia="zh-CN"/>
        </w:rPr>
        <w:t>8</w:t>
      </w:r>
      <w:r w:rsidR="00FD1BD7">
        <w:rPr>
          <w:rFonts w:hint="eastAsia"/>
          <w:lang w:eastAsia="zh-CN"/>
        </w:rPr>
        <w:t>）</w:t>
      </w:r>
      <w:r w:rsidR="0094726B">
        <w:rPr>
          <w:rFonts w:hint="eastAsia"/>
          <w:lang w:eastAsia="zh-CN"/>
        </w:rPr>
        <w:t>计算</w:t>
      </w:r>
      <w:r w:rsidR="004739EA">
        <w:rPr>
          <w:rFonts w:hint="eastAsia"/>
          <w:lang w:eastAsia="zh-CN"/>
        </w:rPr>
        <w:t>得到相应</w:t>
      </w:r>
      <w:r w:rsidR="00D32419">
        <w:rPr>
          <w:rFonts w:hint="eastAsia"/>
          <w:lang w:eastAsia="zh-CN"/>
        </w:rPr>
        <w:t>地质异常指标</w:t>
      </w:r>
      <w:r w:rsidR="0094726B" w:rsidRPr="00C11FD7">
        <w:rPr>
          <w:rFonts w:hint="eastAsia"/>
          <w:lang w:eastAsia="zh-CN"/>
        </w:rPr>
        <w:t>，</w:t>
      </w:r>
      <w:r w:rsidR="006303F5">
        <w:rPr>
          <w:rFonts w:hint="eastAsia"/>
          <w:lang w:eastAsia="zh-CN"/>
        </w:rPr>
        <w:t>将</w:t>
      </w:r>
      <w:r w:rsidR="008A678B">
        <w:rPr>
          <w:rFonts w:hint="eastAsia"/>
          <w:lang w:eastAsia="zh-CN"/>
        </w:rPr>
        <w:t>巷道</w:t>
      </w:r>
      <w:r w:rsidR="008A678B" w:rsidRPr="0038117B">
        <w:rPr>
          <w:rFonts w:hint="eastAsia"/>
          <w:lang w:eastAsia="zh-CN"/>
        </w:rPr>
        <w:t>底板岩层厚度、渗透率及地质构造</w:t>
      </w:r>
      <w:r w:rsidR="004739EA">
        <w:rPr>
          <w:rFonts w:hint="eastAsia"/>
          <w:lang w:eastAsia="zh-CN"/>
        </w:rPr>
        <w:t>作为预测模型的输入量得到预测的涌出量值</w:t>
      </w:r>
      <w:r w:rsidR="008A678B">
        <w:rPr>
          <w:rFonts w:hint="eastAsia"/>
          <w:lang w:eastAsia="zh-CN"/>
        </w:rPr>
        <w:t>并作归一化后作为油型气的涌出异常指标</w:t>
      </w:r>
      <w:r w:rsidR="0094726B" w:rsidRPr="00C11FD7">
        <w:rPr>
          <w:rFonts w:hint="eastAsia"/>
          <w:lang w:eastAsia="zh-CN"/>
        </w:rPr>
        <w:t>，经整理可得表</w:t>
      </w:r>
      <w:r w:rsidR="000C5472">
        <w:rPr>
          <w:lang w:eastAsia="zh-CN"/>
        </w:rPr>
        <w:t>4</w:t>
      </w:r>
      <w:r w:rsidR="0094726B">
        <w:rPr>
          <w:lang w:eastAsia="zh-CN"/>
        </w:rPr>
        <w:t>:</w:t>
      </w:r>
    </w:p>
    <w:p w14:paraId="2B5DAFB6" w14:textId="5FDC8907" w:rsidR="0094726B" w:rsidRDefault="0094726B" w:rsidP="0094726B">
      <w:pPr>
        <w:pStyle w:val="ae"/>
      </w:pPr>
      <w:r w:rsidRPr="00C11FD7">
        <w:rPr>
          <w:rFonts w:hint="eastAsia"/>
        </w:rPr>
        <w:t>表</w:t>
      </w:r>
      <w:r w:rsidR="00775415">
        <w:t>4</w:t>
      </w:r>
      <w:r w:rsidRPr="00C11FD7">
        <w:t xml:space="preserve"> </w:t>
      </w:r>
      <w:r w:rsidR="00A456D5">
        <w:rPr>
          <w:rFonts w:hint="eastAsia"/>
        </w:rPr>
        <w:t>油型气涌出危险性超前</w:t>
      </w:r>
      <w:r w:rsidRPr="00C11FD7">
        <w:rPr>
          <w:rFonts w:hint="eastAsia"/>
        </w:rPr>
        <w:t>探测评价指标</w:t>
      </w:r>
    </w:p>
    <w:p w14:paraId="442A91FD" w14:textId="47CF8BB7" w:rsidR="0094726B" w:rsidRPr="00A456D5" w:rsidRDefault="0094726B" w:rsidP="0094726B">
      <w:pPr>
        <w:pStyle w:val="tab"/>
      </w:pPr>
      <w:r w:rsidRPr="00BF47E3">
        <w:t xml:space="preserve">Table </w:t>
      </w:r>
      <w:r>
        <w:t>4</w:t>
      </w:r>
      <w:r w:rsidR="00A456D5" w:rsidRPr="00A456D5">
        <w:rPr>
          <w:rFonts w:ascii="Arial" w:hAnsi="Arial" w:cs="Arial"/>
          <w:color w:val="333333"/>
          <w:sz w:val="36"/>
          <w:szCs w:val="36"/>
          <w:shd w:val="clear" w:color="auto" w:fill="FFFFFF"/>
        </w:rPr>
        <w:t xml:space="preserve"> </w:t>
      </w:r>
      <w:r w:rsidR="00A456D5" w:rsidRPr="00A456D5">
        <w:t>Evaluation index of advanced detection of oil-type gas emission risk</w:t>
      </w:r>
    </w:p>
    <w:tbl>
      <w:tblPr>
        <w:tblStyle w:val="ad"/>
        <w:tblW w:w="4678" w:type="dxa"/>
        <w:jc w:val="center"/>
        <w:tblLayout w:type="fixed"/>
        <w:tblLook w:val="04A0" w:firstRow="1" w:lastRow="0" w:firstColumn="1" w:lastColumn="0" w:noHBand="0" w:noVBand="1"/>
      </w:tblPr>
      <w:tblGrid>
        <w:gridCol w:w="1276"/>
        <w:gridCol w:w="1275"/>
        <w:gridCol w:w="2127"/>
      </w:tblGrid>
      <w:tr w:rsidR="002311BE" w:rsidRPr="00C11FD7" w14:paraId="5797492B" w14:textId="43566A31" w:rsidTr="00947D98">
        <w:trPr>
          <w:jc w:val="center"/>
        </w:trPr>
        <w:tc>
          <w:tcPr>
            <w:tcW w:w="1276" w:type="dxa"/>
            <w:tcBorders>
              <w:top w:val="single" w:sz="12" w:space="0" w:color="auto"/>
              <w:left w:val="nil"/>
              <w:bottom w:val="single" w:sz="4" w:space="0" w:color="auto"/>
              <w:right w:val="nil"/>
            </w:tcBorders>
            <w:vAlign w:val="center"/>
          </w:tcPr>
          <w:p w14:paraId="302F6B95" w14:textId="77777777" w:rsidR="002311BE" w:rsidRPr="000568D7" w:rsidRDefault="002311BE" w:rsidP="00FB5645">
            <w:pPr>
              <w:pStyle w:val="ae"/>
              <w:rPr>
                <w:sz w:val="16"/>
                <w:szCs w:val="16"/>
              </w:rPr>
            </w:pPr>
            <w:r w:rsidRPr="000568D7">
              <w:rPr>
                <w:rFonts w:ascii="方正书宋简体" w:eastAsia="方正书宋简体" w:hAnsi="宋体" w:hint="eastAsia"/>
                <w:sz w:val="16"/>
                <w:szCs w:val="16"/>
              </w:rPr>
              <w:t>测量地点</w:t>
            </w:r>
            <w:r w:rsidRPr="000568D7">
              <w:rPr>
                <w:sz w:val="16"/>
                <w:szCs w:val="16"/>
              </w:rPr>
              <w:t>/m</w:t>
            </w:r>
          </w:p>
        </w:tc>
        <w:tc>
          <w:tcPr>
            <w:tcW w:w="1275" w:type="dxa"/>
            <w:tcBorders>
              <w:top w:val="single" w:sz="12" w:space="0" w:color="auto"/>
              <w:left w:val="nil"/>
              <w:bottom w:val="single" w:sz="4" w:space="0" w:color="auto"/>
              <w:right w:val="nil"/>
            </w:tcBorders>
            <w:vAlign w:val="center"/>
          </w:tcPr>
          <w:p w14:paraId="263EF059" w14:textId="3B37EF81" w:rsidR="002311BE" w:rsidRPr="000568D7" w:rsidRDefault="00D32419" w:rsidP="00FB5645">
            <w:pPr>
              <w:pStyle w:val="ae"/>
              <w:rPr>
                <w:rFonts w:ascii="方正书宋简体" w:eastAsia="方正书宋简体"/>
                <w:sz w:val="16"/>
                <w:szCs w:val="16"/>
              </w:rPr>
            </w:pPr>
            <w:r>
              <w:rPr>
                <w:rFonts w:ascii="方正书宋简体" w:eastAsia="方正书宋简体" w:hint="eastAsia"/>
                <w:sz w:val="16"/>
                <w:szCs w:val="16"/>
              </w:rPr>
              <w:t>地质异常</w:t>
            </w:r>
            <w:r w:rsidR="002311BE" w:rsidRPr="000568D7">
              <w:rPr>
                <w:rFonts w:ascii="方正书宋简体" w:eastAsia="方正书宋简体" w:hint="eastAsia"/>
                <w:sz w:val="16"/>
                <w:szCs w:val="16"/>
              </w:rPr>
              <w:t>指标</w:t>
            </w:r>
          </w:p>
        </w:tc>
        <w:tc>
          <w:tcPr>
            <w:tcW w:w="2127" w:type="dxa"/>
            <w:tcBorders>
              <w:top w:val="single" w:sz="12" w:space="0" w:color="auto"/>
              <w:left w:val="nil"/>
              <w:bottom w:val="single" w:sz="4" w:space="0" w:color="auto"/>
              <w:right w:val="nil"/>
            </w:tcBorders>
          </w:tcPr>
          <w:p w14:paraId="65349F42" w14:textId="2F219FBA" w:rsidR="002311BE" w:rsidRPr="000568D7" w:rsidRDefault="002311BE" w:rsidP="002311BE">
            <w:pPr>
              <w:pStyle w:val="ae"/>
              <w:ind w:firstLineChars="100" w:firstLine="160"/>
              <w:jc w:val="both"/>
              <w:rPr>
                <w:rFonts w:ascii="方正书宋简体" w:eastAsia="方正书宋简体"/>
                <w:sz w:val="16"/>
                <w:szCs w:val="16"/>
              </w:rPr>
            </w:pPr>
            <w:r>
              <w:rPr>
                <w:rFonts w:ascii="方正书宋简体" w:eastAsia="方正书宋简体" w:hint="eastAsia"/>
                <w:sz w:val="16"/>
                <w:szCs w:val="16"/>
              </w:rPr>
              <w:t>涌出</w:t>
            </w:r>
            <w:r w:rsidR="00024C22">
              <w:rPr>
                <w:rFonts w:ascii="方正书宋简体" w:eastAsia="方正书宋简体" w:hint="eastAsia"/>
                <w:sz w:val="16"/>
                <w:szCs w:val="16"/>
              </w:rPr>
              <w:t>异常指标</w:t>
            </w:r>
          </w:p>
        </w:tc>
      </w:tr>
      <w:tr w:rsidR="00024C22" w:rsidRPr="00C11FD7" w14:paraId="645C1C35" w14:textId="2ECE8F6E" w:rsidTr="00184FD9">
        <w:trPr>
          <w:jc w:val="center"/>
        </w:trPr>
        <w:tc>
          <w:tcPr>
            <w:tcW w:w="1276" w:type="dxa"/>
            <w:tcBorders>
              <w:top w:val="single" w:sz="4" w:space="0" w:color="auto"/>
              <w:left w:val="nil"/>
              <w:bottom w:val="nil"/>
              <w:right w:val="nil"/>
            </w:tcBorders>
          </w:tcPr>
          <w:p w14:paraId="7010D89A" w14:textId="1EDC7AB8"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2</w:t>
            </w:r>
            <w:r>
              <w:rPr>
                <w:sz w:val="16"/>
                <w:szCs w:val="16"/>
              </w:rPr>
              <w:t>7</w:t>
            </w:r>
            <w:r w:rsidRPr="000568D7">
              <w:rPr>
                <w:sz w:val="16"/>
                <w:szCs w:val="16"/>
              </w:rPr>
              <w:t>0</w:t>
            </w:r>
          </w:p>
        </w:tc>
        <w:tc>
          <w:tcPr>
            <w:tcW w:w="1275" w:type="dxa"/>
            <w:tcBorders>
              <w:top w:val="single" w:sz="4" w:space="0" w:color="auto"/>
              <w:left w:val="nil"/>
              <w:bottom w:val="nil"/>
              <w:right w:val="nil"/>
            </w:tcBorders>
            <w:vAlign w:val="center"/>
          </w:tcPr>
          <w:p w14:paraId="51527B96" w14:textId="4EA1EE19" w:rsidR="00024C22" w:rsidRPr="000568D7" w:rsidRDefault="00024C22" w:rsidP="00024C22">
            <w:pPr>
              <w:pStyle w:val="ae"/>
              <w:rPr>
                <w:sz w:val="16"/>
                <w:szCs w:val="16"/>
              </w:rPr>
            </w:pPr>
            <w:r>
              <w:rPr>
                <w:rFonts w:hint="eastAsia"/>
                <w:sz w:val="16"/>
                <w:szCs w:val="16"/>
              </w:rPr>
              <w:t>0</w:t>
            </w:r>
            <w:r>
              <w:rPr>
                <w:sz w:val="16"/>
                <w:szCs w:val="16"/>
              </w:rPr>
              <w:t>.18</w:t>
            </w:r>
          </w:p>
        </w:tc>
        <w:tc>
          <w:tcPr>
            <w:tcW w:w="2127" w:type="dxa"/>
            <w:tcBorders>
              <w:top w:val="single" w:sz="4" w:space="0" w:color="auto"/>
              <w:left w:val="nil"/>
              <w:bottom w:val="nil"/>
              <w:right w:val="nil"/>
            </w:tcBorders>
          </w:tcPr>
          <w:p w14:paraId="45612A61" w14:textId="66FC4A67" w:rsidR="00024C22" w:rsidRPr="002311BE" w:rsidRDefault="00024C22" w:rsidP="00024C22">
            <w:pPr>
              <w:pStyle w:val="ae"/>
              <w:ind w:firstLineChars="300" w:firstLine="540"/>
              <w:jc w:val="left"/>
              <w:rPr>
                <w:sz w:val="16"/>
                <w:szCs w:val="16"/>
              </w:rPr>
            </w:pPr>
            <w:r w:rsidRPr="00F934A4">
              <w:t>0.1</w:t>
            </w:r>
            <w:r>
              <w:t>4</w:t>
            </w:r>
          </w:p>
        </w:tc>
      </w:tr>
      <w:tr w:rsidR="00024C22" w:rsidRPr="00C11FD7" w14:paraId="524E05D0" w14:textId="3BA3A6A7" w:rsidTr="00184FD9">
        <w:trPr>
          <w:jc w:val="center"/>
        </w:trPr>
        <w:tc>
          <w:tcPr>
            <w:tcW w:w="1276" w:type="dxa"/>
            <w:tcBorders>
              <w:top w:val="nil"/>
              <w:left w:val="nil"/>
              <w:bottom w:val="nil"/>
              <w:right w:val="nil"/>
            </w:tcBorders>
          </w:tcPr>
          <w:p w14:paraId="1EFF95BF" w14:textId="4AB507CE"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2</w:t>
            </w:r>
            <w:r>
              <w:rPr>
                <w:sz w:val="16"/>
                <w:szCs w:val="16"/>
              </w:rPr>
              <w:t>8</w:t>
            </w:r>
            <w:r w:rsidRPr="000568D7">
              <w:rPr>
                <w:sz w:val="16"/>
                <w:szCs w:val="16"/>
              </w:rPr>
              <w:t>0</w:t>
            </w:r>
          </w:p>
        </w:tc>
        <w:tc>
          <w:tcPr>
            <w:tcW w:w="1275" w:type="dxa"/>
            <w:tcBorders>
              <w:top w:val="nil"/>
              <w:left w:val="nil"/>
              <w:bottom w:val="nil"/>
              <w:right w:val="nil"/>
            </w:tcBorders>
            <w:vAlign w:val="center"/>
          </w:tcPr>
          <w:p w14:paraId="4E209056" w14:textId="6CCBAA27" w:rsidR="00024C22" w:rsidRPr="000568D7" w:rsidRDefault="00024C22" w:rsidP="00024C22">
            <w:pPr>
              <w:pStyle w:val="ae"/>
              <w:rPr>
                <w:sz w:val="16"/>
                <w:szCs w:val="16"/>
              </w:rPr>
            </w:pPr>
            <w:r>
              <w:rPr>
                <w:rFonts w:hint="eastAsia"/>
                <w:sz w:val="16"/>
                <w:szCs w:val="16"/>
              </w:rPr>
              <w:t>0</w:t>
            </w:r>
            <w:r>
              <w:rPr>
                <w:sz w:val="16"/>
                <w:szCs w:val="16"/>
              </w:rPr>
              <w:t>.56</w:t>
            </w:r>
          </w:p>
        </w:tc>
        <w:tc>
          <w:tcPr>
            <w:tcW w:w="2127" w:type="dxa"/>
            <w:tcBorders>
              <w:top w:val="nil"/>
              <w:left w:val="nil"/>
              <w:bottom w:val="nil"/>
              <w:right w:val="nil"/>
            </w:tcBorders>
          </w:tcPr>
          <w:p w14:paraId="103D1F3A" w14:textId="012F7800" w:rsidR="00024C22" w:rsidRPr="002311BE" w:rsidRDefault="00024C22" w:rsidP="00024C22">
            <w:pPr>
              <w:pStyle w:val="ae"/>
              <w:ind w:firstLineChars="300" w:firstLine="540"/>
              <w:jc w:val="left"/>
              <w:rPr>
                <w:sz w:val="16"/>
                <w:szCs w:val="16"/>
              </w:rPr>
            </w:pPr>
            <w:r w:rsidRPr="00F934A4">
              <w:t>0.4</w:t>
            </w:r>
            <w:r>
              <w:t>3</w:t>
            </w:r>
          </w:p>
        </w:tc>
      </w:tr>
      <w:tr w:rsidR="00024C22" w:rsidRPr="00C11FD7" w14:paraId="2F044E36" w14:textId="13E39D49" w:rsidTr="00184FD9">
        <w:trPr>
          <w:jc w:val="center"/>
        </w:trPr>
        <w:tc>
          <w:tcPr>
            <w:tcW w:w="1276" w:type="dxa"/>
            <w:tcBorders>
              <w:top w:val="nil"/>
              <w:left w:val="nil"/>
              <w:bottom w:val="nil"/>
              <w:right w:val="nil"/>
            </w:tcBorders>
          </w:tcPr>
          <w:p w14:paraId="61DED15C" w14:textId="009A3F05"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2</w:t>
            </w:r>
            <w:r>
              <w:rPr>
                <w:sz w:val="16"/>
                <w:szCs w:val="16"/>
              </w:rPr>
              <w:t>9</w:t>
            </w:r>
            <w:r w:rsidRPr="000568D7">
              <w:rPr>
                <w:sz w:val="16"/>
                <w:szCs w:val="16"/>
              </w:rPr>
              <w:t>0</w:t>
            </w:r>
          </w:p>
        </w:tc>
        <w:tc>
          <w:tcPr>
            <w:tcW w:w="1275" w:type="dxa"/>
            <w:tcBorders>
              <w:top w:val="nil"/>
              <w:left w:val="nil"/>
              <w:bottom w:val="nil"/>
              <w:right w:val="nil"/>
            </w:tcBorders>
            <w:vAlign w:val="center"/>
          </w:tcPr>
          <w:p w14:paraId="3C128EFD" w14:textId="24B50F8F" w:rsidR="00024C22" w:rsidRPr="000568D7" w:rsidRDefault="00024C22" w:rsidP="00024C22">
            <w:pPr>
              <w:pStyle w:val="ae"/>
              <w:rPr>
                <w:sz w:val="16"/>
                <w:szCs w:val="16"/>
              </w:rPr>
            </w:pPr>
            <w:r w:rsidRPr="000568D7">
              <w:rPr>
                <w:sz w:val="16"/>
                <w:szCs w:val="16"/>
              </w:rPr>
              <w:t>0.</w:t>
            </w:r>
            <w:r>
              <w:rPr>
                <w:sz w:val="16"/>
                <w:szCs w:val="16"/>
              </w:rPr>
              <w:t>18</w:t>
            </w:r>
          </w:p>
        </w:tc>
        <w:tc>
          <w:tcPr>
            <w:tcW w:w="2127" w:type="dxa"/>
            <w:tcBorders>
              <w:top w:val="nil"/>
              <w:left w:val="nil"/>
              <w:bottom w:val="nil"/>
              <w:right w:val="nil"/>
            </w:tcBorders>
          </w:tcPr>
          <w:p w14:paraId="1E15A940" w14:textId="50EC72DC" w:rsidR="00024C22" w:rsidRPr="002311BE" w:rsidRDefault="00024C22" w:rsidP="00024C22">
            <w:pPr>
              <w:pStyle w:val="ae"/>
              <w:ind w:firstLineChars="300" w:firstLine="540"/>
              <w:jc w:val="left"/>
              <w:rPr>
                <w:sz w:val="16"/>
                <w:szCs w:val="16"/>
              </w:rPr>
            </w:pPr>
            <w:r w:rsidRPr="00F934A4">
              <w:t>0.1</w:t>
            </w:r>
            <w:r>
              <w:t>4</w:t>
            </w:r>
          </w:p>
        </w:tc>
      </w:tr>
      <w:tr w:rsidR="00024C22" w:rsidRPr="00C11FD7" w14:paraId="24B8BD20" w14:textId="400ACAC6" w:rsidTr="00184FD9">
        <w:trPr>
          <w:jc w:val="center"/>
        </w:trPr>
        <w:tc>
          <w:tcPr>
            <w:tcW w:w="1276" w:type="dxa"/>
            <w:tcBorders>
              <w:top w:val="nil"/>
              <w:left w:val="nil"/>
              <w:bottom w:val="nil"/>
              <w:right w:val="nil"/>
            </w:tcBorders>
          </w:tcPr>
          <w:p w14:paraId="53394056" w14:textId="77777777"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1400</w:t>
            </w:r>
          </w:p>
        </w:tc>
        <w:tc>
          <w:tcPr>
            <w:tcW w:w="1275" w:type="dxa"/>
            <w:tcBorders>
              <w:top w:val="nil"/>
              <w:left w:val="nil"/>
              <w:bottom w:val="nil"/>
              <w:right w:val="nil"/>
            </w:tcBorders>
            <w:vAlign w:val="center"/>
          </w:tcPr>
          <w:p w14:paraId="56661176" w14:textId="1909B41F" w:rsidR="00024C22" w:rsidRPr="000568D7" w:rsidRDefault="00024C22" w:rsidP="00024C22">
            <w:pPr>
              <w:pStyle w:val="ae"/>
              <w:rPr>
                <w:sz w:val="16"/>
                <w:szCs w:val="16"/>
              </w:rPr>
            </w:pPr>
            <w:r w:rsidRPr="000568D7">
              <w:rPr>
                <w:sz w:val="16"/>
                <w:szCs w:val="16"/>
              </w:rPr>
              <w:t>0.</w:t>
            </w:r>
            <w:r>
              <w:rPr>
                <w:sz w:val="16"/>
                <w:szCs w:val="16"/>
              </w:rPr>
              <w:t>18</w:t>
            </w:r>
          </w:p>
        </w:tc>
        <w:tc>
          <w:tcPr>
            <w:tcW w:w="2127" w:type="dxa"/>
            <w:tcBorders>
              <w:top w:val="nil"/>
              <w:left w:val="nil"/>
              <w:bottom w:val="nil"/>
              <w:right w:val="nil"/>
            </w:tcBorders>
          </w:tcPr>
          <w:p w14:paraId="7911F58D" w14:textId="6B9BAE3E" w:rsidR="00024C22" w:rsidRPr="002311BE" w:rsidRDefault="00024C22" w:rsidP="00024C22">
            <w:pPr>
              <w:pStyle w:val="ae"/>
              <w:ind w:firstLineChars="300" w:firstLine="540"/>
              <w:jc w:val="left"/>
              <w:rPr>
                <w:sz w:val="16"/>
                <w:szCs w:val="16"/>
              </w:rPr>
            </w:pPr>
            <w:r w:rsidRPr="00F934A4">
              <w:t>0</w:t>
            </w:r>
          </w:p>
        </w:tc>
      </w:tr>
      <w:tr w:rsidR="00024C22" w:rsidRPr="00C11FD7" w14:paraId="62703435" w14:textId="41062A71" w:rsidTr="00184FD9">
        <w:trPr>
          <w:jc w:val="center"/>
        </w:trPr>
        <w:tc>
          <w:tcPr>
            <w:tcW w:w="1276" w:type="dxa"/>
            <w:tcBorders>
              <w:top w:val="nil"/>
              <w:left w:val="nil"/>
              <w:bottom w:val="nil"/>
              <w:right w:val="nil"/>
            </w:tcBorders>
          </w:tcPr>
          <w:p w14:paraId="5E3C459F" w14:textId="251C88CE"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Pr>
                <w:sz w:val="16"/>
                <w:szCs w:val="16"/>
              </w:rPr>
              <w:t>18</w:t>
            </w:r>
            <w:r w:rsidRPr="000568D7">
              <w:rPr>
                <w:sz w:val="16"/>
                <w:szCs w:val="16"/>
              </w:rPr>
              <w:t>00</w:t>
            </w:r>
          </w:p>
        </w:tc>
        <w:tc>
          <w:tcPr>
            <w:tcW w:w="1275" w:type="dxa"/>
            <w:tcBorders>
              <w:top w:val="nil"/>
              <w:left w:val="nil"/>
              <w:bottom w:val="nil"/>
              <w:right w:val="nil"/>
            </w:tcBorders>
            <w:vAlign w:val="center"/>
          </w:tcPr>
          <w:p w14:paraId="4947CC2A" w14:textId="2124D5AC" w:rsidR="00024C22" w:rsidRPr="000568D7" w:rsidRDefault="00024C22" w:rsidP="00024C22">
            <w:pPr>
              <w:pStyle w:val="ae"/>
              <w:rPr>
                <w:sz w:val="16"/>
                <w:szCs w:val="16"/>
              </w:rPr>
            </w:pPr>
            <w:r w:rsidRPr="000568D7">
              <w:rPr>
                <w:sz w:val="16"/>
                <w:szCs w:val="16"/>
              </w:rPr>
              <w:t>0.</w:t>
            </w:r>
            <w:r>
              <w:rPr>
                <w:sz w:val="16"/>
                <w:szCs w:val="16"/>
              </w:rPr>
              <w:t>3</w:t>
            </w:r>
            <w:r w:rsidRPr="000568D7">
              <w:rPr>
                <w:sz w:val="16"/>
                <w:szCs w:val="16"/>
              </w:rPr>
              <w:t>9</w:t>
            </w:r>
          </w:p>
        </w:tc>
        <w:tc>
          <w:tcPr>
            <w:tcW w:w="2127" w:type="dxa"/>
            <w:tcBorders>
              <w:top w:val="nil"/>
              <w:left w:val="nil"/>
              <w:bottom w:val="nil"/>
              <w:right w:val="nil"/>
            </w:tcBorders>
          </w:tcPr>
          <w:p w14:paraId="24971395" w14:textId="6E55989D" w:rsidR="00024C22" w:rsidRPr="002311BE" w:rsidRDefault="00024C22" w:rsidP="00024C22">
            <w:pPr>
              <w:pStyle w:val="ae"/>
              <w:ind w:firstLineChars="300" w:firstLine="540"/>
              <w:jc w:val="left"/>
              <w:rPr>
                <w:sz w:val="16"/>
                <w:szCs w:val="16"/>
              </w:rPr>
            </w:pPr>
            <w:r w:rsidRPr="00F934A4">
              <w:t>0.1</w:t>
            </w:r>
            <w:r>
              <w:t>6</w:t>
            </w:r>
          </w:p>
        </w:tc>
      </w:tr>
      <w:tr w:rsidR="00024C22" w:rsidRPr="00C11FD7" w14:paraId="118F2637" w14:textId="52D70F7F" w:rsidTr="00184FD9">
        <w:trPr>
          <w:jc w:val="center"/>
        </w:trPr>
        <w:tc>
          <w:tcPr>
            <w:tcW w:w="1276" w:type="dxa"/>
            <w:tcBorders>
              <w:top w:val="nil"/>
              <w:left w:val="nil"/>
              <w:bottom w:val="nil"/>
              <w:right w:val="nil"/>
            </w:tcBorders>
          </w:tcPr>
          <w:p w14:paraId="058FC400" w14:textId="13B878FE"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Pr>
                <w:sz w:val="16"/>
                <w:szCs w:val="16"/>
              </w:rPr>
              <w:t>3000</w:t>
            </w:r>
          </w:p>
        </w:tc>
        <w:tc>
          <w:tcPr>
            <w:tcW w:w="1275" w:type="dxa"/>
            <w:tcBorders>
              <w:top w:val="nil"/>
              <w:left w:val="nil"/>
              <w:bottom w:val="nil"/>
              <w:right w:val="nil"/>
            </w:tcBorders>
            <w:vAlign w:val="center"/>
          </w:tcPr>
          <w:p w14:paraId="775EF94E" w14:textId="56EC6B91" w:rsidR="00024C22" w:rsidRPr="000568D7" w:rsidRDefault="00024C22" w:rsidP="00024C22">
            <w:pPr>
              <w:pStyle w:val="ae"/>
              <w:rPr>
                <w:sz w:val="16"/>
                <w:szCs w:val="16"/>
              </w:rPr>
            </w:pPr>
            <w:r w:rsidRPr="000568D7">
              <w:rPr>
                <w:sz w:val="16"/>
                <w:szCs w:val="16"/>
              </w:rPr>
              <w:t>0</w:t>
            </w:r>
            <w:r>
              <w:rPr>
                <w:sz w:val="16"/>
                <w:szCs w:val="16"/>
              </w:rPr>
              <w:t>.30</w:t>
            </w:r>
          </w:p>
        </w:tc>
        <w:tc>
          <w:tcPr>
            <w:tcW w:w="2127" w:type="dxa"/>
            <w:tcBorders>
              <w:top w:val="nil"/>
              <w:left w:val="nil"/>
              <w:bottom w:val="nil"/>
              <w:right w:val="nil"/>
            </w:tcBorders>
          </w:tcPr>
          <w:p w14:paraId="1F7A6935" w14:textId="1B7B73CF" w:rsidR="00024C22" w:rsidRPr="002311BE" w:rsidRDefault="00024C22" w:rsidP="00024C22">
            <w:pPr>
              <w:pStyle w:val="ae"/>
              <w:ind w:firstLineChars="300" w:firstLine="540"/>
              <w:jc w:val="left"/>
              <w:rPr>
                <w:sz w:val="16"/>
                <w:szCs w:val="16"/>
              </w:rPr>
            </w:pPr>
            <w:r w:rsidRPr="00F934A4">
              <w:t>0.2</w:t>
            </w:r>
            <w:r>
              <w:t>1</w:t>
            </w:r>
          </w:p>
        </w:tc>
      </w:tr>
      <w:tr w:rsidR="00024C22" w:rsidRPr="00C11FD7" w14:paraId="09B99920" w14:textId="3622E993" w:rsidTr="00184FD9">
        <w:trPr>
          <w:jc w:val="center"/>
        </w:trPr>
        <w:tc>
          <w:tcPr>
            <w:tcW w:w="1276" w:type="dxa"/>
            <w:tcBorders>
              <w:top w:val="nil"/>
              <w:left w:val="nil"/>
              <w:bottom w:val="nil"/>
              <w:right w:val="nil"/>
            </w:tcBorders>
            <w:vAlign w:val="center"/>
          </w:tcPr>
          <w:p w14:paraId="3BB9CFA4" w14:textId="39E54E01"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30</w:t>
            </w:r>
            <w:r>
              <w:rPr>
                <w:sz w:val="16"/>
                <w:szCs w:val="16"/>
              </w:rPr>
              <w:t>6</w:t>
            </w:r>
            <w:r w:rsidRPr="000568D7">
              <w:rPr>
                <w:sz w:val="16"/>
                <w:szCs w:val="16"/>
              </w:rPr>
              <w:t>0</w:t>
            </w:r>
          </w:p>
        </w:tc>
        <w:tc>
          <w:tcPr>
            <w:tcW w:w="1275" w:type="dxa"/>
            <w:tcBorders>
              <w:top w:val="nil"/>
              <w:left w:val="nil"/>
              <w:bottom w:val="nil"/>
              <w:right w:val="nil"/>
            </w:tcBorders>
            <w:vAlign w:val="center"/>
          </w:tcPr>
          <w:p w14:paraId="625FA13D" w14:textId="69D378E9" w:rsidR="00024C22" w:rsidRPr="000568D7" w:rsidRDefault="00024C22" w:rsidP="00024C22">
            <w:pPr>
              <w:pStyle w:val="ae"/>
              <w:rPr>
                <w:sz w:val="16"/>
                <w:szCs w:val="16"/>
              </w:rPr>
            </w:pPr>
            <w:r w:rsidRPr="000568D7">
              <w:rPr>
                <w:sz w:val="16"/>
                <w:szCs w:val="16"/>
              </w:rPr>
              <w:t>0.</w:t>
            </w:r>
            <w:r>
              <w:rPr>
                <w:sz w:val="16"/>
                <w:szCs w:val="16"/>
              </w:rPr>
              <w:t>30</w:t>
            </w:r>
          </w:p>
        </w:tc>
        <w:tc>
          <w:tcPr>
            <w:tcW w:w="2127" w:type="dxa"/>
            <w:tcBorders>
              <w:top w:val="nil"/>
              <w:left w:val="nil"/>
              <w:bottom w:val="nil"/>
              <w:right w:val="nil"/>
            </w:tcBorders>
          </w:tcPr>
          <w:p w14:paraId="746785A4" w14:textId="7F20DF81" w:rsidR="00024C22" w:rsidRPr="002311BE" w:rsidRDefault="00024C22" w:rsidP="00024C22">
            <w:pPr>
              <w:pStyle w:val="ae"/>
              <w:ind w:firstLineChars="300" w:firstLine="540"/>
              <w:jc w:val="left"/>
              <w:rPr>
                <w:sz w:val="16"/>
                <w:szCs w:val="16"/>
              </w:rPr>
            </w:pPr>
            <w:r w:rsidRPr="00F934A4">
              <w:t>0.2</w:t>
            </w:r>
            <w:r>
              <w:t>1</w:t>
            </w:r>
          </w:p>
        </w:tc>
      </w:tr>
      <w:tr w:rsidR="00024C22" w:rsidRPr="00C11FD7" w14:paraId="7DBA941C" w14:textId="427ECB3B" w:rsidTr="00184FD9">
        <w:trPr>
          <w:jc w:val="center"/>
        </w:trPr>
        <w:tc>
          <w:tcPr>
            <w:tcW w:w="1276" w:type="dxa"/>
            <w:tcBorders>
              <w:top w:val="nil"/>
              <w:left w:val="nil"/>
              <w:bottom w:val="nil"/>
              <w:right w:val="nil"/>
            </w:tcBorders>
            <w:vAlign w:val="center"/>
          </w:tcPr>
          <w:p w14:paraId="30340CAF" w14:textId="4BAABA60"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3</w:t>
            </w:r>
            <w:r>
              <w:rPr>
                <w:sz w:val="16"/>
                <w:szCs w:val="16"/>
              </w:rPr>
              <w:t>090</w:t>
            </w:r>
          </w:p>
        </w:tc>
        <w:tc>
          <w:tcPr>
            <w:tcW w:w="1275" w:type="dxa"/>
            <w:tcBorders>
              <w:top w:val="nil"/>
              <w:left w:val="nil"/>
              <w:bottom w:val="nil"/>
              <w:right w:val="nil"/>
            </w:tcBorders>
            <w:vAlign w:val="center"/>
          </w:tcPr>
          <w:p w14:paraId="57D767EB" w14:textId="35091A24" w:rsidR="00024C22" w:rsidRPr="000568D7" w:rsidRDefault="00024C22" w:rsidP="00024C22">
            <w:pPr>
              <w:pStyle w:val="ae"/>
              <w:rPr>
                <w:sz w:val="16"/>
                <w:szCs w:val="16"/>
              </w:rPr>
            </w:pPr>
            <w:r w:rsidRPr="000568D7">
              <w:rPr>
                <w:sz w:val="16"/>
                <w:szCs w:val="16"/>
              </w:rPr>
              <w:t>0.3</w:t>
            </w:r>
            <w:r>
              <w:rPr>
                <w:sz w:val="16"/>
                <w:szCs w:val="16"/>
              </w:rPr>
              <w:t>0</w:t>
            </w:r>
          </w:p>
        </w:tc>
        <w:tc>
          <w:tcPr>
            <w:tcW w:w="2127" w:type="dxa"/>
            <w:tcBorders>
              <w:top w:val="nil"/>
              <w:left w:val="nil"/>
              <w:bottom w:val="nil"/>
              <w:right w:val="nil"/>
            </w:tcBorders>
          </w:tcPr>
          <w:p w14:paraId="15476A95" w14:textId="375A474F" w:rsidR="00024C22" w:rsidRPr="002311BE" w:rsidRDefault="00024C22" w:rsidP="00024C22">
            <w:pPr>
              <w:pStyle w:val="ae"/>
              <w:ind w:firstLineChars="300" w:firstLine="540"/>
              <w:jc w:val="left"/>
              <w:rPr>
                <w:sz w:val="16"/>
                <w:szCs w:val="16"/>
              </w:rPr>
            </w:pPr>
            <w:r w:rsidRPr="00F934A4">
              <w:t>0.8</w:t>
            </w:r>
            <w:r>
              <w:t>4</w:t>
            </w:r>
          </w:p>
        </w:tc>
      </w:tr>
      <w:tr w:rsidR="00024C22" w:rsidRPr="00C11FD7" w14:paraId="4A4D9AAA" w14:textId="6FD088ED" w:rsidTr="00184FD9">
        <w:trPr>
          <w:jc w:val="center"/>
        </w:trPr>
        <w:tc>
          <w:tcPr>
            <w:tcW w:w="1276" w:type="dxa"/>
            <w:tcBorders>
              <w:top w:val="nil"/>
              <w:left w:val="nil"/>
              <w:bottom w:val="nil"/>
              <w:right w:val="nil"/>
            </w:tcBorders>
            <w:vAlign w:val="center"/>
          </w:tcPr>
          <w:p w14:paraId="2C7F54EE" w14:textId="3C88C632"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3</w:t>
            </w:r>
            <w:r>
              <w:rPr>
                <w:sz w:val="16"/>
                <w:szCs w:val="16"/>
              </w:rPr>
              <w:t>130</w:t>
            </w:r>
          </w:p>
        </w:tc>
        <w:tc>
          <w:tcPr>
            <w:tcW w:w="1275" w:type="dxa"/>
            <w:tcBorders>
              <w:top w:val="nil"/>
              <w:left w:val="nil"/>
              <w:bottom w:val="nil"/>
              <w:right w:val="nil"/>
            </w:tcBorders>
            <w:vAlign w:val="center"/>
          </w:tcPr>
          <w:p w14:paraId="2BE9FAF7" w14:textId="39E73446" w:rsidR="00024C22" w:rsidRPr="000568D7" w:rsidRDefault="00024C22" w:rsidP="00024C22">
            <w:pPr>
              <w:pStyle w:val="ae"/>
              <w:rPr>
                <w:sz w:val="16"/>
                <w:szCs w:val="16"/>
              </w:rPr>
            </w:pPr>
            <w:r>
              <w:rPr>
                <w:rFonts w:hint="eastAsia"/>
                <w:sz w:val="16"/>
                <w:szCs w:val="16"/>
              </w:rPr>
              <w:t>0</w:t>
            </w:r>
            <w:r>
              <w:rPr>
                <w:sz w:val="16"/>
                <w:szCs w:val="16"/>
              </w:rPr>
              <w:t>.49</w:t>
            </w:r>
          </w:p>
        </w:tc>
        <w:tc>
          <w:tcPr>
            <w:tcW w:w="2127" w:type="dxa"/>
            <w:tcBorders>
              <w:top w:val="nil"/>
              <w:left w:val="nil"/>
              <w:bottom w:val="nil"/>
              <w:right w:val="nil"/>
            </w:tcBorders>
          </w:tcPr>
          <w:p w14:paraId="2E21F225" w14:textId="1D6E67FC" w:rsidR="00024C22" w:rsidRPr="002311BE" w:rsidRDefault="00024C22" w:rsidP="00024C22">
            <w:pPr>
              <w:pStyle w:val="ae"/>
              <w:ind w:firstLineChars="300" w:firstLine="540"/>
              <w:jc w:val="left"/>
              <w:rPr>
                <w:sz w:val="16"/>
                <w:szCs w:val="16"/>
              </w:rPr>
            </w:pPr>
            <w:r w:rsidRPr="00F934A4">
              <w:t>0.97</w:t>
            </w:r>
          </w:p>
        </w:tc>
      </w:tr>
      <w:tr w:rsidR="00024C22" w:rsidRPr="00C11FD7" w14:paraId="04C3E11D" w14:textId="67534DA1" w:rsidTr="00184FD9">
        <w:trPr>
          <w:jc w:val="center"/>
        </w:trPr>
        <w:tc>
          <w:tcPr>
            <w:tcW w:w="1276" w:type="dxa"/>
            <w:tcBorders>
              <w:top w:val="nil"/>
              <w:left w:val="nil"/>
              <w:bottom w:val="nil"/>
              <w:right w:val="nil"/>
            </w:tcBorders>
            <w:vAlign w:val="center"/>
          </w:tcPr>
          <w:p w14:paraId="1588A688" w14:textId="68E89F8C"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3</w:t>
            </w:r>
            <w:r>
              <w:rPr>
                <w:sz w:val="16"/>
                <w:szCs w:val="16"/>
              </w:rPr>
              <w:t>300</w:t>
            </w:r>
          </w:p>
        </w:tc>
        <w:tc>
          <w:tcPr>
            <w:tcW w:w="1275" w:type="dxa"/>
            <w:tcBorders>
              <w:top w:val="nil"/>
              <w:left w:val="nil"/>
              <w:bottom w:val="nil"/>
              <w:right w:val="nil"/>
            </w:tcBorders>
            <w:vAlign w:val="center"/>
          </w:tcPr>
          <w:p w14:paraId="366967E7" w14:textId="65064552" w:rsidR="00024C22" w:rsidRPr="000568D7" w:rsidRDefault="00024C22" w:rsidP="00024C22">
            <w:pPr>
              <w:pStyle w:val="ae"/>
              <w:rPr>
                <w:sz w:val="16"/>
                <w:szCs w:val="16"/>
              </w:rPr>
            </w:pPr>
            <w:r>
              <w:rPr>
                <w:rFonts w:hint="eastAsia"/>
                <w:sz w:val="16"/>
                <w:szCs w:val="16"/>
              </w:rPr>
              <w:t>0</w:t>
            </w:r>
            <w:r>
              <w:rPr>
                <w:sz w:val="16"/>
                <w:szCs w:val="16"/>
              </w:rPr>
              <w:t>.31</w:t>
            </w:r>
          </w:p>
        </w:tc>
        <w:tc>
          <w:tcPr>
            <w:tcW w:w="2127" w:type="dxa"/>
            <w:tcBorders>
              <w:top w:val="nil"/>
              <w:left w:val="nil"/>
              <w:bottom w:val="nil"/>
              <w:right w:val="nil"/>
            </w:tcBorders>
          </w:tcPr>
          <w:p w14:paraId="01D611AD" w14:textId="72F478C2" w:rsidR="00024C22" w:rsidRPr="002311BE" w:rsidRDefault="00024C22" w:rsidP="00024C22">
            <w:pPr>
              <w:pStyle w:val="ae"/>
              <w:ind w:firstLineChars="300" w:firstLine="540"/>
              <w:jc w:val="left"/>
              <w:rPr>
                <w:sz w:val="16"/>
                <w:szCs w:val="16"/>
              </w:rPr>
            </w:pPr>
            <w:r w:rsidRPr="00F934A4">
              <w:t>0.8</w:t>
            </w:r>
            <w:r>
              <w:t>7</w:t>
            </w:r>
          </w:p>
        </w:tc>
      </w:tr>
      <w:tr w:rsidR="00024C22" w:rsidRPr="00C11FD7" w14:paraId="0078A94A" w14:textId="0C70DAD0" w:rsidTr="00184FD9">
        <w:trPr>
          <w:jc w:val="center"/>
        </w:trPr>
        <w:tc>
          <w:tcPr>
            <w:tcW w:w="1276" w:type="dxa"/>
            <w:tcBorders>
              <w:top w:val="nil"/>
              <w:left w:val="nil"/>
              <w:bottom w:val="single" w:sz="12" w:space="0" w:color="auto"/>
              <w:right w:val="nil"/>
            </w:tcBorders>
            <w:vAlign w:val="center"/>
          </w:tcPr>
          <w:p w14:paraId="79D0EC08" w14:textId="77777777"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3500</w:t>
            </w:r>
          </w:p>
        </w:tc>
        <w:tc>
          <w:tcPr>
            <w:tcW w:w="1275" w:type="dxa"/>
            <w:tcBorders>
              <w:top w:val="nil"/>
              <w:left w:val="nil"/>
              <w:bottom w:val="single" w:sz="12" w:space="0" w:color="auto"/>
              <w:right w:val="nil"/>
            </w:tcBorders>
            <w:vAlign w:val="center"/>
          </w:tcPr>
          <w:p w14:paraId="5EFBE478" w14:textId="77777777" w:rsidR="00024C22" w:rsidRPr="000568D7" w:rsidRDefault="00024C22" w:rsidP="00024C22">
            <w:pPr>
              <w:pStyle w:val="ae"/>
              <w:rPr>
                <w:sz w:val="16"/>
                <w:szCs w:val="16"/>
              </w:rPr>
            </w:pPr>
            <w:r w:rsidRPr="000568D7">
              <w:rPr>
                <w:sz w:val="16"/>
                <w:szCs w:val="16"/>
              </w:rPr>
              <w:t>0.54</w:t>
            </w:r>
          </w:p>
        </w:tc>
        <w:tc>
          <w:tcPr>
            <w:tcW w:w="2127" w:type="dxa"/>
            <w:tcBorders>
              <w:top w:val="nil"/>
              <w:left w:val="nil"/>
              <w:bottom w:val="single" w:sz="12" w:space="0" w:color="auto"/>
              <w:right w:val="nil"/>
            </w:tcBorders>
          </w:tcPr>
          <w:p w14:paraId="6087238C" w14:textId="61DFD902" w:rsidR="00024C22" w:rsidRPr="002311BE" w:rsidRDefault="00024C22" w:rsidP="00024C22">
            <w:pPr>
              <w:pStyle w:val="ae"/>
              <w:ind w:firstLineChars="300" w:firstLine="540"/>
              <w:jc w:val="left"/>
              <w:rPr>
                <w:sz w:val="16"/>
                <w:szCs w:val="16"/>
              </w:rPr>
            </w:pPr>
            <w:r w:rsidRPr="00F934A4">
              <w:t>1</w:t>
            </w:r>
          </w:p>
        </w:tc>
      </w:tr>
    </w:tbl>
    <w:p w14:paraId="6D7C1E3C" w14:textId="77777777" w:rsidR="00025498" w:rsidRDefault="00025498" w:rsidP="0094726B">
      <w:pPr>
        <w:rPr>
          <w:lang w:eastAsia="zh-CN"/>
        </w:rPr>
      </w:pPr>
    </w:p>
    <w:p w14:paraId="7933F584" w14:textId="437CBEA9" w:rsidR="00077B1C" w:rsidRPr="0094726B" w:rsidRDefault="0094726B" w:rsidP="00BF0543">
      <w:pPr>
        <w:rPr>
          <w:lang w:eastAsia="zh-CN"/>
        </w:rPr>
      </w:pPr>
      <w:r w:rsidRPr="00C11FD7">
        <w:rPr>
          <w:rFonts w:hint="eastAsia"/>
          <w:lang w:eastAsia="zh-CN"/>
        </w:rPr>
        <w:t>由电法探测结果计算出油型气涌出危险评价指标可以看出</w:t>
      </w:r>
      <w:r w:rsidRPr="00C11FD7">
        <w:rPr>
          <w:lang w:eastAsia="zh-CN"/>
        </w:rPr>
        <w:t>215</w:t>
      </w:r>
      <w:r w:rsidRPr="00C11FD7">
        <w:rPr>
          <w:rFonts w:hint="eastAsia"/>
          <w:lang w:eastAsia="zh-CN"/>
        </w:rPr>
        <w:t>巷道差别较大，</w:t>
      </w:r>
      <w:r w:rsidR="00F61BF4">
        <w:rPr>
          <w:rFonts w:hint="eastAsia"/>
          <w:lang w:eastAsia="zh-CN"/>
        </w:rPr>
        <w:t>2</w:t>
      </w:r>
      <w:r w:rsidR="00F61BF4">
        <w:rPr>
          <w:lang w:eastAsia="zh-CN"/>
        </w:rPr>
        <w:t xml:space="preserve">80 </w:t>
      </w:r>
      <w:r w:rsidR="00F61BF4">
        <w:rPr>
          <w:rFonts w:hint="eastAsia"/>
          <w:lang w:eastAsia="zh-CN"/>
        </w:rPr>
        <w:t>m</w:t>
      </w:r>
      <w:r w:rsidR="00F61BF4">
        <w:rPr>
          <w:rFonts w:hint="eastAsia"/>
          <w:lang w:eastAsia="zh-CN"/>
        </w:rPr>
        <w:t>区域</w:t>
      </w:r>
      <w:r w:rsidR="002A3C0C">
        <w:rPr>
          <w:rFonts w:hint="eastAsia"/>
          <w:lang w:eastAsia="zh-CN"/>
        </w:rPr>
        <w:t>由于有断层构造引起电法异常，</w:t>
      </w:r>
      <w:r w:rsidR="00F61BF4">
        <w:rPr>
          <w:rFonts w:hint="eastAsia"/>
          <w:lang w:eastAsia="zh-CN"/>
        </w:rPr>
        <w:t>前后</w:t>
      </w:r>
      <w:r w:rsidR="002A3C0C">
        <w:rPr>
          <w:rFonts w:hint="eastAsia"/>
          <w:lang w:eastAsia="zh-CN"/>
        </w:rPr>
        <w:t>其它区域</w:t>
      </w:r>
      <w:r w:rsidR="00F61BF4">
        <w:rPr>
          <w:rFonts w:hint="eastAsia"/>
          <w:lang w:eastAsia="zh-CN"/>
        </w:rPr>
        <w:t>都较稳定。</w:t>
      </w:r>
      <w:r w:rsidRPr="00C11FD7">
        <w:rPr>
          <w:lang w:eastAsia="zh-CN"/>
        </w:rPr>
        <w:t>1400</w:t>
      </w:r>
      <w:r>
        <w:rPr>
          <w:lang w:eastAsia="zh-CN"/>
        </w:rPr>
        <w:t xml:space="preserve"> </w:t>
      </w:r>
      <w:r w:rsidRPr="00C11FD7">
        <w:rPr>
          <w:lang w:eastAsia="zh-CN"/>
        </w:rPr>
        <w:t>m</w:t>
      </w:r>
      <w:r w:rsidRPr="00C11FD7">
        <w:rPr>
          <w:rFonts w:hint="eastAsia"/>
          <w:lang w:eastAsia="zh-CN"/>
        </w:rPr>
        <w:t>区域风险较低，油型气涌出量小。</w:t>
      </w:r>
      <w:r w:rsidRPr="00C11FD7">
        <w:rPr>
          <w:lang w:eastAsia="zh-CN"/>
        </w:rPr>
        <w:t>3000</w:t>
      </w:r>
      <w:r>
        <w:rPr>
          <w:lang w:eastAsia="zh-CN"/>
        </w:rPr>
        <w:t xml:space="preserve"> </w:t>
      </w:r>
      <w:r w:rsidRPr="00C11FD7">
        <w:rPr>
          <w:lang w:eastAsia="zh-CN"/>
        </w:rPr>
        <w:t>m</w:t>
      </w:r>
      <w:r w:rsidRPr="00C11FD7">
        <w:rPr>
          <w:rFonts w:hint="eastAsia"/>
          <w:lang w:eastAsia="zh-CN"/>
        </w:rPr>
        <w:t>区域附近指标较高，底板评价较差，油型气涌出量高。</w:t>
      </w:r>
    </w:p>
    <w:p w14:paraId="79AEC42C" w14:textId="570E78ED" w:rsidR="00C9411D" w:rsidRPr="00BF0543" w:rsidRDefault="00077B1C" w:rsidP="00BF0543">
      <w:pPr>
        <w:rPr>
          <w:lang w:eastAsia="zh-CN"/>
        </w:rPr>
      </w:pPr>
      <w:r>
        <w:rPr>
          <w:rFonts w:hint="eastAsia"/>
          <w:lang w:eastAsia="zh-CN"/>
        </w:rPr>
        <w:t>由图</w:t>
      </w:r>
      <w:r w:rsidR="00F16318">
        <w:rPr>
          <w:lang w:eastAsia="zh-CN"/>
        </w:rPr>
        <w:t>10</w:t>
      </w:r>
      <w:r>
        <w:rPr>
          <w:rFonts w:hint="eastAsia"/>
          <w:lang w:eastAsia="zh-CN"/>
        </w:rPr>
        <w:t>对比看出，</w:t>
      </w:r>
      <w:r w:rsidR="0024615D">
        <w:rPr>
          <w:rFonts w:hint="eastAsia"/>
          <w:lang w:eastAsia="zh-CN"/>
        </w:rPr>
        <w:t>前期根据地质资料的</w:t>
      </w:r>
      <w:r w:rsidR="00411714" w:rsidRPr="00BF0543">
        <w:rPr>
          <w:rFonts w:hint="eastAsia"/>
          <w:lang w:eastAsia="zh-CN"/>
        </w:rPr>
        <w:t>统计分析</w:t>
      </w:r>
      <w:r w:rsidR="00C9411D" w:rsidRPr="00BF0543">
        <w:rPr>
          <w:rFonts w:hint="eastAsia"/>
          <w:lang w:eastAsia="zh-CN"/>
        </w:rPr>
        <w:t>结果仅定性表示了油型气赋存概况，没有定量结果，无法精准预测油型气赋存情况</w:t>
      </w:r>
      <w:r>
        <w:rPr>
          <w:rFonts w:hint="eastAsia"/>
          <w:lang w:eastAsia="zh-CN"/>
        </w:rPr>
        <w:t>。</w:t>
      </w:r>
      <w:r w:rsidR="00411714" w:rsidRPr="00BF0543">
        <w:rPr>
          <w:rFonts w:hint="eastAsia"/>
          <w:lang w:eastAsia="zh-CN"/>
        </w:rPr>
        <w:t>结合本文油型气涌出危险性探测技术</w:t>
      </w:r>
      <w:r w:rsidR="00C9411D" w:rsidRPr="00BF0543">
        <w:rPr>
          <w:rFonts w:hint="eastAsia"/>
          <w:lang w:eastAsia="zh-CN"/>
        </w:rPr>
        <w:t>可以看出直流电法预测结果基本趋势与统计法结果基本一致，</w:t>
      </w:r>
      <w:r w:rsidR="0024615D">
        <w:rPr>
          <w:rFonts w:hint="eastAsia"/>
          <w:lang w:eastAsia="zh-CN"/>
        </w:rPr>
        <w:t>能够</w:t>
      </w:r>
      <w:r w:rsidR="00C9411D" w:rsidRPr="00BF0543">
        <w:rPr>
          <w:rFonts w:hint="eastAsia"/>
          <w:lang w:eastAsia="zh-CN"/>
        </w:rPr>
        <w:t>更精细、</w:t>
      </w:r>
      <w:r>
        <w:rPr>
          <w:rFonts w:hint="eastAsia"/>
          <w:lang w:eastAsia="zh-CN"/>
        </w:rPr>
        <w:t>精准</w:t>
      </w:r>
      <w:r w:rsidR="00C9411D" w:rsidRPr="00BF0543">
        <w:rPr>
          <w:rFonts w:hint="eastAsia"/>
          <w:lang w:eastAsia="zh-CN"/>
        </w:rPr>
        <w:t>的获得局部危险性的异常规律。在</w:t>
      </w:r>
      <w:r w:rsidR="00C9411D" w:rsidRPr="00BF0543">
        <w:rPr>
          <w:lang w:eastAsia="zh-CN"/>
        </w:rPr>
        <w:t>215</w:t>
      </w:r>
      <w:r w:rsidR="00C9411D" w:rsidRPr="00BF0543">
        <w:rPr>
          <w:rFonts w:hint="eastAsia"/>
          <w:lang w:eastAsia="zh-CN"/>
        </w:rPr>
        <w:t>巷</w:t>
      </w:r>
      <w:r w:rsidR="006725B3" w:rsidRPr="00BF0543">
        <w:rPr>
          <w:rFonts w:hint="eastAsia"/>
          <w:lang w:eastAsia="zh-CN"/>
        </w:rPr>
        <w:t>道</w:t>
      </w:r>
      <w:r w:rsidR="00C9411D" w:rsidRPr="00BF0543">
        <w:rPr>
          <w:lang w:eastAsia="zh-CN"/>
        </w:rPr>
        <w:t>280 m</w:t>
      </w:r>
      <w:r w:rsidR="00C9411D" w:rsidRPr="00BF0543">
        <w:rPr>
          <w:rFonts w:hint="eastAsia"/>
          <w:lang w:eastAsia="zh-CN"/>
        </w:rPr>
        <w:t>位置的断层处，油型气涌出危险性指标较高，另一测点在</w:t>
      </w:r>
      <w:r w:rsidR="00C9411D" w:rsidRPr="00BF0543">
        <w:rPr>
          <w:lang w:eastAsia="zh-CN"/>
        </w:rPr>
        <w:t>1500 m</w:t>
      </w:r>
      <w:r w:rsidR="00C9411D" w:rsidRPr="00BF0543">
        <w:rPr>
          <w:rFonts w:hint="eastAsia"/>
          <w:lang w:eastAsia="zh-CN"/>
        </w:rPr>
        <w:t>位置，计算的危险性较低。在超过</w:t>
      </w:r>
      <w:r w:rsidR="00C9411D" w:rsidRPr="00BF0543">
        <w:rPr>
          <w:lang w:eastAsia="zh-CN"/>
        </w:rPr>
        <w:t>2000 m</w:t>
      </w:r>
      <w:r w:rsidR="00C9411D" w:rsidRPr="00BF0543">
        <w:rPr>
          <w:rFonts w:hint="eastAsia"/>
          <w:lang w:eastAsia="zh-CN"/>
        </w:rPr>
        <w:t>以后的测点危险性均较高，结果表明这些区域巷道底板不稳定，存在地质构造，油型气涌出危险性高。</w:t>
      </w:r>
    </w:p>
    <w:p w14:paraId="40A8D182" w14:textId="06E2F897" w:rsidR="00C9411D" w:rsidRPr="00C11FD7" w:rsidRDefault="00024C22" w:rsidP="00CE6A15">
      <w:pPr>
        <w:ind w:firstLine="0"/>
        <w:jc w:val="center"/>
        <w:rPr>
          <w:szCs w:val="24"/>
          <w:lang w:eastAsia="zh-CN"/>
        </w:rPr>
      </w:pPr>
      <w:r w:rsidRPr="00024C22">
        <w:rPr>
          <w:noProof/>
          <w:szCs w:val="24"/>
          <w:lang w:eastAsia="zh-CN"/>
        </w:rPr>
        <w:drawing>
          <wp:inline distT="0" distB="0" distL="0" distR="0" wp14:anchorId="031D0D16" wp14:editId="26C30967">
            <wp:extent cx="2700000" cy="1574756"/>
            <wp:effectExtent l="0" t="0" r="571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0000" cy="1574756"/>
                    </a:xfrm>
                    <a:prstGeom prst="rect">
                      <a:avLst/>
                    </a:prstGeom>
                    <a:noFill/>
                    <a:ln>
                      <a:noFill/>
                    </a:ln>
                  </pic:spPr>
                </pic:pic>
              </a:graphicData>
            </a:graphic>
          </wp:inline>
        </w:drawing>
      </w:r>
    </w:p>
    <w:p w14:paraId="277A3614" w14:textId="299AB34B" w:rsidR="00C9411D" w:rsidRDefault="00C9411D" w:rsidP="00C9411D">
      <w:pPr>
        <w:pStyle w:val="a7"/>
      </w:pPr>
      <w:r w:rsidRPr="00C11FD7">
        <w:rPr>
          <w:rFonts w:hint="eastAsia"/>
        </w:rPr>
        <w:t>图</w:t>
      </w:r>
      <w:r w:rsidR="00F16318">
        <w:t>10</w:t>
      </w:r>
      <w:r w:rsidR="006303F5">
        <w:t xml:space="preserve"> </w:t>
      </w:r>
      <w:r w:rsidRPr="00C11FD7">
        <w:t>215</w:t>
      </w:r>
      <w:r>
        <w:rPr>
          <w:rFonts w:hint="eastAsia"/>
        </w:rPr>
        <w:t>油型气涌出危险性预测</w:t>
      </w:r>
      <w:r w:rsidRPr="00C11FD7">
        <w:rPr>
          <w:rFonts w:hint="eastAsia"/>
        </w:rPr>
        <w:t>分布趋势</w:t>
      </w:r>
    </w:p>
    <w:p w14:paraId="5FA34480" w14:textId="4D600D41" w:rsidR="00C4113D" w:rsidRPr="0003549D" w:rsidRDefault="00C9411D" w:rsidP="0003549D">
      <w:pPr>
        <w:pStyle w:val="fig"/>
        <w:spacing w:after="156"/>
        <w:rPr>
          <w:shd w:val="clear" w:color="auto" w:fill="FFFFFF"/>
        </w:rPr>
      </w:pPr>
      <w:r>
        <w:t>Fig.</w:t>
      </w:r>
      <w:r w:rsidR="00775415">
        <w:t>9</w:t>
      </w:r>
      <w:r w:rsidR="006303F5">
        <w:t xml:space="preserve"> </w:t>
      </w:r>
      <w:r>
        <w:rPr>
          <w:shd w:val="clear" w:color="auto" w:fill="FFFFFF"/>
        </w:rPr>
        <w:t xml:space="preserve">Prediction and distribution trend of gas emission risk in 215 </w:t>
      </w:r>
      <w:proofErr w:type="gramStart"/>
      <w:r>
        <w:rPr>
          <w:shd w:val="clear" w:color="auto" w:fill="FFFFFF"/>
        </w:rPr>
        <w:t>roadway</w:t>
      </w:r>
      <w:proofErr w:type="gramEnd"/>
    </w:p>
    <w:p w14:paraId="4B45CAB7" w14:textId="77064F70" w:rsidR="00C9411D" w:rsidRDefault="008742C5" w:rsidP="008742C5">
      <w:pPr>
        <w:pStyle w:val="a3"/>
        <w:spacing w:before="156" w:after="156"/>
      </w:pPr>
      <w:r>
        <w:t>3.3</w:t>
      </w:r>
      <w:r w:rsidR="00C9411D">
        <w:t xml:space="preserve">  </w:t>
      </w:r>
      <w:r w:rsidR="00C9411D">
        <w:rPr>
          <w:rFonts w:hint="eastAsia"/>
        </w:rPr>
        <w:t>油型气治理方案</w:t>
      </w:r>
    </w:p>
    <w:p w14:paraId="10F1A611" w14:textId="7DFCEACC" w:rsidR="00D01690" w:rsidRDefault="00C9411D" w:rsidP="00BF0543">
      <w:pPr>
        <w:rPr>
          <w:lang w:eastAsia="zh-CN"/>
        </w:rPr>
      </w:pPr>
      <w:r>
        <w:rPr>
          <w:rFonts w:hint="eastAsia"/>
          <w:lang w:eastAsia="zh-CN"/>
        </w:rPr>
        <w:t>由于</w:t>
      </w:r>
      <w:r>
        <w:rPr>
          <w:lang w:eastAsia="zh-CN"/>
        </w:rPr>
        <w:t>215</w:t>
      </w:r>
      <w:r>
        <w:rPr>
          <w:rFonts w:hint="eastAsia"/>
          <w:lang w:eastAsia="zh-CN"/>
        </w:rPr>
        <w:t>巷</w:t>
      </w:r>
      <w:r w:rsidR="006725B3">
        <w:rPr>
          <w:rFonts w:hint="eastAsia"/>
          <w:lang w:eastAsia="zh-CN"/>
        </w:rPr>
        <w:t>道</w:t>
      </w:r>
      <w:r w:rsidRPr="00C11FD7">
        <w:rPr>
          <w:rFonts w:hint="eastAsia"/>
          <w:lang w:eastAsia="zh-CN"/>
        </w:rPr>
        <w:t>探测</w:t>
      </w:r>
      <w:del w:id="254" w:author="MYWEI" w:date="2023-05-23T16:37:00Z">
        <w:r w:rsidRPr="00C11FD7" w:rsidDel="00D666CD">
          <w:rPr>
            <w:rFonts w:hint="eastAsia"/>
            <w:lang w:eastAsia="zh-CN"/>
          </w:rPr>
          <w:delText>点</w:delText>
        </w:r>
      </w:del>
      <w:ins w:id="255" w:author="MYWEI" w:date="2023-05-23T16:37:00Z">
        <w:r w:rsidR="00D666CD">
          <w:rPr>
            <w:rFonts w:hint="eastAsia"/>
            <w:lang w:eastAsia="zh-CN"/>
          </w:rPr>
          <w:t>结果差别加大，</w:t>
        </w:r>
      </w:ins>
      <w:del w:id="256" w:author="MYWEI" w:date="2023-05-23T16:38:00Z">
        <w:r w:rsidRPr="00C11FD7" w:rsidDel="00D666CD">
          <w:rPr>
            <w:rFonts w:hint="eastAsia"/>
            <w:lang w:eastAsia="zh-CN"/>
          </w:rPr>
          <w:delText>较多，距离较远，所以探测的结果差别大，</w:delText>
        </w:r>
      </w:del>
      <w:r>
        <w:rPr>
          <w:rFonts w:hint="eastAsia"/>
          <w:lang w:eastAsia="zh-CN"/>
        </w:rPr>
        <w:t>油型气危险性分布存在明显区域特征</w:t>
      </w:r>
      <w:del w:id="257" w:author="MYWEI" w:date="2023-05-23T16:38:00Z">
        <w:r w:rsidDel="00D666CD">
          <w:rPr>
            <w:rFonts w:hint="eastAsia"/>
            <w:lang w:eastAsia="zh-CN"/>
          </w:rPr>
          <w:delText>，</w:delText>
        </w:r>
      </w:del>
      <w:ins w:id="258" w:author="MYWEI" w:date="2023-05-23T16:38:00Z">
        <w:r w:rsidR="00D666CD">
          <w:rPr>
            <w:rFonts w:hint="eastAsia"/>
            <w:lang w:eastAsia="zh-CN"/>
          </w:rPr>
          <w:t>。其中</w:t>
        </w:r>
      </w:ins>
      <w:r w:rsidR="00BE0FFC">
        <w:rPr>
          <w:rFonts w:hint="eastAsia"/>
          <w:lang w:eastAsia="zh-CN"/>
        </w:rPr>
        <w:t>5</w:t>
      </w:r>
      <w:r w:rsidR="00BE0FFC">
        <w:rPr>
          <w:lang w:eastAsia="zh-CN"/>
        </w:rPr>
        <w:t>00m</w:t>
      </w:r>
      <w:r w:rsidR="00BE0FFC">
        <w:rPr>
          <w:rFonts w:hint="eastAsia"/>
          <w:lang w:eastAsia="zh-CN"/>
        </w:rPr>
        <w:t>前存在一定涌出的危险性，</w:t>
      </w:r>
      <w:r>
        <w:rPr>
          <w:rFonts w:hint="eastAsia"/>
          <w:lang w:eastAsia="zh-CN"/>
        </w:rPr>
        <w:t>在</w:t>
      </w:r>
      <w:ins w:id="259" w:author="MYWEI" w:date="2023-05-23T16:38:00Z">
        <w:r w:rsidR="001F6E7E">
          <w:rPr>
            <w:rFonts w:hint="eastAsia"/>
            <w:lang w:eastAsia="zh-CN"/>
          </w:rPr>
          <w:t>5</w:t>
        </w:r>
        <w:r w:rsidR="001F6E7E">
          <w:rPr>
            <w:lang w:eastAsia="zh-CN"/>
          </w:rPr>
          <w:t>00</w:t>
        </w:r>
        <w:r w:rsidR="001F6E7E">
          <w:rPr>
            <w:rFonts w:hint="eastAsia"/>
            <w:lang w:eastAsia="zh-CN"/>
          </w:rPr>
          <w:t>-</w:t>
        </w:r>
      </w:ins>
      <w:del w:id="260" w:author="MYWEI" w:date="2023-05-23T16:38:00Z">
        <w:r w:rsidDel="001F6E7E">
          <w:rPr>
            <w:lang w:eastAsia="zh-CN"/>
          </w:rPr>
          <w:delText xml:space="preserve">1500 </w:delText>
        </w:r>
      </w:del>
      <w:ins w:id="261" w:author="MYWEI" w:date="2023-05-23T16:38:00Z">
        <w:r w:rsidR="001F6E7E">
          <w:rPr>
            <w:lang w:eastAsia="zh-CN"/>
          </w:rPr>
          <w:t xml:space="preserve">2000 </w:t>
        </w:r>
      </w:ins>
      <w:r>
        <w:rPr>
          <w:lang w:eastAsia="zh-CN"/>
        </w:rPr>
        <w:t>m</w:t>
      </w:r>
      <w:r>
        <w:rPr>
          <w:rFonts w:hint="eastAsia"/>
          <w:lang w:eastAsia="zh-CN"/>
        </w:rPr>
        <w:t>区域危险性较小，超过</w:t>
      </w:r>
      <w:r>
        <w:rPr>
          <w:lang w:eastAsia="zh-CN"/>
        </w:rPr>
        <w:t>2000 m</w:t>
      </w:r>
      <w:r>
        <w:rPr>
          <w:rFonts w:hint="eastAsia"/>
          <w:lang w:eastAsia="zh-CN"/>
        </w:rPr>
        <w:t>后危险性逐渐增加，因此可以根据底板油型气的危险性区域分布规律制定钻孔的优化方案。在底板油型气危险性较小区域减少钻孔数量，而在</w:t>
      </w:r>
      <w:r>
        <w:rPr>
          <w:lang w:eastAsia="zh-CN"/>
        </w:rPr>
        <w:t>2000 m</w:t>
      </w:r>
      <w:r>
        <w:rPr>
          <w:rFonts w:hint="eastAsia"/>
          <w:lang w:eastAsia="zh-CN"/>
        </w:rPr>
        <w:t>以后区域可以增加钻孔数量，提高安全性。制定的钻孔参数方案如</w:t>
      </w:r>
      <w:del w:id="262" w:author="MYWEI" w:date="2023-05-23T16:29:00Z">
        <w:r w:rsidR="00F61BF4" w:rsidDel="00296096">
          <w:rPr>
            <w:rFonts w:hint="eastAsia"/>
            <w:lang w:eastAsia="zh-CN"/>
          </w:rPr>
          <w:delText>下</w:delText>
        </w:r>
      </w:del>
      <w:r>
        <w:rPr>
          <w:rFonts w:hint="eastAsia"/>
          <w:lang w:eastAsia="zh-CN"/>
        </w:rPr>
        <w:t>表</w:t>
      </w:r>
      <w:ins w:id="263" w:author="MYWEI" w:date="2023-05-23T16:29:00Z">
        <w:r w:rsidR="00296096">
          <w:rPr>
            <w:rFonts w:hint="eastAsia"/>
            <w:lang w:eastAsia="zh-CN"/>
          </w:rPr>
          <w:t>5</w:t>
        </w:r>
      </w:ins>
      <w:ins w:id="264" w:author="MYWEI" w:date="2023-05-23T16:30:00Z">
        <w:r w:rsidR="00296096">
          <w:rPr>
            <w:rFonts w:hint="eastAsia"/>
            <w:lang w:eastAsia="zh-CN"/>
          </w:rPr>
          <w:t>-</w:t>
        </w:r>
        <w:r w:rsidR="00296096">
          <w:rPr>
            <w:lang w:eastAsia="zh-CN"/>
          </w:rPr>
          <w:t>7</w:t>
        </w:r>
      </w:ins>
      <w:r>
        <w:rPr>
          <w:rFonts w:hint="eastAsia"/>
          <w:lang w:eastAsia="zh-CN"/>
        </w:rPr>
        <w:t>所示</w:t>
      </w:r>
      <w:r w:rsidR="00F61BF4">
        <w:rPr>
          <w:rFonts w:hint="eastAsia"/>
          <w:lang w:eastAsia="zh-CN"/>
        </w:rPr>
        <w:t>：</w:t>
      </w:r>
    </w:p>
    <w:p w14:paraId="217C82CA" w14:textId="2BEDEABA" w:rsidR="00D01690" w:rsidRDefault="00D01690" w:rsidP="00D01690">
      <w:pPr>
        <w:pStyle w:val="ae"/>
      </w:pPr>
      <w:r>
        <w:rPr>
          <w:rFonts w:hint="eastAsia"/>
        </w:rPr>
        <w:t>表</w:t>
      </w:r>
      <w:r>
        <w:t>5 215</w:t>
      </w:r>
      <w:r w:rsidRPr="00B77C6D">
        <w:rPr>
          <w:rFonts w:hint="eastAsia"/>
        </w:rPr>
        <w:t>巷</w:t>
      </w:r>
      <w:r>
        <w:rPr>
          <w:rFonts w:hint="eastAsia"/>
        </w:rPr>
        <w:t>道</w:t>
      </w:r>
      <w:r>
        <w:t>500 m</w:t>
      </w:r>
      <w:r w:rsidR="00292682">
        <w:rPr>
          <w:rFonts w:hint="eastAsia"/>
        </w:rPr>
        <w:t>前</w:t>
      </w:r>
      <w:r w:rsidRPr="00B77C6D">
        <w:rPr>
          <w:rFonts w:hint="eastAsia"/>
        </w:rPr>
        <w:t>底板钻孔参数方案</w:t>
      </w:r>
    </w:p>
    <w:p w14:paraId="5084EC5D" w14:textId="61529ABD" w:rsidR="002E7FAB" w:rsidRPr="00D01690" w:rsidRDefault="00D01690" w:rsidP="00A070B0">
      <w:pPr>
        <w:pStyle w:val="tab"/>
      </w:pPr>
      <w:r>
        <w:t xml:space="preserve">Table 5 </w:t>
      </w:r>
      <w:r w:rsidRPr="00603D21">
        <w:t xml:space="preserve">Parameter scheme of floor drilling </w:t>
      </w:r>
      <w:r w:rsidR="00292682">
        <w:rPr>
          <w:rFonts w:hint="eastAsia"/>
        </w:rPr>
        <w:t>before</w:t>
      </w:r>
      <w:r w:rsidR="00292682">
        <w:t xml:space="preserve"> </w:t>
      </w:r>
      <w:r w:rsidR="00292682" w:rsidRPr="00603D21">
        <w:t xml:space="preserve">500 m </w:t>
      </w:r>
      <w:r w:rsidRPr="00603D21">
        <w:t>in 215</w:t>
      </w:r>
      <w:r>
        <w:t xml:space="preserve"> </w:t>
      </w:r>
      <w:proofErr w:type="gramStart"/>
      <w:r w:rsidRPr="00603D21">
        <w:t>roadway</w:t>
      </w:r>
      <w:proofErr w:type="gramEnd"/>
    </w:p>
    <w:tbl>
      <w:tblPr>
        <w:tblStyle w:val="ad"/>
        <w:tblW w:w="0" w:type="auto"/>
        <w:jc w:val="center"/>
        <w:tblLook w:val="04A0" w:firstRow="1" w:lastRow="0" w:firstColumn="1" w:lastColumn="0" w:noHBand="0" w:noVBand="1"/>
      </w:tblPr>
      <w:tblGrid>
        <w:gridCol w:w="846"/>
        <w:gridCol w:w="889"/>
        <w:gridCol w:w="938"/>
        <w:gridCol w:w="932"/>
        <w:gridCol w:w="823"/>
      </w:tblGrid>
      <w:tr w:rsidR="002E7FAB" w:rsidRPr="000824F4" w14:paraId="1607BFBD" w14:textId="77777777" w:rsidTr="004871BB">
        <w:trPr>
          <w:trHeight w:val="345"/>
          <w:jc w:val="center"/>
        </w:trPr>
        <w:tc>
          <w:tcPr>
            <w:tcW w:w="666" w:type="dxa"/>
            <w:tcBorders>
              <w:top w:val="single" w:sz="4" w:space="0" w:color="auto"/>
              <w:left w:val="nil"/>
              <w:bottom w:val="single" w:sz="4" w:space="0" w:color="auto"/>
              <w:right w:val="nil"/>
            </w:tcBorders>
          </w:tcPr>
          <w:p w14:paraId="5C0F27B1" w14:textId="77777777" w:rsidR="002E7FAB" w:rsidRPr="000824F4" w:rsidRDefault="002E7FAB" w:rsidP="002E7FAB">
            <w:pPr>
              <w:ind w:firstLine="0"/>
              <w:jc w:val="left"/>
              <w:rPr>
                <w:sz w:val="18"/>
                <w:szCs w:val="18"/>
              </w:rPr>
            </w:pPr>
            <w:proofErr w:type="spellStart"/>
            <w:r w:rsidRPr="000824F4">
              <w:rPr>
                <w:rFonts w:hint="eastAsia"/>
                <w:sz w:val="18"/>
                <w:szCs w:val="18"/>
              </w:rPr>
              <w:t>序号</w:t>
            </w:r>
            <w:proofErr w:type="spellEnd"/>
          </w:p>
        </w:tc>
        <w:tc>
          <w:tcPr>
            <w:tcW w:w="889" w:type="dxa"/>
            <w:tcBorders>
              <w:top w:val="single" w:sz="4" w:space="0" w:color="auto"/>
              <w:left w:val="nil"/>
              <w:bottom w:val="single" w:sz="4" w:space="0" w:color="auto"/>
              <w:right w:val="nil"/>
            </w:tcBorders>
          </w:tcPr>
          <w:p w14:paraId="4C729B19" w14:textId="77777777" w:rsidR="002E7FAB" w:rsidRPr="000824F4" w:rsidRDefault="002E7FAB" w:rsidP="002E7FAB">
            <w:pPr>
              <w:ind w:firstLine="0"/>
              <w:jc w:val="left"/>
              <w:rPr>
                <w:sz w:val="18"/>
                <w:szCs w:val="18"/>
              </w:rPr>
            </w:pPr>
            <w:proofErr w:type="spellStart"/>
            <w:r w:rsidRPr="000824F4">
              <w:rPr>
                <w:rFonts w:hint="eastAsia"/>
                <w:sz w:val="18"/>
                <w:szCs w:val="18"/>
              </w:rPr>
              <w:t>夹角</w:t>
            </w:r>
            <w:proofErr w:type="spellEnd"/>
            <w:r>
              <w:rPr>
                <w:rFonts w:hint="eastAsia"/>
                <w:sz w:val="18"/>
                <w:szCs w:val="18"/>
                <w:lang w:eastAsia="zh-CN"/>
              </w:rPr>
              <w:t>/</w:t>
            </w:r>
            <w:r>
              <w:rPr>
                <w:rFonts w:hint="eastAsia"/>
                <w:sz w:val="18"/>
                <w:szCs w:val="18"/>
              </w:rPr>
              <w:t>°</w:t>
            </w:r>
          </w:p>
        </w:tc>
        <w:tc>
          <w:tcPr>
            <w:tcW w:w="938" w:type="dxa"/>
            <w:tcBorders>
              <w:top w:val="single" w:sz="4" w:space="0" w:color="auto"/>
              <w:left w:val="nil"/>
              <w:bottom w:val="single" w:sz="4" w:space="0" w:color="auto"/>
              <w:right w:val="nil"/>
            </w:tcBorders>
          </w:tcPr>
          <w:p w14:paraId="63B4FA34" w14:textId="77777777" w:rsidR="002E7FAB" w:rsidRPr="000824F4" w:rsidRDefault="002E7FAB" w:rsidP="002E7FAB">
            <w:pPr>
              <w:ind w:firstLine="0"/>
              <w:jc w:val="left"/>
              <w:rPr>
                <w:sz w:val="18"/>
                <w:szCs w:val="18"/>
              </w:rPr>
            </w:pPr>
            <w:proofErr w:type="spellStart"/>
            <w:r w:rsidRPr="000824F4">
              <w:rPr>
                <w:rFonts w:hint="eastAsia"/>
                <w:sz w:val="18"/>
                <w:szCs w:val="18"/>
              </w:rPr>
              <w:t>倾角</w:t>
            </w:r>
            <w:proofErr w:type="spellEnd"/>
            <w:r>
              <w:rPr>
                <w:rFonts w:hint="eastAsia"/>
                <w:sz w:val="18"/>
                <w:szCs w:val="18"/>
                <w:lang w:eastAsia="zh-CN"/>
              </w:rPr>
              <w:t>/</w:t>
            </w:r>
            <w:r>
              <w:rPr>
                <w:sz w:val="18"/>
                <w:szCs w:val="18"/>
              </w:rPr>
              <w:t>m</w:t>
            </w:r>
          </w:p>
        </w:tc>
        <w:tc>
          <w:tcPr>
            <w:tcW w:w="932" w:type="dxa"/>
            <w:tcBorders>
              <w:top w:val="single" w:sz="4" w:space="0" w:color="auto"/>
              <w:left w:val="nil"/>
              <w:bottom w:val="single" w:sz="4" w:space="0" w:color="auto"/>
              <w:right w:val="nil"/>
            </w:tcBorders>
          </w:tcPr>
          <w:p w14:paraId="30EF7ADA" w14:textId="77777777" w:rsidR="002E7FAB" w:rsidRPr="000824F4" w:rsidRDefault="002E7FAB" w:rsidP="002E7FAB">
            <w:pPr>
              <w:ind w:firstLine="0"/>
              <w:jc w:val="left"/>
              <w:rPr>
                <w:sz w:val="18"/>
                <w:szCs w:val="18"/>
              </w:rPr>
            </w:pPr>
            <w:proofErr w:type="spellStart"/>
            <w:r w:rsidRPr="000824F4">
              <w:rPr>
                <w:rFonts w:hint="eastAsia"/>
                <w:sz w:val="18"/>
                <w:szCs w:val="18"/>
              </w:rPr>
              <w:t>斜长</w:t>
            </w:r>
            <w:proofErr w:type="spellEnd"/>
            <w:r>
              <w:rPr>
                <w:rFonts w:hint="eastAsia"/>
                <w:sz w:val="18"/>
                <w:szCs w:val="18"/>
                <w:lang w:eastAsia="zh-CN"/>
              </w:rPr>
              <w:t>/</w:t>
            </w:r>
            <w:r>
              <w:rPr>
                <w:sz w:val="18"/>
                <w:szCs w:val="18"/>
              </w:rPr>
              <w:t>m</w:t>
            </w:r>
          </w:p>
        </w:tc>
        <w:tc>
          <w:tcPr>
            <w:tcW w:w="823" w:type="dxa"/>
            <w:tcBorders>
              <w:top w:val="single" w:sz="4" w:space="0" w:color="auto"/>
              <w:left w:val="nil"/>
              <w:bottom w:val="single" w:sz="4" w:space="0" w:color="auto"/>
              <w:right w:val="nil"/>
            </w:tcBorders>
          </w:tcPr>
          <w:p w14:paraId="6E48CE7D" w14:textId="30452FED" w:rsidR="002E7FAB" w:rsidRPr="000824F4" w:rsidRDefault="002E7FAB" w:rsidP="002E7FAB">
            <w:pPr>
              <w:ind w:firstLine="0"/>
              <w:rPr>
                <w:sz w:val="18"/>
                <w:szCs w:val="18"/>
                <w:lang w:eastAsia="zh-CN"/>
              </w:rPr>
            </w:pPr>
            <w:r>
              <w:rPr>
                <w:rFonts w:hint="eastAsia"/>
                <w:sz w:val="18"/>
                <w:szCs w:val="18"/>
                <w:lang w:eastAsia="zh-CN"/>
              </w:rPr>
              <w:t>平距</w:t>
            </w:r>
            <w:r>
              <w:rPr>
                <w:rFonts w:hint="eastAsia"/>
                <w:sz w:val="18"/>
                <w:szCs w:val="18"/>
                <w:lang w:eastAsia="zh-CN"/>
              </w:rPr>
              <w:t>/</w:t>
            </w:r>
            <w:r>
              <w:rPr>
                <w:sz w:val="18"/>
                <w:szCs w:val="18"/>
                <w:lang w:eastAsia="zh-CN"/>
              </w:rPr>
              <w:t>m</w:t>
            </w:r>
          </w:p>
        </w:tc>
      </w:tr>
      <w:tr w:rsidR="002E7FAB" w:rsidRPr="000824F4" w14:paraId="7F08060F" w14:textId="77777777" w:rsidTr="004871BB">
        <w:trPr>
          <w:trHeight w:val="345"/>
          <w:jc w:val="center"/>
        </w:trPr>
        <w:tc>
          <w:tcPr>
            <w:tcW w:w="666" w:type="dxa"/>
            <w:tcBorders>
              <w:top w:val="single" w:sz="4" w:space="0" w:color="auto"/>
              <w:left w:val="nil"/>
              <w:bottom w:val="nil"/>
              <w:right w:val="nil"/>
            </w:tcBorders>
          </w:tcPr>
          <w:p w14:paraId="425373DA" w14:textId="2E56B6CE" w:rsidR="002E7FAB" w:rsidRPr="000824F4" w:rsidRDefault="002E7FAB" w:rsidP="004871BB">
            <w:pPr>
              <w:ind w:firstLineChars="100" w:firstLine="180"/>
              <w:rPr>
                <w:sz w:val="18"/>
                <w:szCs w:val="18"/>
              </w:rPr>
            </w:pPr>
            <w:r w:rsidRPr="000824F4">
              <w:rPr>
                <w:sz w:val="18"/>
                <w:szCs w:val="18"/>
              </w:rPr>
              <w:t>1</w:t>
            </w:r>
          </w:p>
        </w:tc>
        <w:tc>
          <w:tcPr>
            <w:tcW w:w="889" w:type="dxa"/>
            <w:tcBorders>
              <w:top w:val="single" w:sz="4" w:space="0" w:color="auto"/>
              <w:left w:val="nil"/>
              <w:bottom w:val="nil"/>
              <w:right w:val="nil"/>
            </w:tcBorders>
          </w:tcPr>
          <w:p w14:paraId="169042E5" w14:textId="77E24691" w:rsidR="002E7FAB" w:rsidRPr="000824F4" w:rsidRDefault="002E7FAB" w:rsidP="002E7FAB">
            <w:pPr>
              <w:ind w:firstLine="0"/>
              <w:jc w:val="center"/>
              <w:rPr>
                <w:sz w:val="18"/>
                <w:szCs w:val="18"/>
              </w:rPr>
            </w:pPr>
            <w:r>
              <w:rPr>
                <w:sz w:val="18"/>
                <w:szCs w:val="18"/>
              </w:rPr>
              <w:t>-7</w:t>
            </w:r>
          </w:p>
        </w:tc>
        <w:tc>
          <w:tcPr>
            <w:tcW w:w="938" w:type="dxa"/>
            <w:tcBorders>
              <w:top w:val="single" w:sz="4" w:space="0" w:color="auto"/>
              <w:left w:val="nil"/>
              <w:bottom w:val="nil"/>
              <w:right w:val="nil"/>
            </w:tcBorders>
          </w:tcPr>
          <w:p w14:paraId="376316B8" w14:textId="077CC8F4" w:rsidR="002E7FAB" w:rsidRPr="000824F4" w:rsidRDefault="002E7FAB" w:rsidP="002E7FAB">
            <w:pPr>
              <w:ind w:firstLine="0"/>
              <w:jc w:val="center"/>
              <w:rPr>
                <w:sz w:val="18"/>
                <w:szCs w:val="18"/>
              </w:rPr>
            </w:pPr>
            <w:r>
              <w:rPr>
                <w:sz w:val="18"/>
                <w:szCs w:val="18"/>
              </w:rPr>
              <w:t>-11</w:t>
            </w:r>
          </w:p>
        </w:tc>
        <w:tc>
          <w:tcPr>
            <w:tcW w:w="932" w:type="dxa"/>
            <w:tcBorders>
              <w:top w:val="single" w:sz="4" w:space="0" w:color="auto"/>
              <w:left w:val="nil"/>
              <w:bottom w:val="nil"/>
              <w:right w:val="nil"/>
            </w:tcBorders>
          </w:tcPr>
          <w:p w14:paraId="6F6B6E47" w14:textId="77777777" w:rsidR="002E7FAB" w:rsidRPr="000824F4" w:rsidRDefault="002E7FAB" w:rsidP="002E7FAB">
            <w:pPr>
              <w:ind w:firstLine="0"/>
              <w:jc w:val="center"/>
              <w:rPr>
                <w:sz w:val="18"/>
                <w:szCs w:val="18"/>
                <w:lang w:eastAsia="zh-CN"/>
              </w:rPr>
            </w:pPr>
            <w:r>
              <w:rPr>
                <w:sz w:val="18"/>
                <w:szCs w:val="18"/>
                <w:lang w:eastAsia="zh-CN"/>
              </w:rPr>
              <w:t>51</w:t>
            </w:r>
          </w:p>
        </w:tc>
        <w:tc>
          <w:tcPr>
            <w:tcW w:w="823" w:type="dxa"/>
            <w:vMerge w:val="restart"/>
            <w:tcBorders>
              <w:top w:val="single" w:sz="4" w:space="0" w:color="auto"/>
              <w:left w:val="nil"/>
              <w:bottom w:val="single" w:sz="4" w:space="0" w:color="auto"/>
              <w:right w:val="nil"/>
            </w:tcBorders>
            <w:vAlign w:val="center"/>
          </w:tcPr>
          <w:p w14:paraId="0772870B" w14:textId="3225B4ED" w:rsidR="002E7FAB" w:rsidRDefault="002E7FAB" w:rsidP="002E7FAB">
            <w:pPr>
              <w:ind w:firstLine="0"/>
              <w:jc w:val="center"/>
              <w:rPr>
                <w:sz w:val="18"/>
                <w:szCs w:val="18"/>
              </w:rPr>
            </w:pPr>
            <w:r>
              <w:rPr>
                <w:sz w:val="18"/>
                <w:szCs w:val="18"/>
              </w:rPr>
              <w:t>10</w:t>
            </w:r>
          </w:p>
        </w:tc>
      </w:tr>
      <w:tr w:rsidR="002E7FAB" w:rsidRPr="000824F4" w14:paraId="5641D3BF" w14:textId="77777777" w:rsidTr="004871BB">
        <w:trPr>
          <w:trHeight w:val="345"/>
          <w:jc w:val="center"/>
        </w:trPr>
        <w:tc>
          <w:tcPr>
            <w:tcW w:w="666" w:type="dxa"/>
            <w:tcBorders>
              <w:top w:val="nil"/>
              <w:left w:val="nil"/>
              <w:bottom w:val="nil"/>
              <w:right w:val="nil"/>
            </w:tcBorders>
          </w:tcPr>
          <w:p w14:paraId="71DD68EE" w14:textId="27F3BAB6" w:rsidR="002E7FAB" w:rsidRPr="000824F4" w:rsidRDefault="002E7FAB" w:rsidP="004871BB">
            <w:pPr>
              <w:ind w:firstLineChars="100" w:firstLine="180"/>
              <w:rPr>
                <w:sz w:val="18"/>
                <w:szCs w:val="18"/>
              </w:rPr>
            </w:pPr>
            <w:r w:rsidRPr="000824F4">
              <w:rPr>
                <w:sz w:val="18"/>
                <w:szCs w:val="18"/>
              </w:rPr>
              <w:t>2</w:t>
            </w:r>
          </w:p>
        </w:tc>
        <w:tc>
          <w:tcPr>
            <w:tcW w:w="889" w:type="dxa"/>
            <w:tcBorders>
              <w:top w:val="nil"/>
              <w:left w:val="nil"/>
              <w:bottom w:val="nil"/>
              <w:right w:val="nil"/>
            </w:tcBorders>
          </w:tcPr>
          <w:p w14:paraId="560F597C" w14:textId="1A260BF3" w:rsidR="002E7FAB" w:rsidRPr="000824F4" w:rsidRDefault="002E7FAB" w:rsidP="002E7FAB">
            <w:pPr>
              <w:ind w:firstLine="0"/>
              <w:jc w:val="center"/>
              <w:rPr>
                <w:sz w:val="18"/>
                <w:szCs w:val="18"/>
              </w:rPr>
            </w:pPr>
            <w:r>
              <w:rPr>
                <w:sz w:val="18"/>
                <w:szCs w:val="18"/>
              </w:rPr>
              <w:t>-6</w:t>
            </w:r>
          </w:p>
        </w:tc>
        <w:tc>
          <w:tcPr>
            <w:tcW w:w="938" w:type="dxa"/>
            <w:tcBorders>
              <w:top w:val="nil"/>
              <w:left w:val="nil"/>
              <w:bottom w:val="nil"/>
              <w:right w:val="nil"/>
            </w:tcBorders>
          </w:tcPr>
          <w:p w14:paraId="25E8E0F6" w14:textId="1569BE35" w:rsidR="002E7FAB" w:rsidRPr="000824F4" w:rsidRDefault="002E7FAB" w:rsidP="002E7FAB">
            <w:pPr>
              <w:ind w:firstLine="0"/>
              <w:jc w:val="center"/>
              <w:rPr>
                <w:sz w:val="18"/>
                <w:szCs w:val="18"/>
              </w:rPr>
            </w:pPr>
            <w:r>
              <w:rPr>
                <w:sz w:val="18"/>
                <w:szCs w:val="18"/>
              </w:rPr>
              <w:t>-9</w:t>
            </w:r>
          </w:p>
        </w:tc>
        <w:tc>
          <w:tcPr>
            <w:tcW w:w="932" w:type="dxa"/>
            <w:tcBorders>
              <w:top w:val="nil"/>
              <w:left w:val="nil"/>
              <w:bottom w:val="nil"/>
              <w:right w:val="nil"/>
            </w:tcBorders>
          </w:tcPr>
          <w:p w14:paraId="720AFAF5" w14:textId="77777777" w:rsidR="002E7FAB" w:rsidRPr="000824F4" w:rsidRDefault="002E7FAB" w:rsidP="002E7FAB">
            <w:pPr>
              <w:ind w:firstLine="0"/>
              <w:jc w:val="center"/>
              <w:rPr>
                <w:sz w:val="18"/>
                <w:szCs w:val="18"/>
              </w:rPr>
            </w:pPr>
            <w:r>
              <w:rPr>
                <w:sz w:val="18"/>
                <w:szCs w:val="18"/>
              </w:rPr>
              <w:t>61</w:t>
            </w:r>
          </w:p>
        </w:tc>
        <w:tc>
          <w:tcPr>
            <w:tcW w:w="823" w:type="dxa"/>
            <w:vMerge/>
            <w:tcBorders>
              <w:top w:val="nil"/>
              <w:left w:val="nil"/>
              <w:bottom w:val="single" w:sz="4" w:space="0" w:color="auto"/>
              <w:right w:val="nil"/>
            </w:tcBorders>
          </w:tcPr>
          <w:p w14:paraId="2A4A6EAF" w14:textId="77777777" w:rsidR="002E7FAB" w:rsidRPr="000824F4" w:rsidRDefault="002E7FAB" w:rsidP="002E7FAB">
            <w:pPr>
              <w:ind w:firstLine="360"/>
              <w:rPr>
                <w:sz w:val="18"/>
                <w:szCs w:val="18"/>
                <w:lang w:eastAsia="zh-CN"/>
              </w:rPr>
            </w:pPr>
          </w:p>
        </w:tc>
      </w:tr>
      <w:tr w:rsidR="002E7FAB" w:rsidRPr="000824F4" w14:paraId="08965AB5" w14:textId="77777777" w:rsidTr="004871BB">
        <w:trPr>
          <w:trHeight w:val="345"/>
          <w:jc w:val="center"/>
        </w:trPr>
        <w:tc>
          <w:tcPr>
            <w:tcW w:w="666" w:type="dxa"/>
            <w:tcBorders>
              <w:top w:val="nil"/>
              <w:left w:val="nil"/>
              <w:bottom w:val="nil"/>
              <w:right w:val="nil"/>
            </w:tcBorders>
          </w:tcPr>
          <w:p w14:paraId="3665259F" w14:textId="7F16F7D0" w:rsidR="002E7FAB" w:rsidRPr="000824F4" w:rsidRDefault="002E7FAB" w:rsidP="004871BB">
            <w:pPr>
              <w:ind w:firstLineChars="100" w:firstLine="180"/>
              <w:rPr>
                <w:sz w:val="18"/>
                <w:szCs w:val="18"/>
              </w:rPr>
            </w:pPr>
            <w:r>
              <w:rPr>
                <w:sz w:val="18"/>
                <w:szCs w:val="18"/>
              </w:rPr>
              <w:t>3</w:t>
            </w:r>
          </w:p>
        </w:tc>
        <w:tc>
          <w:tcPr>
            <w:tcW w:w="889" w:type="dxa"/>
            <w:tcBorders>
              <w:top w:val="nil"/>
              <w:left w:val="nil"/>
              <w:bottom w:val="nil"/>
              <w:right w:val="nil"/>
            </w:tcBorders>
          </w:tcPr>
          <w:p w14:paraId="6161196E" w14:textId="19DCA352" w:rsidR="002E7FAB" w:rsidRDefault="002E7FAB" w:rsidP="002E7FAB">
            <w:pPr>
              <w:ind w:firstLine="0"/>
              <w:jc w:val="center"/>
              <w:rPr>
                <w:sz w:val="18"/>
                <w:szCs w:val="18"/>
              </w:rPr>
            </w:pPr>
            <w:r>
              <w:rPr>
                <w:sz w:val="18"/>
                <w:szCs w:val="18"/>
              </w:rPr>
              <w:t>-5</w:t>
            </w:r>
          </w:p>
        </w:tc>
        <w:tc>
          <w:tcPr>
            <w:tcW w:w="938" w:type="dxa"/>
            <w:tcBorders>
              <w:top w:val="nil"/>
              <w:left w:val="nil"/>
              <w:bottom w:val="nil"/>
              <w:right w:val="nil"/>
            </w:tcBorders>
          </w:tcPr>
          <w:p w14:paraId="6519748A" w14:textId="0C817200" w:rsidR="002E7FAB" w:rsidRDefault="002E7FAB" w:rsidP="002E7FAB">
            <w:pPr>
              <w:ind w:firstLine="0"/>
              <w:jc w:val="center"/>
              <w:rPr>
                <w:sz w:val="18"/>
                <w:szCs w:val="18"/>
              </w:rPr>
            </w:pPr>
            <w:r>
              <w:rPr>
                <w:sz w:val="18"/>
                <w:szCs w:val="18"/>
              </w:rPr>
              <w:t>-9</w:t>
            </w:r>
          </w:p>
        </w:tc>
        <w:tc>
          <w:tcPr>
            <w:tcW w:w="932" w:type="dxa"/>
            <w:tcBorders>
              <w:top w:val="nil"/>
              <w:left w:val="nil"/>
              <w:bottom w:val="nil"/>
              <w:right w:val="nil"/>
            </w:tcBorders>
          </w:tcPr>
          <w:p w14:paraId="1C98BB56" w14:textId="77777777" w:rsidR="002E7FAB" w:rsidRDefault="002E7FAB" w:rsidP="002E7FAB">
            <w:pPr>
              <w:ind w:firstLine="0"/>
              <w:jc w:val="center"/>
              <w:rPr>
                <w:sz w:val="18"/>
                <w:szCs w:val="18"/>
              </w:rPr>
            </w:pPr>
            <w:r>
              <w:rPr>
                <w:sz w:val="18"/>
                <w:szCs w:val="18"/>
              </w:rPr>
              <w:t>71</w:t>
            </w:r>
          </w:p>
        </w:tc>
        <w:tc>
          <w:tcPr>
            <w:tcW w:w="823" w:type="dxa"/>
            <w:vMerge/>
            <w:tcBorders>
              <w:top w:val="nil"/>
              <w:left w:val="nil"/>
              <w:bottom w:val="single" w:sz="4" w:space="0" w:color="auto"/>
              <w:right w:val="nil"/>
            </w:tcBorders>
          </w:tcPr>
          <w:p w14:paraId="2A57869E" w14:textId="77777777" w:rsidR="002E7FAB" w:rsidRPr="000824F4" w:rsidRDefault="002E7FAB" w:rsidP="002E7FAB">
            <w:pPr>
              <w:ind w:firstLine="360"/>
              <w:rPr>
                <w:sz w:val="18"/>
                <w:szCs w:val="18"/>
              </w:rPr>
            </w:pPr>
          </w:p>
        </w:tc>
      </w:tr>
      <w:tr w:rsidR="002E7FAB" w:rsidRPr="000824F4" w14:paraId="616204B3" w14:textId="77777777" w:rsidTr="004871BB">
        <w:trPr>
          <w:trHeight w:val="345"/>
          <w:jc w:val="center"/>
        </w:trPr>
        <w:tc>
          <w:tcPr>
            <w:tcW w:w="666" w:type="dxa"/>
            <w:tcBorders>
              <w:top w:val="nil"/>
              <w:left w:val="nil"/>
              <w:bottom w:val="nil"/>
              <w:right w:val="nil"/>
            </w:tcBorders>
          </w:tcPr>
          <w:p w14:paraId="0B227A38" w14:textId="10FA67EF" w:rsidR="002E7FAB" w:rsidRPr="000824F4" w:rsidRDefault="002E7FAB" w:rsidP="004871BB">
            <w:pPr>
              <w:ind w:firstLineChars="100" w:firstLine="180"/>
              <w:rPr>
                <w:sz w:val="18"/>
                <w:szCs w:val="18"/>
              </w:rPr>
            </w:pPr>
            <w:r>
              <w:rPr>
                <w:sz w:val="18"/>
                <w:szCs w:val="18"/>
              </w:rPr>
              <w:t>4</w:t>
            </w:r>
          </w:p>
        </w:tc>
        <w:tc>
          <w:tcPr>
            <w:tcW w:w="889" w:type="dxa"/>
            <w:tcBorders>
              <w:top w:val="nil"/>
              <w:left w:val="nil"/>
              <w:bottom w:val="nil"/>
              <w:right w:val="nil"/>
            </w:tcBorders>
          </w:tcPr>
          <w:p w14:paraId="44B76D1E" w14:textId="7BD83D81" w:rsidR="002E7FAB" w:rsidRPr="000824F4" w:rsidRDefault="002E7FAB" w:rsidP="002E7FAB">
            <w:pPr>
              <w:ind w:firstLine="0"/>
              <w:jc w:val="center"/>
              <w:rPr>
                <w:sz w:val="18"/>
                <w:szCs w:val="18"/>
              </w:rPr>
            </w:pPr>
            <w:r>
              <w:rPr>
                <w:sz w:val="18"/>
                <w:szCs w:val="18"/>
              </w:rPr>
              <w:t>-4</w:t>
            </w:r>
          </w:p>
        </w:tc>
        <w:tc>
          <w:tcPr>
            <w:tcW w:w="938" w:type="dxa"/>
            <w:tcBorders>
              <w:top w:val="nil"/>
              <w:left w:val="nil"/>
              <w:bottom w:val="nil"/>
              <w:right w:val="nil"/>
            </w:tcBorders>
          </w:tcPr>
          <w:p w14:paraId="4BE1E945" w14:textId="42C71B3C" w:rsidR="002E7FAB" w:rsidRPr="000824F4" w:rsidRDefault="002E7FAB" w:rsidP="002E7FAB">
            <w:pPr>
              <w:ind w:firstLine="0"/>
              <w:jc w:val="center"/>
              <w:rPr>
                <w:sz w:val="18"/>
                <w:szCs w:val="18"/>
              </w:rPr>
            </w:pPr>
            <w:r>
              <w:rPr>
                <w:sz w:val="18"/>
                <w:szCs w:val="18"/>
              </w:rPr>
              <w:t>-8</w:t>
            </w:r>
          </w:p>
        </w:tc>
        <w:tc>
          <w:tcPr>
            <w:tcW w:w="932" w:type="dxa"/>
            <w:tcBorders>
              <w:top w:val="nil"/>
              <w:left w:val="nil"/>
              <w:bottom w:val="nil"/>
              <w:right w:val="nil"/>
            </w:tcBorders>
          </w:tcPr>
          <w:p w14:paraId="34BEDFF2" w14:textId="77777777" w:rsidR="002E7FAB" w:rsidRPr="000824F4" w:rsidRDefault="002E7FAB" w:rsidP="002E7FAB">
            <w:pPr>
              <w:ind w:firstLine="0"/>
              <w:jc w:val="center"/>
              <w:rPr>
                <w:sz w:val="18"/>
                <w:szCs w:val="18"/>
              </w:rPr>
            </w:pPr>
            <w:r>
              <w:rPr>
                <w:sz w:val="18"/>
                <w:szCs w:val="18"/>
              </w:rPr>
              <w:t>81</w:t>
            </w:r>
          </w:p>
        </w:tc>
        <w:tc>
          <w:tcPr>
            <w:tcW w:w="823" w:type="dxa"/>
            <w:vMerge/>
            <w:tcBorders>
              <w:top w:val="nil"/>
              <w:left w:val="nil"/>
              <w:bottom w:val="single" w:sz="4" w:space="0" w:color="auto"/>
              <w:right w:val="nil"/>
            </w:tcBorders>
          </w:tcPr>
          <w:p w14:paraId="19A225A0" w14:textId="77777777" w:rsidR="002E7FAB" w:rsidRPr="000824F4" w:rsidRDefault="002E7FAB" w:rsidP="002E7FAB">
            <w:pPr>
              <w:ind w:firstLine="0"/>
              <w:rPr>
                <w:sz w:val="18"/>
                <w:szCs w:val="18"/>
              </w:rPr>
            </w:pPr>
          </w:p>
        </w:tc>
      </w:tr>
      <w:tr w:rsidR="002E7FAB" w:rsidRPr="000824F4" w14:paraId="0EC5D3BF" w14:textId="77777777" w:rsidTr="004871BB">
        <w:trPr>
          <w:trHeight w:val="345"/>
          <w:jc w:val="center"/>
        </w:trPr>
        <w:tc>
          <w:tcPr>
            <w:tcW w:w="666" w:type="dxa"/>
            <w:tcBorders>
              <w:top w:val="nil"/>
              <w:left w:val="nil"/>
              <w:bottom w:val="single" w:sz="4" w:space="0" w:color="auto"/>
              <w:right w:val="nil"/>
            </w:tcBorders>
          </w:tcPr>
          <w:p w14:paraId="085B21FE" w14:textId="0A742257" w:rsidR="002E7FAB" w:rsidRDefault="004871BB" w:rsidP="004871BB">
            <w:pPr>
              <w:ind w:right="360" w:firstLineChars="100" w:firstLine="180"/>
              <w:rPr>
                <w:sz w:val="18"/>
                <w:szCs w:val="18"/>
                <w:lang w:eastAsia="zh-CN"/>
              </w:rPr>
            </w:pPr>
            <w:r>
              <w:rPr>
                <w:rFonts w:hint="eastAsia"/>
                <w:sz w:val="18"/>
                <w:szCs w:val="18"/>
                <w:lang w:eastAsia="zh-CN"/>
              </w:rPr>
              <w:t>5</w:t>
            </w:r>
          </w:p>
        </w:tc>
        <w:tc>
          <w:tcPr>
            <w:tcW w:w="889" w:type="dxa"/>
            <w:tcBorders>
              <w:top w:val="nil"/>
              <w:left w:val="nil"/>
              <w:bottom w:val="single" w:sz="4" w:space="0" w:color="auto"/>
              <w:right w:val="nil"/>
            </w:tcBorders>
          </w:tcPr>
          <w:p w14:paraId="2B33D462" w14:textId="277C6114" w:rsidR="002E7FAB" w:rsidRDefault="002E7FAB" w:rsidP="002E7FAB">
            <w:pPr>
              <w:ind w:firstLine="0"/>
              <w:jc w:val="center"/>
              <w:rPr>
                <w:sz w:val="18"/>
                <w:szCs w:val="18"/>
                <w:lang w:eastAsia="zh-CN"/>
              </w:rPr>
            </w:pPr>
            <w:r>
              <w:rPr>
                <w:sz w:val="18"/>
                <w:szCs w:val="18"/>
                <w:lang w:eastAsia="zh-CN"/>
              </w:rPr>
              <w:t>-6</w:t>
            </w:r>
          </w:p>
        </w:tc>
        <w:tc>
          <w:tcPr>
            <w:tcW w:w="938" w:type="dxa"/>
            <w:tcBorders>
              <w:top w:val="nil"/>
              <w:left w:val="nil"/>
              <w:bottom w:val="single" w:sz="4" w:space="0" w:color="auto"/>
              <w:right w:val="nil"/>
            </w:tcBorders>
          </w:tcPr>
          <w:p w14:paraId="7E677589" w14:textId="3FA0EB26" w:rsidR="002E7FAB" w:rsidRDefault="002E7FAB" w:rsidP="002E7FAB">
            <w:pPr>
              <w:ind w:firstLine="0"/>
              <w:jc w:val="center"/>
              <w:rPr>
                <w:sz w:val="18"/>
                <w:szCs w:val="18"/>
                <w:lang w:eastAsia="zh-CN"/>
              </w:rPr>
            </w:pPr>
            <w:r>
              <w:rPr>
                <w:sz w:val="18"/>
                <w:szCs w:val="18"/>
                <w:lang w:eastAsia="zh-CN"/>
              </w:rPr>
              <w:t>-7</w:t>
            </w:r>
          </w:p>
        </w:tc>
        <w:tc>
          <w:tcPr>
            <w:tcW w:w="932" w:type="dxa"/>
            <w:tcBorders>
              <w:top w:val="nil"/>
              <w:left w:val="nil"/>
              <w:bottom w:val="single" w:sz="4" w:space="0" w:color="auto"/>
              <w:right w:val="nil"/>
            </w:tcBorders>
          </w:tcPr>
          <w:p w14:paraId="621502FA" w14:textId="77777777" w:rsidR="002E7FAB" w:rsidRDefault="002E7FAB" w:rsidP="002E7FAB">
            <w:pPr>
              <w:ind w:firstLine="0"/>
              <w:jc w:val="center"/>
              <w:rPr>
                <w:sz w:val="18"/>
                <w:szCs w:val="18"/>
                <w:lang w:eastAsia="zh-CN"/>
              </w:rPr>
            </w:pPr>
            <w:r>
              <w:rPr>
                <w:sz w:val="18"/>
                <w:szCs w:val="18"/>
                <w:lang w:eastAsia="zh-CN"/>
              </w:rPr>
              <w:t>91</w:t>
            </w:r>
          </w:p>
        </w:tc>
        <w:tc>
          <w:tcPr>
            <w:tcW w:w="823" w:type="dxa"/>
            <w:vMerge/>
            <w:tcBorders>
              <w:top w:val="nil"/>
              <w:left w:val="nil"/>
              <w:bottom w:val="single" w:sz="4" w:space="0" w:color="auto"/>
              <w:right w:val="nil"/>
            </w:tcBorders>
          </w:tcPr>
          <w:p w14:paraId="5B20148C" w14:textId="77777777" w:rsidR="002E7FAB" w:rsidRPr="000824F4" w:rsidRDefault="002E7FAB" w:rsidP="002E7FAB">
            <w:pPr>
              <w:ind w:firstLine="0"/>
              <w:rPr>
                <w:sz w:val="18"/>
                <w:szCs w:val="18"/>
              </w:rPr>
            </w:pPr>
          </w:p>
        </w:tc>
      </w:tr>
    </w:tbl>
    <w:p w14:paraId="2968016E" w14:textId="77777777" w:rsidR="00A070B0" w:rsidRDefault="00A070B0" w:rsidP="00C9411D">
      <w:pPr>
        <w:pStyle w:val="ae"/>
      </w:pPr>
    </w:p>
    <w:p w14:paraId="49D27A8A" w14:textId="78F8AB83" w:rsidR="00C9411D" w:rsidRDefault="00C9411D" w:rsidP="00C9411D">
      <w:pPr>
        <w:pStyle w:val="ae"/>
      </w:pPr>
      <w:r>
        <w:rPr>
          <w:rFonts w:hint="eastAsia"/>
        </w:rPr>
        <w:t>表</w:t>
      </w:r>
      <w:r w:rsidR="00D01690">
        <w:t>6</w:t>
      </w:r>
      <w:r>
        <w:t xml:space="preserve"> 215</w:t>
      </w:r>
      <w:r w:rsidRPr="00B77C6D">
        <w:rPr>
          <w:rFonts w:hint="eastAsia"/>
        </w:rPr>
        <w:t>巷</w:t>
      </w:r>
      <w:r w:rsidR="006725B3">
        <w:rPr>
          <w:rFonts w:hint="eastAsia"/>
        </w:rPr>
        <w:t>道</w:t>
      </w:r>
      <w:del w:id="265" w:author="Kong Rui" w:date="2023-05-29T18:54:00Z">
        <w:r w:rsidDel="000E73E0">
          <w:delText>1</w:delText>
        </w:r>
      </w:del>
      <w:r>
        <w:t>500 m</w:t>
      </w:r>
      <w:ins w:id="266" w:author="Kong Rui" w:date="2023-05-29T18:54:00Z">
        <w:r w:rsidR="000E73E0">
          <w:rPr>
            <w:rFonts w:hint="eastAsia"/>
          </w:rPr>
          <w:t>至</w:t>
        </w:r>
        <w:r w:rsidR="000E73E0">
          <w:rPr>
            <w:rFonts w:hint="eastAsia"/>
          </w:rPr>
          <w:t>2</w:t>
        </w:r>
        <w:r w:rsidR="000E73E0">
          <w:t>000 m</w:t>
        </w:r>
      </w:ins>
      <w:r w:rsidRPr="00B77C6D">
        <w:rPr>
          <w:rFonts w:hint="eastAsia"/>
        </w:rPr>
        <w:t>底板钻孔参数方案</w:t>
      </w:r>
    </w:p>
    <w:p w14:paraId="2AB3C9B7" w14:textId="3831280A" w:rsidR="00C9411D" w:rsidRDefault="00C9411D" w:rsidP="00C9411D">
      <w:pPr>
        <w:pStyle w:val="tab"/>
      </w:pPr>
      <w:r>
        <w:t xml:space="preserve">Table </w:t>
      </w:r>
      <w:r w:rsidR="00BE0FFC">
        <w:t>6</w:t>
      </w:r>
      <w:r>
        <w:t xml:space="preserve"> </w:t>
      </w:r>
      <w:r w:rsidRPr="00603D21">
        <w:t xml:space="preserve">Parameter scheme of </w:t>
      </w:r>
      <w:del w:id="267" w:author="Kong Rui" w:date="2023-05-29T18:54:00Z">
        <w:r w:rsidRPr="00603D21" w:rsidDel="000E73E0">
          <w:delText>1</w:delText>
        </w:r>
      </w:del>
      <w:r w:rsidRPr="00603D21">
        <w:t xml:space="preserve">500 m </w:t>
      </w:r>
      <w:ins w:id="268" w:author="Kong Rui" w:date="2023-05-29T18:55:00Z">
        <w:r w:rsidR="000E73E0">
          <w:t xml:space="preserve">to 2000 m </w:t>
        </w:r>
      </w:ins>
      <w:r w:rsidRPr="00603D21">
        <w:t>floor drilling in 215</w:t>
      </w:r>
      <w:r>
        <w:t xml:space="preserve"> </w:t>
      </w:r>
      <w:proofErr w:type="gramStart"/>
      <w:r w:rsidRPr="00603D21">
        <w:t>roadway</w:t>
      </w:r>
      <w:proofErr w:type="gramEnd"/>
    </w:p>
    <w:tbl>
      <w:tblPr>
        <w:tblStyle w:val="ad"/>
        <w:tblW w:w="0" w:type="auto"/>
        <w:jc w:val="center"/>
        <w:tblLook w:val="04A0" w:firstRow="1" w:lastRow="0" w:firstColumn="1" w:lastColumn="0" w:noHBand="0" w:noVBand="1"/>
      </w:tblPr>
      <w:tblGrid>
        <w:gridCol w:w="670"/>
        <w:gridCol w:w="885"/>
        <w:gridCol w:w="992"/>
        <w:gridCol w:w="850"/>
        <w:gridCol w:w="851"/>
      </w:tblGrid>
      <w:tr w:rsidR="002E7FAB" w:rsidRPr="000824F4" w14:paraId="50E327E4" w14:textId="77777777" w:rsidTr="004871BB">
        <w:trPr>
          <w:jc w:val="center"/>
        </w:trPr>
        <w:tc>
          <w:tcPr>
            <w:tcW w:w="670" w:type="dxa"/>
            <w:tcBorders>
              <w:top w:val="single" w:sz="4" w:space="0" w:color="auto"/>
              <w:left w:val="nil"/>
              <w:bottom w:val="single" w:sz="4" w:space="0" w:color="auto"/>
              <w:right w:val="nil"/>
            </w:tcBorders>
          </w:tcPr>
          <w:p w14:paraId="4E4E3331" w14:textId="3210DAD2" w:rsidR="002E7FAB" w:rsidRPr="000824F4" w:rsidRDefault="002E7FAB" w:rsidP="00D01690">
            <w:pPr>
              <w:ind w:firstLine="0"/>
              <w:jc w:val="left"/>
              <w:rPr>
                <w:sz w:val="18"/>
                <w:szCs w:val="18"/>
              </w:rPr>
            </w:pPr>
            <w:proofErr w:type="spellStart"/>
            <w:r w:rsidRPr="000824F4">
              <w:rPr>
                <w:rFonts w:hint="eastAsia"/>
                <w:sz w:val="18"/>
                <w:szCs w:val="18"/>
              </w:rPr>
              <w:t>序号</w:t>
            </w:r>
            <w:proofErr w:type="spellEnd"/>
          </w:p>
        </w:tc>
        <w:tc>
          <w:tcPr>
            <w:tcW w:w="885" w:type="dxa"/>
            <w:tcBorders>
              <w:top w:val="single" w:sz="4" w:space="0" w:color="auto"/>
              <w:left w:val="nil"/>
              <w:bottom w:val="single" w:sz="4" w:space="0" w:color="auto"/>
              <w:right w:val="nil"/>
            </w:tcBorders>
          </w:tcPr>
          <w:p w14:paraId="290EC41B" w14:textId="705767C4" w:rsidR="002E7FAB" w:rsidRPr="000824F4" w:rsidRDefault="002E7FAB" w:rsidP="00D01690">
            <w:pPr>
              <w:ind w:firstLine="0"/>
              <w:jc w:val="left"/>
              <w:rPr>
                <w:sz w:val="18"/>
                <w:szCs w:val="18"/>
              </w:rPr>
            </w:pPr>
            <w:proofErr w:type="spellStart"/>
            <w:r w:rsidRPr="000824F4">
              <w:rPr>
                <w:rFonts w:hint="eastAsia"/>
                <w:sz w:val="18"/>
                <w:szCs w:val="18"/>
              </w:rPr>
              <w:t>夹角</w:t>
            </w:r>
            <w:proofErr w:type="spellEnd"/>
            <w:r>
              <w:rPr>
                <w:rFonts w:hint="eastAsia"/>
                <w:sz w:val="18"/>
                <w:szCs w:val="18"/>
                <w:lang w:eastAsia="zh-CN"/>
              </w:rPr>
              <w:t>/</w:t>
            </w:r>
            <w:r>
              <w:rPr>
                <w:rFonts w:hint="eastAsia"/>
                <w:sz w:val="18"/>
                <w:szCs w:val="18"/>
              </w:rPr>
              <w:t>°</w:t>
            </w:r>
          </w:p>
        </w:tc>
        <w:tc>
          <w:tcPr>
            <w:tcW w:w="992" w:type="dxa"/>
            <w:tcBorders>
              <w:top w:val="single" w:sz="4" w:space="0" w:color="auto"/>
              <w:left w:val="nil"/>
              <w:bottom w:val="single" w:sz="4" w:space="0" w:color="auto"/>
              <w:right w:val="nil"/>
            </w:tcBorders>
          </w:tcPr>
          <w:p w14:paraId="36860977" w14:textId="57FB0CE4" w:rsidR="002E7FAB" w:rsidRPr="000824F4" w:rsidRDefault="002E7FAB" w:rsidP="00D01690">
            <w:pPr>
              <w:ind w:firstLine="0"/>
              <w:jc w:val="left"/>
              <w:rPr>
                <w:sz w:val="18"/>
                <w:szCs w:val="18"/>
              </w:rPr>
            </w:pPr>
            <w:proofErr w:type="spellStart"/>
            <w:r w:rsidRPr="000824F4">
              <w:rPr>
                <w:rFonts w:hint="eastAsia"/>
                <w:sz w:val="18"/>
                <w:szCs w:val="18"/>
              </w:rPr>
              <w:t>倾角</w:t>
            </w:r>
            <w:proofErr w:type="spellEnd"/>
            <w:r>
              <w:rPr>
                <w:rFonts w:hint="eastAsia"/>
                <w:sz w:val="18"/>
                <w:szCs w:val="18"/>
                <w:lang w:eastAsia="zh-CN"/>
              </w:rPr>
              <w:t>/</w:t>
            </w:r>
            <w:r>
              <w:rPr>
                <w:sz w:val="18"/>
                <w:szCs w:val="18"/>
              </w:rPr>
              <w:t>m</w:t>
            </w:r>
          </w:p>
        </w:tc>
        <w:tc>
          <w:tcPr>
            <w:tcW w:w="850" w:type="dxa"/>
            <w:tcBorders>
              <w:top w:val="single" w:sz="4" w:space="0" w:color="auto"/>
              <w:left w:val="nil"/>
              <w:bottom w:val="single" w:sz="4" w:space="0" w:color="auto"/>
              <w:right w:val="nil"/>
            </w:tcBorders>
          </w:tcPr>
          <w:p w14:paraId="4F25E2E9" w14:textId="5594B440" w:rsidR="002E7FAB" w:rsidRPr="000824F4" w:rsidRDefault="002E7FAB" w:rsidP="00D01690">
            <w:pPr>
              <w:ind w:firstLine="0"/>
              <w:jc w:val="left"/>
              <w:rPr>
                <w:sz w:val="18"/>
                <w:szCs w:val="18"/>
              </w:rPr>
            </w:pPr>
            <w:proofErr w:type="spellStart"/>
            <w:r w:rsidRPr="000824F4">
              <w:rPr>
                <w:rFonts w:hint="eastAsia"/>
                <w:sz w:val="18"/>
                <w:szCs w:val="18"/>
              </w:rPr>
              <w:t>斜长</w:t>
            </w:r>
            <w:proofErr w:type="spellEnd"/>
            <w:r>
              <w:rPr>
                <w:rFonts w:hint="eastAsia"/>
                <w:sz w:val="18"/>
                <w:szCs w:val="18"/>
                <w:lang w:eastAsia="zh-CN"/>
              </w:rPr>
              <w:t>/</w:t>
            </w:r>
            <w:r>
              <w:rPr>
                <w:sz w:val="18"/>
                <w:szCs w:val="18"/>
              </w:rPr>
              <w:t>m</w:t>
            </w:r>
          </w:p>
        </w:tc>
        <w:tc>
          <w:tcPr>
            <w:tcW w:w="851" w:type="dxa"/>
            <w:tcBorders>
              <w:top w:val="single" w:sz="4" w:space="0" w:color="auto"/>
              <w:left w:val="nil"/>
              <w:bottom w:val="single" w:sz="4" w:space="0" w:color="auto"/>
              <w:right w:val="nil"/>
            </w:tcBorders>
          </w:tcPr>
          <w:p w14:paraId="7B7EE5D3" w14:textId="0DCDC317" w:rsidR="002E7FAB" w:rsidRPr="000824F4" w:rsidRDefault="002E7FAB" w:rsidP="00D01690">
            <w:pPr>
              <w:ind w:firstLine="0"/>
              <w:rPr>
                <w:sz w:val="18"/>
                <w:szCs w:val="18"/>
                <w:lang w:eastAsia="zh-CN"/>
              </w:rPr>
            </w:pPr>
            <w:r>
              <w:rPr>
                <w:rFonts w:hint="eastAsia"/>
                <w:sz w:val="18"/>
                <w:szCs w:val="18"/>
                <w:lang w:eastAsia="zh-CN"/>
              </w:rPr>
              <w:t>平距</w:t>
            </w:r>
            <w:r>
              <w:rPr>
                <w:rFonts w:hint="eastAsia"/>
                <w:sz w:val="18"/>
                <w:szCs w:val="18"/>
                <w:lang w:eastAsia="zh-CN"/>
              </w:rPr>
              <w:t>/</w:t>
            </w:r>
            <w:r>
              <w:rPr>
                <w:sz w:val="18"/>
                <w:szCs w:val="18"/>
                <w:lang w:eastAsia="zh-CN"/>
              </w:rPr>
              <w:t>m</w:t>
            </w:r>
          </w:p>
        </w:tc>
      </w:tr>
      <w:tr w:rsidR="002E7FAB" w:rsidRPr="000824F4" w14:paraId="6ABC7A41" w14:textId="77777777" w:rsidTr="004871BB">
        <w:trPr>
          <w:jc w:val="center"/>
        </w:trPr>
        <w:tc>
          <w:tcPr>
            <w:tcW w:w="670" w:type="dxa"/>
            <w:tcBorders>
              <w:top w:val="single" w:sz="4" w:space="0" w:color="auto"/>
              <w:left w:val="nil"/>
              <w:bottom w:val="nil"/>
              <w:right w:val="nil"/>
            </w:tcBorders>
          </w:tcPr>
          <w:p w14:paraId="357E4818" w14:textId="77777777" w:rsidR="002E7FAB" w:rsidRPr="000824F4" w:rsidRDefault="002E7FAB" w:rsidP="002E7FAB">
            <w:pPr>
              <w:ind w:firstLine="0"/>
              <w:jc w:val="center"/>
              <w:rPr>
                <w:sz w:val="18"/>
                <w:szCs w:val="18"/>
                <w:lang w:eastAsia="zh-CN"/>
              </w:rPr>
            </w:pPr>
            <w:r>
              <w:rPr>
                <w:sz w:val="18"/>
                <w:szCs w:val="18"/>
                <w:lang w:eastAsia="zh-CN"/>
              </w:rPr>
              <w:t>1</w:t>
            </w:r>
          </w:p>
        </w:tc>
        <w:tc>
          <w:tcPr>
            <w:tcW w:w="885" w:type="dxa"/>
            <w:tcBorders>
              <w:top w:val="single" w:sz="4" w:space="0" w:color="auto"/>
              <w:left w:val="nil"/>
              <w:bottom w:val="nil"/>
              <w:right w:val="nil"/>
            </w:tcBorders>
          </w:tcPr>
          <w:p w14:paraId="48A09AA2" w14:textId="77777777" w:rsidR="002E7FAB" w:rsidRPr="000824F4" w:rsidRDefault="002E7FAB" w:rsidP="002E7FAB">
            <w:pPr>
              <w:ind w:firstLine="0"/>
              <w:jc w:val="center"/>
              <w:rPr>
                <w:sz w:val="18"/>
                <w:szCs w:val="18"/>
              </w:rPr>
            </w:pPr>
            <w:r>
              <w:rPr>
                <w:sz w:val="18"/>
                <w:szCs w:val="18"/>
              </w:rPr>
              <w:t>-5</w:t>
            </w:r>
          </w:p>
        </w:tc>
        <w:tc>
          <w:tcPr>
            <w:tcW w:w="992" w:type="dxa"/>
            <w:tcBorders>
              <w:top w:val="single" w:sz="4" w:space="0" w:color="auto"/>
              <w:left w:val="nil"/>
              <w:bottom w:val="nil"/>
              <w:right w:val="nil"/>
            </w:tcBorders>
          </w:tcPr>
          <w:p w14:paraId="5459117E" w14:textId="77777777" w:rsidR="002E7FAB" w:rsidRPr="000824F4" w:rsidRDefault="002E7FAB" w:rsidP="002E7FAB">
            <w:pPr>
              <w:ind w:firstLine="0"/>
              <w:jc w:val="center"/>
              <w:rPr>
                <w:sz w:val="18"/>
                <w:szCs w:val="18"/>
              </w:rPr>
            </w:pPr>
            <w:r>
              <w:rPr>
                <w:sz w:val="18"/>
                <w:szCs w:val="18"/>
              </w:rPr>
              <w:t>-9</w:t>
            </w:r>
          </w:p>
        </w:tc>
        <w:tc>
          <w:tcPr>
            <w:tcW w:w="850" w:type="dxa"/>
            <w:tcBorders>
              <w:top w:val="single" w:sz="4" w:space="0" w:color="auto"/>
              <w:left w:val="nil"/>
              <w:bottom w:val="nil"/>
              <w:right w:val="nil"/>
            </w:tcBorders>
          </w:tcPr>
          <w:p w14:paraId="7800E40A" w14:textId="77777777" w:rsidR="002E7FAB" w:rsidRPr="000824F4" w:rsidRDefault="002E7FAB" w:rsidP="002E7FAB">
            <w:pPr>
              <w:ind w:firstLine="0"/>
              <w:jc w:val="center"/>
              <w:rPr>
                <w:sz w:val="18"/>
                <w:szCs w:val="18"/>
              </w:rPr>
            </w:pPr>
            <w:r>
              <w:rPr>
                <w:sz w:val="18"/>
                <w:szCs w:val="18"/>
              </w:rPr>
              <w:t>71</w:t>
            </w:r>
          </w:p>
        </w:tc>
        <w:tc>
          <w:tcPr>
            <w:tcW w:w="851" w:type="dxa"/>
            <w:vMerge w:val="restart"/>
            <w:tcBorders>
              <w:top w:val="single" w:sz="4" w:space="0" w:color="auto"/>
              <w:left w:val="nil"/>
              <w:bottom w:val="single" w:sz="4" w:space="0" w:color="auto"/>
              <w:right w:val="nil"/>
            </w:tcBorders>
            <w:vAlign w:val="center"/>
          </w:tcPr>
          <w:p w14:paraId="55394898" w14:textId="77777777" w:rsidR="002E7FAB" w:rsidRDefault="002E7FAB" w:rsidP="002E7FAB">
            <w:pPr>
              <w:ind w:firstLine="0"/>
              <w:jc w:val="center"/>
              <w:rPr>
                <w:sz w:val="18"/>
                <w:szCs w:val="18"/>
              </w:rPr>
            </w:pPr>
            <w:r>
              <w:rPr>
                <w:sz w:val="18"/>
                <w:szCs w:val="18"/>
              </w:rPr>
              <w:t>15</w:t>
            </w:r>
          </w:p>
        </w:tc>
      </w:tr>
      <w:tr w:rsidR="002E7FAB" w:rsidRPr="000824F4" w14:paraId="48EE8691" w14:textId="77777777" w:rsidTr="004871BB">
        <w:trPr>
          <w:jc w:val="center"/>
        </w:trPr>
        <w:tc>
          <w:tcPr>
            <w:tcW w:w="670" w:type="dxa"/>
            <w:tcBorders>
              <w:top w:val="nil"/>
              <w:left w:val="nil"/>
              <w:bottom w:val="nil"/>
              <w:right w:val="nil"/>
            </w:tcBorders>
          </w:tcPr>
          <w:p w14:paraId="5BAAF943" w14:textId="77777777" w:rsidR="002E7FAB" w:rsidRPr="000824F4" w:rsidRDefault="002E7FAB" w:rsidP="002E7FAB">
            <w:pPr>
              <w:ind w:firstLine="0"/>
              <w:jc w:val="center"/>
              <w:rPr>
                <w:sz w:val="18"/>
                <w:szCs w:val="18"/>
                <w:lang w:eastAsia="zh-CN"/>
              </w:rPr>
            </w:pPr>
            <w:r>
              <w:rPr>
                <w:sz w:val="18"/>
                <w:szCs w:val="18"/>
                <w:lang w:eastAsia="zh-CN"/>
              </w:rPr>
              <w:t>2</w:t>
            </w:r>
          </w:p>
        </w:tc>
        <w:tc>
          <w:tcPr>
            <w:tcW w:w="885" w:type="dxa"/>
            <w:tcBorders>
              <w:top w:val="nil"/>
              <w:left w:val="nil"/>
              <w:bottom w:val="nil"/>
              <w:right w:val="nil"/>
            </w:tcBorders>
          </w:tcPr>
          <w:p w14:paraId="49295D86" w14:textId="77777777" w:rsidR="002E7FAB" w:rsidRPr="000824F4" w:rsidRDefault="002E7FAB" w:rsidP="002E7FAB">
            <w:pPr>
              <w:ind w:firstLine="0"/>
              <w:jc w:val="center"/>
              <w:rPr>
                <w:sz w:val="18"/>
                <w:szCs w:val="18"/>
              </w:rPr>
            </w:pPr>
            <w:r>
              <w:rPr>
                <w:sz w:val="18"/>
                <w:szCs w:val="18"/>
              </w:rPr>
              <w:t>-4</w:t>
            </w:r>
          </w:p>
        </w:tc>
        <w:tc>
          <w:tcPr>
            <w:tcW w:w="992" w:type="dxa"/>
            <w:tcBorders>
              <w:top w:val="nil"/>
              <w:left w:val="nil"/>
              <w:bottom w:val="nil"/>
              <w:right w:val="nil"/>
            </w:tcBorders>
          </w:tcPr>
          <w:p w14:paraId="52F5C3E2" w14:textId="77777777" w:rsidR="002E7FAB" w:rsidRPr="000824F4" w:rsidRDefault="002E7FAB" w:rsidP="002E7FAB">
            <w:pPr>
              <w:ind w:firstLine="0"/>
              <w:jc w:val="center"/>
              <w:rPr>
                <w:sz w:val="18"/>
                <w:szCs w:val="18"/>
              </w:rPr>
            </w:pPr>
            <w:r>
              <w:rPr>
                <w:sz w:val="18"/>
                <w:szCs w:val="18"/>
              </w:rPr>
              <w:t>-8</w:t>
            </w:r>
          </w:p>
        </w:tc>
        <w:tc>
          <w:tcPr>
            <w:tcW w:w="850" w:type="dxa"/>
            <w:tcBorders>
              <w:top w:val="nil"/>
              <w:left w:val="nil"/>
              <w:bottom w:val="nil"/>
              <w:right w:val="nil"/>
            </w:tcBorders>
          </w:tcPr>
          <w:p w14:paraId="396885A6" w14:textId="77777777" w:rsidR="002E7FAB" w:rsidRPr="000824F4" w:rsidRDefault="002E7FAB" w:rsidP="002E7FAB">
            <w:pPr>
              <w:ind w:firstLine="0"/>
              <w:jc w:val="center"/>
              <w:rPr>
                <w:sz w:val="18"/>
                <w:szCs w:val="18"/>
              </w:rPr>
            </w:pPr>
            <w:r>
              <w:rPr>
                <w:sz w:val="18"/>
                <w:szCs w:val="18"/>
              </w:rPr>
              <w:t>86</w:t>
            </w:r>
          </w:p>
        </w:tc>
        <w:tc>
          <w:tcPr>
            <w:tcW w:w="851" w:type="dxa"/>
            <w:vMerge/>
            <w:tcBorders>
              <w:top w:val="single" w:sz="4" w:space="0" w:color="auto"/>
              <w:left w:val="nil"/>
              <w:right w:val="nil"/>
            </w:tcBorders>
          </w:tcPr>
          <w:p w14:paraId="79DC1541" w14:textId="77777777" w:rsidR="002E7FAB" w:rsidRPr="000824F4" w:rsidRDefault="002E7FAB" w:rsidP="002E7FAB">
            <w:pPr>
              <w:ind w:firstLine="360"/>
              <w:jc w:val="center"/>
              <w:rPr>
                <w:sz w:val="18"/>
                <w:szCs w:val="18"/>
                <w:lang w:eastAsia="zh-CN"/>
              </w:rPr>
            </w:pPr>
          </w:p>
        </w:tc>
      </w:tr>
      <w:tr w:rsidR="002E7FAB" w:rsidRPr="000824F4" w14:paraId="3DBC7328" w14:textId="77777777" w:rsidTr="004871BB">
        <w:trPr>
          <w:jc w:val="center"/>
        </w:trPr>
        <w:tc>
          <w:tcPr>
            <w:tcW w:w="670" w:type="dxa"/>
            <w:tcBorders>
              <w:top w:val="nil"/>
              <w:left w:val="nil"/>
              <w:bottom w:val="single" w:sz="4" w:space="0" w:color="auto"/>
              <w:right w:val="nil"/>
            </w:tcBorders>
          </w:tcPr>
          <w:p w14:paraId="01AD479D" w14:textId="77777777" w:rsidR="002E7FAB" w:rsidRPr="000824F4" w:rsidRDefault="002E7FAB" w:rsidP="002E7FAB">
            <w:pPr>
              <w:ind w:firstLine="0"/>
              <w:jc w:val="center"/>
              <w:rPr>
                <w:sz w:val="18"/>
                <w:szCs w:val="18"/>
                <w:lang w:eastAsia="zh-CN"/>
              </w:rPr>
            </w:pPr>
            <w:r>
              <w:rPr>
                <w:sz w:val="18"/>
                <w:szCs w:val="18"/>
                <w:lang w:eastAsia="zh-CN"/>
              </w:rPr>
              <w:t>3</w:t>
            </w:r>
          </w:p>
        </w:tc>
        <w:tc>
          <w:tcPr>
            <w:tcW w:w="885" w:type="dxa"/>
            <w:tcBorders>
              <w:top w:val="nil"/>
              <w:left w:val="nil"/>
              <w:bottom w:val="single" w:sz="4" w:space="0" w:color="auto"/>
              <w:right w:val="nil"/>
            </w:tcBorders>
          </w:tcPr>
          <w:p w14:paraId="6FA10AD4" w14:textId="77777777" w:rsidR="002E7FAB" w:rsidRDefault="002E7FAB" w:rsidP="002E7FAB">
            <w:pPr>
              <w:ind w:firstLine="0"/>
              <w:jc w:val="center"/>
              <w:rPr>
                <w:sz w:val="18"/>
                <w:szCs w:val="18"/>
              </w:rPr>
            </w:pPr>
            <w:r>
              <w:rPr>
                <w:sz w:val="18"/>
                <w:szCs w:val="18"/>
              </w:rPr>
              <w:t>-2</w:t>
            </w:r>
          </w:p>
        </w:tc>
        <w:tc>
          <w:tcPr>
            <w:tcW w:w="992" w:type="dxa"/>
            <w:tcBorders>
              <w:top w:val="nil"/>
              <w:left w:val="nil"/>
              <w:bottom w:val="single" w:sz="4" w:space="0" w:color="auto"/>
              <w:right w:val="nil"/>
            </w:tcBorders>
          </w:tcPr>
          <w:p w14:paraId="10295B16" w14:textId="77777777" w:rsidR="002E7FAB" w:rsidRDefault="002E7FAB" w:rsidP="002E7FAB">
            <w:pPr>
              <w:ind w:firstLine="0"/>
              <w:jc w:val="center"/>
              <w:rPr>
                <w:sz w:val="18"/>
                <w:szCs w:val="18"/>
              </w:rPr>
            </w:pPr>
            <w:r>
              <w:rPr>
                <w:sz w:val="18"/>
                <w:szCs w:val="18"/>
              </w:rPr>
              <w:t>-7</w:t>
            </w:r>
          </w:p>
        </w:tc>
        <w:tc>
          <w:tcPr>
            <w:tcW w:w="850" w:type="dxa"/>
            <w:tcBorders>
              <w:top w:val="nil"/>
              <w:left w:val="nil"/>
              <w:bottom w:val="single" w:sz="4" w:space="0" w:color="auto"/>
              <w:right w:val="nil"/>
            </w:tcBorders>
          </w:tcPr>
          <w:p w14:paraId="1D980CF9" w14:textId="77777777" w:rsidR="002E7FAB" w:rsidRDefault="002E7FAB" w:rsidP="002E7FAB">
            <w:pPr>
              <w:ind w:firstLine="0"/>
              <w:jc w:val="center"/>
              <w:rPr>
                <w:sz w:val="18"/>
                <w:szCs w:val="18"/>
                <w:lang w:eastAsia="zh-CN"/>
              </w:rPr>
            </w:pPr>
            <w:r>
              <w:rPr>
                <w:sz w:val="18"/>
                <w:szCs w:val="18"/>
                <w:lang w:eastAsia="zh-CN"/>
              </w:rPr>
              <w:t>101</w:t>
            </w:r>
          </w:p>
        </w:tc>
        <w:tc>
          <w:tcPr>
            <w:tcW w:w="851" w:type="dxa"/>
            <w:vMerge/>
            <w:tcBorders>
              <w:left w:val="nil"/>
              <w:right w:val="nil"/>
            </w:tcBorders>
          </w:tcPr>
          <w:p w14:paraId="6D3665DA" w14:textId="77777777" w:rsidR="002E7FAB" w:rsidRPr="000824F4" w:rsidRDefault="002E7FAB" w:rsidP="002E7FAB">
            <w:pPr>
              <w:ind w:firstLine="360"/>
              <w:jc w:val="center"/>
              <w:rPr>
                <w:sz w:val="18"/>
                <w:szCs w:val="18"/>
              </w:rPr>
            </w:pPr>
          </w:p>
        </w:tc>
      </w:tr>
    </w:tbl>
    <w:p w14:paraId="2EF335C9" w14:textId="77777777" w:rsidR="00025498" w:rsidRDefault="00025498" w:rsidP="002E7FAB">
      <w:pPr>
        <w:pStyle w:val="ae"/>
      </w:pPr>
    </w:p>
    <w:p w14:paraId="019AA9DE" w14:textId="29D0E14D" w:rsidR="00C9411D" w:rsidRDefault="00C9411D" w:rsidP="00C9411D">
      <w:pPr>
        <w:pStyle w:val="ae"/>
      </w:pPr>
      <w:r>
        <w:rPr>
          <w:rFonts w:hint="eastAsia"/>
        </w:rPr>
        <w:t>表</w:t>
      </w:r>
      <w:r w:rsidR="00D01690">
        <w:t>7</w:t>
      </w:r>
      <w:r>
        <w:t xml:space="preserve"> 215</w:t>
      </w:r>
      <w:r w:rsidRPr="00B77C6D">
        <w:rPr>
          <w:rFonts w:hint="eastAsia"/>
        </w:rPr>
        <w:t>巷</w:t>
      </w:r>
      <w:r w:rsidR="006725B3">
        <w:rPr>
          <w:rFonts w:hint="eastAsia"/>
        </w:rPr>
        <w:t>道</w:t>
      </w:r>
      <w:r>
        <w:t>2000 m</w:t>
      </w:r>
      <w:r>
        <w:rPr>
          <w:rFonts w:hint="eastAsia"/>
        </w:rPr>
        <w:t>后</w:t>
      </w:r>
      <w:r w:rsidRPr="00B77C6D">
        <w:rPr>
          <w:rFonts w:hint="eastAsia"/>
        </w:rPr>
        <w:t>底板钻孔参数方案</w:t>
      </w:r>
    </w:p>
    <w:p w14:paraId="25734D77" w14:textId="4BDAF409" w:rsidR="00C9411D" w:rsidRDefault="00C9411D" w:rsidP="00D01690">
      <w:pPr>
        <w:pStyle w:val="tab"/>
      </w:pPr>
      <w:r>
        <w:t xml:space="preserve">Table </w:t>
      </w:r>
      <w:r w:rsidR="00BE0FFC">
        <w:t>7</w:t>
      </w:r>
      <w:r>
        <w:t xml:space="preserve"> </w:t>
      </w:r>
      <w:r w:rsidRPr="00603D21">
        <w:t xml:space="preserve">Parameter scheme of floor drilling </w:t>
      </w:r>
      <w:r>
        <w:t xml:space="preserve">after 2000 m </w:t>
      </w:r>
      <w:r w:rsidRPr="00603D21">
        <w:t xml:space="preserve">in 215 </w:t>
      </w:r>
      <w:proofErr w:type="gramStart"/>
      <w:r w:rsidRPr="00603D21">
        <w:t>roadway</w:t>
      </w:r>
      <w:proofErr w:type="gramEnd"/>
    </w:p>
    <w:tbl>
      <w:tblPr>
        <w:tblStyle w:val="ad"/>
        <w:tblW w:w="42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
        <w:gridCol w:w="892"/>
        <w:gridCol w:w="970"/>
        <w:gridCol w:w="850"/>
        <w:gridCol w:w="851"/>
      </w:tblGrid>
      <w:tr w:rsidR="004871BB" w:rsidRPr="000824F4" w14:paraId="64737ECC" w14:textId="77777777" w:rsidTr="004871BB">
        <w:trPr>
          <w:trHeight w:val="200"/>
          <w:jc w:val="center"/>
        </w:trPr>
        <w:tc>
          <w:tcPr>
            <w:tcW w:w="685" w:type="dxa"/>
            <w:tcBorders>
              <w:top w:val="single" w:sz="4" w:space="0" w:color="auto"/>
              <w:bottom w:val="single" w:sz="4" w:space="0" w:color="auto"/>
            </w:tcBorders>
          </w:tcPr>
          <w:p w14:paraId="536FA154" w14:textId="77777777" w:rsidR="002E7FAB" w:rsidRPr="000824F4" w:rsidRDefault="002E7FAB" w:rsidP="002E7FAB">
            <w:pPr>
              <w:ind w:firstLine="0"/>
              <w:jc w:val="center"/>
              <w:rPr>
                <w:sz w:val="18"/>
                <w:szCs w:val="18"/>
              </w:rPr>
            </w:pPr>
            <w:proofErr w:type="spellStart"/>
            <w:r w:rsidRPr="000824F4">
              <w:rPr>
                <w:rFonts w:hint="eastAsia"/>
                <w:sz w:val="18"/>
                <w:szCs w:val="18"/>
              </w:rPr>
              <w:t>序号</w:t>
            </w:r>
            <w:proofErr w:type="spellEnd"/>
          </w:p>
        </w:tc>
        <w:tc>
          <w:tcPr>
            <w:tcW w:w="892" w:type="dxa"/>
            <w:tcBorders>
              <w:top w:val="single" w:sz="4" w:space="0" w:color="auto"/>
              <w:bottom w:val="single" w:sz="4" w:space="0" w:color="auto"/>
            </w:tcBorders>
          </w:tcPr>
          <w:p w14:paraId="7C8CE359" w14:textId="7910848F" w:rsidR="002E7FAB" w:rsidRPr="000824F4" w:rsidRDefault="002E7FAB" w:rsidP="002E7FAB">
            <w:pPr>
              <w:ind w:firstLine="0"/>
              <w:jc w:val="center"/>
              <w:rPr>
                <w:sz w:val="18"/>
                <w:szCs w:val="18"/>
              </w:rPr>
            </w:pPr>
            <w:proofErr w:type="spellStart"/>
            <w:r w:rsidRPr="000824F4">
              <w:rPr>
                <w:rFonts w:hint="eastAsia"/>
                <w:sz w:val="18"/>
                <w:szCs w:val="18"/>
              </w:rPr>
              <w:t>夹角</w:t>
            </w:r>
            <w:proofErr w:type="spellEnd"/>
            <w:r>
              <w:rPr>
                <w:rFonts w:hint="eastAsia"/>
                <w:sz w:val="18"/>
                <w:szCs w:val="18"/>
                <w:lang w:eastAsia="zh-CN"/>
              </w:rPr>
              <w:t>/</w:t>
            </w:r>
            <w:r>
              <w:rPr>
                <w:rFonts w:hint="eastAsia"/>
                <w:sz w:val="18"/>
                <w:szCs w:val="18"/>
              </w:rPr>
              <w:t>°</w:t>
            </w:r>
          </w:p>
        </w:tc>
        <w:tc>
          <w:tcPr>
            <w:tcW w:w="970" w:type="dxa"/>
            <w:tcBorders>
              <w:top w:val="single" w:sz="4" w:space="0" w:color="auto"/>
              <w:bottom w:val="single" w:sz="4" w:space="0" w:color="auto"/>
            </w:tcBorders>
          </w:tcPr>
          <w:p w14:paraId="43FACEF5" w14:textId="7DE273D9" w:rsidR="002E7FAB" w:rsidRPr="000824F4" w:rsidRDefault="002E7FAB" w:rsidP="002E7FAB">
            <w:pPr>
              <w:ind w:firstLine="0"/>
              <w:jc w:val="center"/>
              <w:rPr>
                <w:sz w:val="18"/>
                <w:szCs w:val="18"/>
              </w:rPr>
            </w:pPr>
            <w:proofErr w:type="spellStart"/>
            <w:r w:rsidRPr="000824F4">
              <w:rPr>
                <w:rFonts w:hint="eastAsia"/>
                <w:sz w:val="18"/>
                <w:szCs w:val="18"/>
              </w:rPr>
              <w:t>倾角</w:t>
            </w:r>
            <w:proofErr w:type="spellEnd"/>
            <w:r>
              <w:rPr>
                <w:rFonts w:hint="eastAsia"/>
                <w:sz w:val="18"/>
                <w:szCs w:val="18"/>
                <w:lang w:eastAsia="zh-CN"/>
              </w:rPr>
              <w:t>/</w:t>
            </w:r>
            <w:r>
              <w:rPr>
                <w:sz w:val="18"/>
                <w:szCs w:val="18"/>
              </w:rPr>
              <w:t>m</w:t>
            </w:r>
          </w:p>
        </w:tc>
        <w:tc>
          <w:tcPr>
            <w:tcW w:w="850" w:type="dxa"/>
            <w:tcBorders>
              <w:top w:val="single" w:sz="4" w:space="0" w:color="auto"/>
              <w:bottom w:val="single" w:sz="4" w:space="0" w:color="auto"/>
            </w:tcBorders>
          </w:tcPr>
          <w:p w14:paraId="07E27023" w14:textId="47B6D9E8" w:rsidR="002E7FAB" w:rsidRPr="000824F4" w:rsidRDefault="002E7FAB" w:rsidP="002E7FAB">
            <w:pPr>
              <w:ind w:firstLine="0"/>
              <w:jc w:val="center"/>
              <w:rPr>
                <w:sz w:val="18"/>
                <w:szCs w:val="18"/>
              </w:rPr>
            </w:pPr>
            <w:proofErr w:type="spellStart"/>
            <w:r w:rsidRPr="000824F4">
              <w:rPr>
                <w:rFonts w:hint="eastAsia"/>
                <w:sz w:val="18"/>
                <w:szCs w:val="18"/>
              </w:rPr>
              <w:t>斜长</w:t>
            </w:r>
            <w:proofErr w:type="spellEnd"/>
            <w:r>
              <w:rPr>
                <w:rFonts w:hint="eastAsia"/>
                <w:sz w:val="18"/>
                <w:szCs w:val="18"/>
                <w:lang w:eastAsia="zh-CN"/>
              </w:rPr>
              <w:t>/</w:t>
            </w:r>
            <w:r>
              <w:rPr>
                <w:sz w:val="18"/>
                <w:szCs w:val="18"/>
              </w:rPr>
              <w:t>m</w:t>
            </w:r>
          </w:p>
        </w:tc>
        <w:tc>
          <w:tcPr>
            <w:tcW w:w="851" w:type="dxa"/>
            <w:tcBorders>
              <w:top w:val="single" w:sz="4" w:space="0" w:color="auto"/>
              <w:bottom w:val="single" w:sz="4" w:space="0" w:color="auto"/>
            </w:tcBorders>
          </w:tcPr>
          <w:p w14:paraId="14F4AE1B" w14:textId="52282F2A" w:rsidR="002E7FAB" w:rsidRPr="000824F4" w:rsidRDefault="002E7FAB" w:rsidP="00FB5645">
            <w:pPr>
              <w:ind w:firstLine="0"/>
              <w:rPr>
                <w:sz w:val="18"/>
                <w:szCs w:val="18"/>
                <w:lang w:eastAsia="zh-CN"/>
              </w:rPr>
            </w:pPr>
            <w:r>
              <w:rPr>
                <w:rFonts w:hint="eastAsia"/>
                <w:sz w:val="18"/>
                <w:szCs w:val="18"/>
                <w:lang w:eastAsia="zh-CN"/>
              </w:rPr>
              <w:t>平距</w:t>
            </w:r>
            <w:r>
              <w:rPr>
                <w:rFonts w:hint="eastAsia"/>
                <w:sz w:val="18"/>
                <w:szCs w:val="18"/>
                <w:lang w:eastAsia="zh-CN"/>
              </w:rPr>
              <w:t>/</w:t>
            </w:r>
            <w:r>
              <w:rPr>
                <w:sz w:val="18"/>
                <w:szCs w:val="18"/>
                <w:lang w:eastAsia="zh-CN"/>
              </w:rPr>
              <w:t>m</w:t>
            </w:r>
          </w:p>
        </w:tc>
      </w:tr>
      <w:tr w:rsidR="004871BB" w:rsidRPr="000824F4" w14:paraId="5E6EF8D3" w14:textId="77777777" w:rsidTr="004871BB">
        <w:trPr>
          <w:trHeight w:val="101"/>
          <w:jc w:val="center"/>
        </w:trPr>
        <w:tc>
          <w:tcPr>
            <w:tcW w:w="685" w:type="dxa"/>
            <w:tcBorders>
              <w:top w:val="single" w:sz="4" w:space="0" w:color="auto"/>
            </w:tcBorders>
          </w:tcPr>
          <w:p w14:paraId="3DD4335F" w14:textId="77777777" w:rsidR="002E7FAB" w:rsidRPr="000824F4" w:rsidRDefault="002E7FAB" w:rsidP="004871BB">
            <w:pPr>
              <w:ind w:firstLine="0"/>
              <w:jc w:val="center"/>
              <w:rPr>
                <w:sz w:val="18"/>
                <w:szCs w:val="18"/>
              </w:rPr>
            </w:pPr>
            <w:r w:rsidRPr="000824F4">
              <w:rPr>
                <w:sz w:val="18"/>
                <w:szCs w:val="18"/>
              </w:rPr>
              <w:t>1</w:t>
            </w:r>
          </w:p>
        </w:tc>
        <w:tc>
          <w:tcPr>
            <w:tcW w:w="892" w:type="dxa"/>
            <w:tcBorders>
              <w:top w:val="single" w:sz="4" w:space="0" w:color="auto"/>
            </w:tcBorders>
          </w:tcPr>
          <w:p w14:paraId="10C3A67F" w14:textId="77777777" w:rsidR="002E7FAB" w:rsidRPr="000824F4" w:rsidRDefault="002E7FAB" w:rsidP="004871BB">
            <w:pPr>
              <w:ind w:firstLine="0"/>
              <w:jc w:val="center"/>
              <w:rPr>
                <w:sz w:val="18"/>
                <w:szCs w:val="18"/>
              </w:rPr>
            </w:pPr>
            <w:r>
              <w:rPr>
                <w:sz w:val="18"/>
                <w:szCs w:val="18"/>
              </w:rPr>
              <w:t>-11</w:t>
            </w:r>
          </w:p>
        </w:tc>
        <w:tc>
          <w:tcPr>
            <w:tcW w:w="970" w:type="dxa"/>
            <w:tcBorders>
              <w:top w:val="single" w:sz="4" w:space="0" w:color="auto"/>
            </w:tcBorders>
          </w:tcPr>
          <w:p w14:paraId="3CD70797" w14:textId="77777777" w:rsidR="002E7FAB" w:rsidRPr="000824F4" w:rsidRDefault="002E7FAB" w:rsidP="004871BB">
            <w:pPr>
              <w:ind w:firstLine="0"/>
              <w:jc w:val="center"/>
              <w:rPr>
                <w:sz w:val="18"/>
                <w:szCs w:val="18"/>
              </w:rPr>
            </w:pPr>
            <w:r>
              <w:rPr>
                <w:sz w:val="18"/>
                <w:szCs w:val="18"/>
              </w:rPr>
              <w:t>-13</w:t>
            </w:r>
          </w:p>
        </w:tc>
        <w:tc>
          <w:tcPr>
            <w:tcW w:w="850" w:type="dxa"/>
            <w:tcBorders>
              <w:top w:val="single" w:sz="4" w:space="0" w:color="auto"/>
            </w:tcBorders>
          </w:tcPr>
          <w:p w14:paraId="204B0133" w14:textId="77777777" w:rsidR="002E7FAB" w:rsidRPr="000824F4" w:rsidRDefault="002E7FAB" w:rsidP="004871BB">
            <w:pPr>
              <w:ind w:firstLine="0"/>
              <w:jc w:val="center"/>
              <w:rPr>
                <w:sz w:val="18"/>
                <w:szCs w:val="18"/>
                <w:lang w:eastAsia="zh-CN"/>
              </w:rPr>
            </w:pPr>
            <w:r>
              <w:rPr>
                <w:sz w:val="18"/>
                <w:szCs w:val="18"/>
                <w:lang w:eastAsia="zh-CN"/>
              </w:rPr>
              <w:t>51</w:t>
            </w:r>
          </w:p>
        </w:tc>
        <w:tc>
          <w:tcPr>
            <w:tcW w:w="851" w:type="dxa"/>
            <w:vMerge w:val="restart"/>
            <w:tcBorders>
              <w:top w:val="single" w:sz="4" w:space="0" w:color="auto"/>
            </w:tcBorders>
            <w:vAlign w:val="center"/>
          </w:tcPr>
          <w:p w14:paraId="7879D718" w14:textId="77777777" w:rsidR="002E7FAB" w:rsidRDefault="002E7FAB" w:rsidP="004871BB">
            <w:pPr>
              <w:ind w:firstLine="0"/>
              <w:jc w:val="center"/>
              <w:rPr>
                <w:sz w:val="18"/>
                <w:szCs w:val="18"/>
              </w:rPr>
            </w:pPr>
            <w:r>
              <w:rPr>
                <w:sz w:val="18"/>
                <w:szCs w:val="18"/>
              </w:rPr>
              <w:t>10</w:t>
            </w:r>
          </w:p>
        </w:tc>
      </w:tr>
      <w:tr w:rsidR="004871BB" w:rsidRPr="000824F4" w14:paraId="643557B4" w14:textId="77777777" w:rsidTr="004871BB">
        <w:trPr>
          <w:trHeight w:val="100"/>
          <w:jc w:val="center"/>
        </w:trPr>
        <w:tc>
          <w:tcPr>
            <w:tcW w:w="685" w:type="dxa"/>
          </w:tcPr>
          <w:p w14:paraId="624C8E2B" w14:textId="77777777" w:rsidR="002E7FAB" w:rsidRPr="000824F4" w:rsidRDefault="002E7FAB" w:rsidP="004871BB">
            <w:pPr>
              <w:ind w:firstLine="0"/>
              <w:jc w:val="center"/>
              <w:rPr>
                <w:sz w:val="18"/>
                <w:szCs w:val="18"/>
              </w:rPr>
            </w:pPr>
            <w:r w:rsidRPr="000824F4">
              <w:rPr>
                <w:sz w:val="18"/>
                <w:szCs w:val="18"/>
              </w:rPr>
              <w:t>2</w:t>
            </w:r>
          </w:p>
        </w:tc>
        <w:tc>
          <w:tcPr>
            <w:tcW w:w="892" w:type="dxa"/>
          </w:tcPr>
          <w:p w14:paraId="2DF6E775" w14:textId="77777777" w:rsidR="002E7FAB" w:rsidRPr="000824F4" w:rsidRDefault="002E7FAB" w:rsidP="004871BB">
            <w:pPr>
              <w:ind w:firstLine="0"/>
              <w:jc w:val="center"/>
              <w:rPr>
                <w:sz w:val="18"/>
                <w:szCs w:val="18"/>
              </w:rPr>
            </w:pPr>
            <w:r>
              <w:rPr>
                <w:sz w:val="18"/>
                <w:szCs w:val="18"/>
              </w:rPr>
              <w:t>-10</w:t>
            </w:r>
          </w:p>
        </w:tc>
        <w:tc>
          <w:tcPr>
            <w:tcW w:w="970" w:type="dxa"/>
          </w:tcPr>
          <w:p w14:paraId="741A3331" w14:textId="1B69EF71" w:rsidR="002E7FAB" w:rsidRPr="000824F4" w:rsidRDefault="002E7FAB" w:rsidP="004871BB">
            <w:pPr>
              <w:ind w:firstLine="0"/>
              <w:jc w:val="center"/>
              <w:rPr>
                <w:sz w:val="18"/>
                <w:szCs w:val="18"/>
              </w:rPr>
            </w:pPr>
            <w:r>
              <w:rPr>
                <w:sz w:val="18"/>
                <w:szCs w:val="18"/>
              </w:rPr>
              <w:t>-12</w:t>
            </w:r>
          </w:p>
        </w:tc>
        <w:tc>
          <w:tcPr>
            <w:tcW w:w="850" w:type="dxa"/>
          </w:tcPr>
          <w:p w14:paraId="2C2AC7C7" w14:textId="77777777" w:rsidR="002E7FAB" w:rsidRPr="000824F4" w:rsidRDefault="002E7FAB" w:rsidP="004871BB">
            <w:pPr>
              <w:ind w:firstLine="0"/>
              <w:jc w:val="center"/>
              <w:rPr>
                <w:sz w:val="18"/>
                <w:szCs w:val="18"/>
              </w:rPr>
            </w:pPr>
            <w:r>
              <w:rPr>
                <w:sz w:val="18"/>
                <w:szCs w:val="18"/>
              </w:rPr>
              <w:t>61</w:t>
            </w:r>
          </w:p>
        </w:tc>
        <w:tc>
          <w:tcPr>
            <w:tcW w:w="851" w:type="dxa"/>
            <w:vMerge/>
          </w:tcPr>
          <w:p w14:paraId="003EE335" w14:textId="77777777" w:rsidR="002E7FAB" w:rsidRPr="000824F4" w:rsidRDefault="002E7FAB" w:rsidP="004871BB">
            <w:pPr>
              <w:ind w:firstLine="360"/>
              <w:jc w:val="center"/>
              <w:rPr>
                <w:sz w:val="18"/>
                <w:szCs w:val="18"/>
                <w:lang w:eastAsia="zh-CN"/>
              </w:rPr>
            </w:pPr>
          </w:p>
        </w:tc>
      </w:tr>
      <w:tr w:rsidR="004871BB" w:rsidRPr="000824F4" w14:paraId="74921808" w14:textId="77777777" w:rsidTr="004871BB">
        <w:trPr>
          <w:trHeight w:val="100"/>
          <w:jc w:val="center"/>
        </w:trPr>
        <w:tc>
          <w:tcPr>
            <w:tcW w:w="685" w:type="dxa"/>
          </w:tcPr>
          <w:p w14:paraId="6D72829C" w14:textId="77777777" w:rsidR="002E7FAB" w:rsidRPr="000824F4" w:rsidRDefault="002E7FAB" w:rsidP="004871BB">
            <w:pPr>
              <w:ind w:firstLine="0"/>
              <w:jc w:val="center"/>
              <w:rPr>
                <w:sz w:val="18"/>
                <w:szCs w:val="18"/>
              </w:rPr>
            </w:pPr>
            <w:r>
              <w:rPr>
                <w:sz w:val="18"/>
                <w:szCs w:val="18"/>
              </w:rPr>
              <w:t>3</w:t>
            </w:r>
          </w:p>
        </w:tc>
        <w:tc>
          <w:tcPr>
            <w:tcW w:w="892" w:type="dxa"/>
          </w:tcPr>
          <w:p w14:paraId="5D097BED" w14:textId="77777777" w:rsidR="002E7FAB" w:rsidRDefault="002E7FAB" w:rsidP="004871BB">
            <w:pPr>
              <w:ind w:firstLine="0"/>
              <w:jc w:val="center"/>
              <w:rPr>
                <w:sz w:val="18"/>
                <w:szCs w:val="18"/>
              </w:rPr>
            </w:pPr>
            <w:r>
              <w:rPr>
                <w:sz w:val="18"/>
                <w:szCs w:val="18"/>
              </w:rPr>
              <w:t>-8</w:t>
            </w:r>
          </w:p>
        </w:tc>
        <w:tc>
          <w:tcPr>
            <w:tcW w:w="970" w:type="dxa"/>
          </w:tcPr>
          <w:p w14:paraId="4FE42A9C" w14:textId="77777777" w:rsidR="002E7FAB" w:rsidRDefault="002E7FAB" w:rsidP="004871BB">
            <w:pPr>
              <w:ind w:firstLine="0"/>
              <w:jc w:val="center"/>
              <w:rPr>
                <w:sz w:val="18"/>
                <w:szCs w:val="18"/>
              </w:rPr>
            </w:pPr>
            <w:r>
              <w:rPr>
                <w:sz w:val="18"/>
                <w:szCs w:val="18"/>
              </w:rPr>
              <w:t>-11</w:t>
            </w:r>
          </w:p>
        </w:tc>
        <w:tc>
          <w:tcPr>
            <w:tcW w:w="850" w:type="dxa"/>
          </w:tcPr>
          <w:p w14:paraId="7F4371A5" w14:textId="77777777" w:rsidR="002E7FAB" w:rsidRDefault="002E7FAB" w:rsidP="004871BB">
            <w:pPr>
              <w:ind w:firstLine="0"/>
              <w:jc w:val="center"/>
              <w:rPr>
                <w:sz w:val="18"/>
                <w:szCs w:val="18"/>
              </w:rPr>
            </w:pPr>
            <w:r>
              <w:rPr>
                <w:sz w:val="18"/>
                <w:szCs w:val="18"/>
              </w:rPr>
              <w:t>71</w:t>
            </w:r>
          </w:p>
        </w:tc>
        <w:tc>
          <w:tcPr>
            <w:tcW w:w="851" w:type="dxa"/>
            <w:vMerge/>
          </w:tcPr>
          <w:p w14:paraId="596BB203" w14:textId="77777777" w:rsidR="002E7FAB" w:rsidRPr="000824F4" w:rsidRDefault="002E7FAB" w:rsidP="004871BB">
            <w:pPr>
              <w:ind w:firstLine="360"/>
              <w:jc w:val="center"/>
              <w:rPr>
                <w:sz w:val="18"/>
                <w:szCs w:val="18"/>
              </w:rPr>
            </w:pPr>
          </w:p>
        </w:tc>
      </w:tr>
      <w:tr w:rsidR="004871BB" w:rsidRPr="000824F4" w14:paraId="0663BD51" w14:textId="77777777" w:rsidTr="004871BB">
        <w:trPr>
          <w:trHeight w:val="100"/>
          <w:jc w:val="center"/>
        </w:trPr>
        <w:tc>
          <w:tcPr>
            <w:tcW w:w="685" w:type="dxa"/>
          </w:tcPr>
          <w:p w14:paraId="23B0D921" w14:textId="77777777" w:rsidR="002E7FAB" w:rsidRPr="000824F4" w:rsidRDefault="002E7FAB" w:rsidP="004871BB">
            <w:pPr>
              <w:ind w:firstLine="0"/>
              <w:jc w:val="center"/>
              <w:rPr>
                <w:sz w:val="18"/>
                <w:szCs w:val="18"/>
              </w:rPr>
            </w:pPr>
            <w:r>
              <w:rPr>
                <w:sz w:val="18"/>
                <w:szCs w:val="18"/>
              </w:rPr>
              <w:t>4</w:t>
            </w:r>
          </w:p>
        </w:tc>
        <w:tc>
          <w:tcPr>
            <w:tcW w:w="892" w:type="dxa"/>
          </w:tcPr>
          <w:p w14:paraId="528681F5" w14:textId="77777777" w:rsidR="002E7FAB" w:rsidRPr="000824F4" w:rsidRDefault="002E7FAB" w:rsidP="004871BB">
            <w:pPr>
              <w:ind w:firstLine="0"/>
              <w:jc w:val="center"/>
              <w:rPr>
                <w:sz w:val="18"/>
                <w:szCs w:val="18"/>
              </w:rPr>
            </w:pPr>
            <w:r>
              <w:rPr>
                <w:sz w:val="18"/>
                <w:szCs w:val="18"/>
              </w:rPr>
              <w:t>-7</w:t>
            </w:r>
          </w:p>
        </w:tc>
        <w:tc>
          <w:tcPr>
            <w:tcW w:w="970" w:type="dxa"/>
          </w:tcPr>
          <w:p w14:paraId="0D346BF9" w14:textId="77777777" w:rsidR="002E7FAB" w:rsidRPr="000824F4" w:rsidRDefault="002E7FAB" w:rsidP="004871BB">
            <w:pPr>
              <w:ind w:firstLine="0"/>
              <w:jc w:val="center"/>
              <w:rPr>
                <w:sz w:val="18"/>
                <w:szCs w:val="18"/>
              </w:rPr>
            </w:pPr>
            <w:r>
              <w:rPr>
                <w:sz w:val="18"/>
                <w:szCs w:val="18"/>
              </w:rPr>
              <w:t>-9</w:t>
            </w:r>
          </w:p>
        </w:tc>
        <w:tc>
          <w:tcPr>
            <w:tcW w:w="850" w:type="dxa"/>
          </w:tcPr>
          <w:p w14:paraId="2F1EEC60" w14:textId="77777777" w:rsidR="002E7FAB" w:rsidRPr="000824F4" w:rsidRDefault="002E7FAB" w:rsidP="004871BB">
            <w:pPr>
              <w:ind w:firstLine="0"/>
              <w:jc w:val="center"/>
              <w:rPr>
                <w:sz w:val="18"/>
                <w:szCs w:val="18"/>
              </w:rPr>
            </w:pPr>
            <w:r>
              <w:rPr>
                <w:sz w:val="18"/>
                <w:szCs w:val="18"/>
              </w:rPr>
              <w:t>81</w:t>
            </w:r>
          </w:p>
        </w:tc>
        <w:tc>
          <w:tcPr>
            <w:tcW w:w="851" w:type="dxa"/>
            <w:vMerge/>
          </w:tcPr>
          <w:p w14:paraId="505EEC33" w14:textId="77777777" w:rsidR="002E7FAB" w:rsidRPr="000824F4" w:rsidRDefault="002E7FAB" w:rsidP="004871BB">
            <w:pPr>
              <w:ind w:firstLine="0"/>
              <w:jc w:val="center"/>
              <w:rPr>
                <w:sz w:val="18"/>
                <w:szCs w:val="18"/>
              </w:rPr>
            </w:pPr>
          </w:p>
        </w:tc>
      </w:tr>
      <w:tr w:rsidR="004871BB" w:rsidRPr="000824F4" w14:paraId="7065D8E8" w14:textId="77777777" w:rsidTr="004871BB">
        <w:trPr>
          <w:trHeight w:val="100"/>
          <w:jc w:val="center"/>
        </w:trPr>
        <w:tc>
          <w:tcPr>
            <w:tcW w:w="685" w:type="dxa"/>
          </w:tcPr>
          <w:p w14:paraId="3B627E7A" w14:textId="77777777" w:rsidR="002E7FAB" w:rsidRDefault="002E7FAB" w:rsidP="004871BB">
            <w:pPr>
              <w:ind w:firstLine="0"/>
              <w:jc w:val="center"/>
              <w:rPr>
                <w:sz w:val="18"/>
                <w:szCs w:val="18"/>
                <w:lang w:eastAsia="zh-CN"/>
              </w:rPr>
            </w:pPr>
            <w:r>
              <w:rPr>
                <w:sz w:val="18"/>
                <w:szCs w:val="18"/>
                <w:lang w:eastAsia="zh-CN"/>
              </w:rPr>
              <w:lastRenderedPageBreak/>
              <w:t>5</w:t>
            </w:r>
          </w:p>
        </w:tc>
        <w:tc>
          <w:tcPr>
            <w:tcW w:w="892" w:type="dxa"/>
          </w:tcPr>
          <w:p w14:paraId="4C9AF50C" w14:textId="77777777" w:rsidR="002E7FAB" w:rsidRDefault="002E7FAB" w:rsidP="004871BB">
            <w:pPr>
              <w:ind w:firstLine="0"/>
              <w:jc w:val="center"/>
              <w:rPr>
                <w:sz w:val="18"/>
                <w:szCs w:val="18"/>
                <w:lang w:eastAsia="zh-CN"/>
              </w:rPr>
            </w:pPr>
            <w:r>
              <w:rPr>
                <w:sz w:val="18"/>
                <w:szCs w:val="18"/>
                <w:lang w:eastAsia="zh-CN"/>
              </w:rPr>
              <w:t>-5</w:t>
            </w:r>
          </w:p>
        </w:tc>
        <w:tc>
          <w:tcPr>
            <w:tcW w:w="970" w:type="dxa"/>
          </w:tcPr>
          <w:p w14:paraId="6FB7A852" w14:textId="77777777" w:rsidR="002E7FAB" w:rsidRDefault="002E7FAB" w:rsidP="004871BB">
            <w:pPr>
              <w:ind w:firstLine="0"/>
              <w:jc w:val="center"/>
              <w:rPr>
                <w:sz w:val="18"/>
                <w:szCs w:val="18"/>
                <w:lang w:eastAsia="zh-CN"/>
              </w:rPr>
            </w:pPr>
            <w:r>
              <w:rPr>
                <w:sz w:val="18"/>
                <w:szCs w:val="18"/>
                <w:lang w:eastAsia="zh-CN"/>
              </w:rPr>
              <w:t>-9</w:t>
            </w:r>
          </w:p>
        </w:tc>
        <w:tc>
          <w:tcPr>
            <w:tcW w:w="850" w:type="dxa"/>
          </w:tcPr>
          <w:p w14:paraId="73C13F42" w14:textId="77777777" w:rsidR="002E7FAB" w:rsidRDefault="002E7FAB" w:rsidP="004871BB">
            <w:pPr>
              <w:ind w:firstLine="0"/>
              <w:jc w:val="center"/>
              <w:rPr>
                <w:sz w:val="18"/>
                <w:szCs w:val="18"/>
                <w:lang w:eastAsia="zh-CN"/>
              </w:rPr>
            </w:pPr>
            <w:r>
              <w:rPr>
                <w:sz w:val="18"/>
                <w:szCs w:val="18"/>
                <w:lang w:eastAsia="zh-CN"/>
              </w:rPr>
              <w:t>91</w:t>
            </w:r>
          </w:p>
        </w:tc>
        <w:tc>
          <w:tcPr>
            <w:tcW w:w="851" w:type="dxa"/>
            <w:vMerge/>
          </w:tcPr>
          <w:p w14:paraId="57A4AF5A" w14:textId="77777777" w:rsidR="002E7FAB" w:rsidRPr="000824F4" w:rsidRDefault="002E7FAB" w:rsidP="004871BB">
            <w:pPr>
              <w:ind w:firstLine="0"/>
              <w:jc w:val="center"/>
              <w:rPr>
                <w:sz w:val="18"/>
                <w:szCs w:val="18"/>
              </w:rPr>
            </w:pPr>
          </w:p>
        </w:tc>
      </w:tr>
      <w:tr w:rsidR="004871BB" w:rsidRPr="000824F4" w14:paraId="2CC25D4C" w14:textId="77777777" w:rsidTr="004871BB">
        <w:trPr>
          <w:trHeight w:val="100"/>
          <w:jc w:val="center"/>
        </w:trPr>
        <w:tc>
          <w:tcPr>
            <w:tcW w:w="685" w:type="dxa"/>
          </w:tcPr>
          <w:p w14:paraId="0E3F361E" w14:textId="77777777" w:rsidR="002E7FAB" w:rsidRDefault="002E7FAB" w:rsidP="004871BB">
            <w:pPr>
              <w:ind w:firstLine="0"/>
              <w:jc w:val="center"/>
              <w:rPr>
                <w:sz w:val="18"/>
                <w:szCs w:val="18"/>
                <w:lang w:eastAsia="zh-CN"/>
              </w:rPr>
            </w:pPr>
            <w:r>
              <w:rPr>
                <w:sz w:val="18"/>
                <w:szCs w:val="18"/>
                <w:lang w:eastAsia="zh-CN"/>
              </w:rPr>
              <w:t>6</w:t>
            </w:r>
          </w:p>
        </w:tc>
        <w:tc>
          <w:tcPr>
            <w:tcW w:w="892" w:type="dxa"/>
          </w:tcPr>
          <w:p w14:paraId="2A0BDDDD" w14:textId="77777777" w:rsidR="002E7FAB" w:rsidRDefault="002E7FAB" w:rsidP="004871BB">
            <w:pPr>
              <w:ind w:firstLine="0"/>
              <w:jc w:val="center"/>
              <w:rPr>
                <w:sz w:val="18"/>
                <w:szCs w:val="18"/>
                <w:lang w:eastAsia="zh-CN"/>
              </w:rPr>
            </w:pPr>
            <w:r>
              <w:rPr>
                <w:sz w:val="18"/>
                <w:szCs w:val="18"/>
                <w:lang w:eastAsia="zh-CN"/>
              </w:rPr>
              <w:t>-4</w:t>
            </w:r>
          </w:p>
        </w:tc>
        <w:tc>
          <w:tcPr>
            <w:tcW w:w="970" w:type="dxa"/>
          </w:tcPr>
          <w:p w14:paraId="244B2D45" w14:textId="77777777" w:rsidR="002E7FAB" w:rsidRDefault="002E7FAB" w:rsidP="004871BB">
            <w:pPr>
              <w:ind w:firstLine="0"/>
              <w:jc w:val="center"/>
              <w:rPr>
                <w:sz w:val="18"/>
                <w:szCs w:val="18"/>
                <w:lang w:eastAsia="zh-CN"/>
              </w:rPr>
            </w:pPr>
            <w:r>
              <w:rPr>
                <w:sz w:val="18"/>
                <w:szCs w:val="18"/>
                <w:lang w:eastAsia="zh-CN"/>
              </w:rPr>
              <w:t>-8</w:t>
            </w:r>
          </w:p>
        </w:tc>
        <w:tc>
          <w:tcPr>
            <w:tcW w:w="850" w:type="dxa"/>
          </w:tcPr>
          <w:p w14:paraId="73147C91" w14:textId="77777777" w:rsidR="002E7FAB" w:rsidRDefault="002E7FAB" w:rsidP="004871BB">
            <w:pPr>
              <w:ind w:firstLine="0"/>
              <w:jc w:val="center"/>
              <w:rPr>
                <w:sz w:val="18"/>
                <w:szCs w:val="18"/>
                <w:lang w:eastAsia="zh-CN"/>
              </w:rPr>
            </w:pPr>
            <w:r>
              <w:rPr>
                <w:sz w:val="18"/>
                <w:szCs w:val="18"/>
                <w:lang w:eastAsia="zh-CN"/>
              </w:rPr>
              <w:t>101</w:t>
            </w:r>
          </w:p>
        </w:tc>
        <w:tc>
          <w:tcPr>
            <w:tcW w:w="851" w:type="dxa"/>
            <w:vMerge/>
          </w:tcPr>
          <w:p w14:paraId="73FBB1F8" w14:textId="77777777" w:rsidR="002E7FAB" w:rsidRPr="000824F4" w:rsidRDefault="002E7FAB" w:rsidP="004871BB">
            <w:pPr>
              <w:ind w:firstLine="0"/>
              <w:jc w:val="center"/>
              <w:rPr>
                <w:sz w:val="18"/>
                <w:szCs w:val="18"/>
              </w:rPr>
            </w:pPr>
          </w:p>
        </w:tc>
      </w:tr>
      <w:tr w:rsidR="004871BB" w:rsidRPr="000824F4" w14:paraId="1307A1D5" w14:textId="77777777" w:rsidTr="004871BB">
        <w:trPr>
          <w:trHeight w:val="100"/>
          <w:jc w:val="center"/>
        </w:trPr>
        <w:tc>
          <w:tcPr>
            <w:tcW w:w="685" w:type="dxa"/>
            <w:tcBorders>
              <w:bottom w:val="single" w:sz="4" w:space="0" w:color="auto"/>
            </w:tcBorders>
          </w:tcPr>
          <w:p w14:paraId="3781E555" w14:textId="77777777" w:rsidR="002E7FAB" w:rsidRDefault="002E7FAB" w:rsidP="004871BB">
            <w:pPr>
              <w:ind w:firstLine="0"/>
              <w:jc w:val="center"/>
              <w:rPr>
                <w:sz w:val="18"/>
                <w:szCs w:val="18"/>
                <w:lang w:eastAsia="zh-CN"/>
              </w:rPr>
            </w:pPr>
            <w:r>
              <w:rPr>
                <w:sz w:val="18"/>
                <w:szCs w:val="18"/>
                <w:lang w:eastAsia="zh-CN"/>
              </w:rPr>
              <w:t>7</w:t>
            </w:r>
          </w:p>
        </w:tc>
        <w:tc>
          <w:tcPr>
            <w:tcW w:w="892" w:type="dxa"/>
            <w:tcBorders>
              <w:bottom w:val="single" w:sz="4" w:space="0" w:color="auto"/>
            </w:tcBorders>
          </w:tcPr>
          <w:p w14:paraId="0D47B49D" w14:textId="77777777" w:rsidR="002E7FAB" w:rsidRDefault="002E7FAB" w:rsidP="004871BB">
            <w:pPr>
              <w:ind w:firstLine="0"/>
              <w:jc w:val="center"/>
              <w:rPr>
                <w:sz w:val="18"/>
                <w:szCs w:val="18"/>
                <w:lang w:eastAsia="zh-CN"/>
              </w:rPr>
            </w:pPr>
            <w:r>
              <w:rPr>
                <w:sz w:val="18"/>
                <w:szCs w:val="18"/>
                <w:lang w:eastAsia="zh-CN"/>
              </w:rPr>
              <w:t>-2</w:t>
            </w:r>
          </w:p>
        </w:tc>
        <w:tc>
          <w:tcPr>
            <w:tcW w:w="970" w:type="dxa"/>
            <w:tcBorders>
              <w:bottom w:val="single" w:sz="4" w:space="0" w:color="auto"/>
            </w:tcBorders>
          </w:tcPr>
          <w:p w14:paraId="12E8B07F" w14:textId="77777777" w:rsidR="002E7FAB" w:rsidRDefault="002E7FAB" w:rsidP="004871BB">
            <w:pPr>
              <w:ind w:firstLine="0"/>
              <w:jc w:val="center"/>
              <w:rPr>
                <w:sz w:val="18"/>
                <w:szCs w:val="18"/>
                <w:lang w:eastAsia="zh-CN"/>
              </w:rPr>
            </w:pPr>
            <w:r>
              <w:rPr>
                <w:sz w:val="18"/>
                <w:szCs w:val="18"/>
                <w:lang w:eastAsia="zh-CN"/>
              </w:rPr>
              <w:t>-7</w:t>
            </w:r>
          </w:p>
        </w:tc>
        <w:tc>
          <w:tcPr>
            <w:tcW w:w="850" w:type="dxa"/>
            <w:tcBorders>
              <w:bottom w:val="single" w:sz="4" w:space="0" w:color="auto"/>
            </w:tcBorders>
          </w:tcPr>
          <w:p w14:paraId="03C7BA3A" w14:textId="77777777" w:rsidR="002E7FAB" w:rsidRDefault="002E7FAB" w:rsidP="004871BB">
            <w:pPr>
              <w:ind w:firstLine="0"/>
              <w:jc w:val="center"/>
              <w:rPr>
                <w:sz w:val="18"/>
                <w:szCs w:val="18"/>
                <w:lang w:eastAsia="zh-CN"/>
              </w:rPr>
            </w:pPr>
            <w:r>
              <w:rPr>
                <w:sz w:val="18"/>
                <w:szCs w:val="18"/>
                <w:lang w:eastAsia="zh-CN"/>
              </w:rPr>
              <w:t>111</w:t>
            </w:r>
          </w:p>
        </w:tc>
        <w:tc>
          <w:tcPr>
            <w:tcW w:w="851" w:type="dxa"/>
            <w:vMerge/>
            <w:tcBorders>
              <w:bottom w:val="single" w:sz="4" w:space="0" w:color="auto"/>
            </w:tcBorders>
          </w:tcPr>
          <w:p w14:paraId="203FFE7E" w14:textId="77777777" w:rsidR="002E7FAB" w:rsidRPr="000824F4" w:rsidRDefault="002E7FAB" w:rsidP="004871BB">
            <w:pPr>
              <w:ind w:firstLine="0"/>
              <w:jc w:val="center"/>
              <w:rPr>
                <w:sz w:val="18"/>
                <w:szCs w:val="18"/>
              </w:rPr>
            </w:pPr>
          </w:p>
        </w:tc>
      </w:tr>
    </w:tbl>
    <w:p w14:paraId="26D8181C" w14:textId="77777777" w:rsidR="00C9411D" w:rsidRDefault="00C9411D" w:rsidP="004871BB">
      <w:pPr>
        <w:ind w:firstLine="0"/>
        <w:jc w:val="center"/>
        <w:rPr>
          <w:lang w:eastAsia="zh-CN"/>
        </w:rPr>
      </w:pPr>
    </w:p>
    <w:p w14:paraId="4B21B8B2" w14:textId="1796E3D0" w:rsidR="00C9411D" w:rsidRDefault="000C60FC" w:rsidP="00F9747B">
      <w:pPr>
        <w:pStyle w:val="aff"/>
        <w:rPr>
          <w:lang w:eastAsia="zh-CN"/>
        </w:rPr>
      </w:pPr>
      <w:r>
        <w:rPr>
          <w:lang w:eastAsia="zh-CN"/>
        </w:rPr>
        <w:t>4</w:t>
      </w:r>
      <w:r w:rsidR="00C9411D">
        <w:rPr>
          <w:lang w:eastAsia="zh-CN"/>
        </w:rPr>
        <w:t xml:space="preserve">  </w:t>
      </w:r>
      <w:r w:rsidR="00C9411D">
        <w:rPr>
          <w:rFonts w:hint="eastAsia"/>
          <w:lang w:eastAsia="zh-CN"/>
        </w:rPr>
        <w:t>结论</w:t>
      </w:r>
    </w:p>
    <w:p w14:paraId="48EE348A" w14:textId="5B2F2A88" w:rsidR="00EA5F9E" w:rsidRDefault="00E85C80" w:rsidP="00BF0543">
      <w:pPr>
        <w:rPr>
          <w:ins w:id="269" w:author="MYWEI" w:date="2023-05-23T16:48:00Z"/>
          <w:b/>
          <w:bCs/>
          <w:lang w:eastAsia="zh-CN"/>
        </w:rPr>
      </w:pPr>
      <w:r w:rsidRPr="00E85C80">
        <w:rPr>
          <w:b/>
          <w:bCs/>
          <w:lang w:eastAsia="zh-CN"/>
        </w:rPr>
        <w:t>a.</w:t>
      </w:r>
      <w:r>
        <w:rPr>
          <w:b/>
          <w:bCs/>
          <w:lang w:eastAsia="zh-CN"/>
        </w:rPr>
        <w:t xml:space="preserve"> </w:t>
      </w:r>
      <w:ins w:id="270" w:author="MYWEI" w:date="2023-05-23T16:48:00Z">
        <w:r w:rsidR="00EA5F9E">
          <w:rPr>
            <w:rFonts w:hint="eastAsia"/>
            <w:lang w:eastAsia="zh-CN"/>
          </w:rPr>
          <w:t>基于电法超前探测获取的整体地质电性差异，提出电法变异系数作为地质异常指标对油型气涌出危险性的实时地质构造进行解释</w:t>
        </w:r>
      </w:ins>
      <w:ins w:id="271" w:author="MYWEI" w:date="2023-05-23T16:49:00Z">
        <w:r w:rsidR="00EA5F9E">
          <w:rPr>
            <w:rFonts w:hint="eastAsia"/>
            <w:lang w:eastAsia="zh-CN"/>
          </w:rPr>
          <w:t>，</w:t>
        </w:r>
      </w:ins>
      <w:ins w:id="272" w:author="MYWEI" w:date="2023-05-23T16:50:00Z">
        <w:r w:rsidR="00EA5F9E">
          <w:rPr>
            <w:rFonts w:hint="eastAsia"/>
            <w:lang w:eastAsia="zh-CN"/>
          </w:rPr>
          <w:t>作为</w:t>
        </w:r>
        <w:r w:rsidR="0017246C">
          <w:rPr>
            <w:rFonts w:hint="eastAsia"/>
            <w:lang w:eastAsia="zh-CN"/>
          </w:rPr>
          <w:t>基于地质探测数据的</w:t>
        </w:r>
      </w:ins>
      <w:ins w:id="273" w:author="MYWEI" w:date="2023-05-23T16:49:00Z">
        <w:r w:rsidR="00EA5F9E">
          <w:rPr>
            <w:rFonts w:hint="eastAsia"/>
            <w:lang w:eastAsia="zh-CN"/>
          </w:rPr>
          <w:t>油型气涌出危险性</w:t>
        </w:r>
      </w:ins>
      <w:ins w:id="274" w:author="MYWEI" w:date="2023-05-23T16:51:00Z">
        <w:r w:rsidR="0017246C">
          <w:rPr>
            <w:rFonts w:hint="eastAsia"/>
            <w:lang w:eastAsia="zh-CN"/>
          </w:rPr>
          <w:t>实时</w:t>
        </w:r>
      </w:ins>
      <w:ins w:id="275" w:author="MYWEI" w:date="2023-05-23T16:49:00Z">
        <w:r w:rsidR="00EA5F9E">
          <w:rPr>
            <w:rFonts w:hint="eastAsia"/>
            <w:lang w:eastAsia="zh-CN"/>
          </w:rPr>
          <w:t>评估</w:t>
        </w:r>
      </w:ins>
      <w:ins w:id="276" w:author="MYWEI" w:date="2023-05-23T16:50:00Z">
        <w:r w:rsidR="00EA5F9E">
          <w:rPr>
            <w:rFonts w:hint="eastAsia"/>
            <w:lang w:eastAsia="zh-CN"/>
          </w:rPr>
          <w:t>指标</w:t>
        </w:r>
      </w:ins>
      <w:ins w:id="277" w:author="MYWEI" w:date="2023-05-23T16:49:00Z">
        <w:r w:rsidR="00EA5F9E">
          <w:rPr>
            <w:rFonts w:hint="eastAsia"/>
            <w:lang w:eastAsia="zh-CN"/>
          </w:rPr>
          <w:t>；</w:t>
        </w:r>
      </w:ins>
      <w:ins w:id="278" w:author="MYWEI" w:date="2023-05-23T16:48:00Z">
        <w:r w:rsidR="00EA5F9E">
          <w:rPr>
            <w:rFonts w:hint="eastAsia"/>
            <w:lang w:eastAsia="zh-CN"/>
          </w:rPr>
          <w:t>结合数值模拟与机器学习算法建立油型气涌出</w:t>
        </w:r>
      </w:ins>
      <w:ins w:id="279" w:author="MYWEI" w:date="2023-05-23T16:55:00Z">
        <w:r w:rsidR="00A23ABF">
          <w:rPr>
            <w:rFonts w:hint="eastAsia"/>
            <w:lang w:eastAsia="zh-CN"/>
          </w:rPr>
          <w:t>量预测</w:t>
        </w:r>
      </w:ins>
      <w:ins w:id="280" w:author="MYWEI" w:date="2023-05-23T16:48:00Z">
        <w:r w:rsidR="00EA5F9E">
          <w:rPr>
            <w:rFonts w:hint="eastAsia"/>
            <w:lang w:eastAsia="zh-CN"/>
          </w:rPr>
          <w:t>模型，将模拟数据作为学习样本获取油型气涌出量预测值</w:t>
        </w:r>
      </w:ins>
      <w:ins w:id="281" w:author="MYWEI" w:date="2023-05-23T16:50:00Z">
        <w:r w:rsidR="00EA5F9E">
          <w:rPr>
            <w:rFonts w:hint="eastAsia"/>
            <w:lang w:eastAsia="zh-CN"/>
          </w:rPr>
          <w:t>，</w:t>
        </w:r>
      </w:ins>
      <w:ins w:id="282" w:author="MYWEI" w:date="2023-05-23T16:57:00Z">
        <w:r w:rsidR="00BB47C5">
          <w:rPr>
            <w:rFonts w:hint="eastAsia"/>
            <w:lang w:eastAsia="zh-CN"/>
          </w:rPr>
          <w:t>进行</w:t>
        </w:r>
      </w:ins>
      <w:ins w:id="283" w:author="MYWEI" w:date="2023-05-23T16:56:00Z">
        <w:r w:rsidR="00A23ABF">
          <w:rPr>
            <w:rFonts w:hint="eastAsia"/>
            <w:lang w:eastAsia="zh-CN"/>
          </w:rPr>
          <w:t>不同地质环境下</w:t>
        </w:r>
      </w:ins>
      <w:ins w:id="284" w:author="MYWEI" w:date="2023-05-23T16:48:00Z">
        <w:r w:rsidR="00EA5F9E" w:rsidRPr="00C44CAA">
          <w:rPr>
            <w:rFonts w:hint="eastAsia"/>
            <w:lang w:eastAsia="zh-CN"/>
          </w:rPr>
          <w:t>油型气涌出</w:t>
        </w:r>
      </w:ins>
      <w:ins w:id="285" w:author="MYWEI" w:date="2023-05-23T16:51:00Z">
        <w:r w:rsidR="0017246C">
          <w:rPr>
            <w:rFonts w:hint="eastAsia"/>
            <w:lang w:eastAsia="zh-CN"/>
          </w:rPr>
          <w:t>量</w:t>
        </w:r>
      </w:ins>
      <w:ins w:id="286" w:author="MYWEI" w:date="2023-05-23T16:48:00Z">
        <w:r w:rsidR="00EA5F9E">
          <w:rPr>
            <w:rFonts w:hint="eastAsia"/>
            <w:lang w:eastAsia="zh-CN"/>
          </w:rPr>
          <w:t>的</w:t>
        </w:r>
      </w:ins>
      <w:ins w:id="287" w:author="MYWEI" w:date="2023-05-23T16:51:00Z">
        <w:r w:rsidR="0017246C">
          <w:rPr>
            <w:rFonts w:hint="eastAsia"/>
            <w:lang w:eastAsia="zh-CN"/>
          </w:rPr>
          <w:t>预测</w:t>
        </w:r>
      </w:ins>
      <w:ins w:id="288" w:author="MYWEI" w:date="2023-05-23T16:48:00Z">
        <w:r w:rsidR="00EA5F9E">
          <w:rPr>
            <w:rFonts w:hint="eastAsia"/>
            <w:lang w:eastAsia="zh-CN"/>
          </w:rPr>
          <w:t>。</w:t>
        </w:r>
      </w:ins>
      <w:ins w:id="289" w:author="MYWEI" w:date="2023-05-23T16:57:00Z">
        <w:r w:rsidR="00BB47C5">
          <w:rPr>
            <w:rFonts w:hint="eastAsia"/>
            <w:lang w:eastAsia="zh-CN"/>
          </w:rPr>
          <w:t>实现了对油型气涌出危险性和涌出量的定量超前预测。</w:t>
        </w:r>
      </w:ins>
    </w:p>
    <w:p w14:paraId="44A38298" w14:textId="28378409" w:rsidR="00E85C80" w:rsidDel="00BB47C5" w:rsidRDefault="00C21F50" w:rsidP="00BF0543">
      <w:pPr>
        <w:rPr>
          <w:del w:id="290" w:author="MYWEI" w:date="2023-05-23T16:58:00Z"/>
          <w:lang w:eastAsia="zh-CN"/>
        </w:rPr>
      </w:pPr>
      <w:del w:id="291" w:author="MYWEI" w:date="2023-05-23T16:58:00Z">
        <w:r w:rsidRPr="00C21F50" w:rsidDel="00BB47C5">
          <w:rPr>
            <w:rFonts w:hint="eastAsia"/>
            <w:lang w:eastAsia="zh-CN"/>
          </w:rPr>
          <w:delText>由电法</w:delText>
        </w:r>
        <w:r w:rsidDel="00BB47C5">
          <w:rPr>
            <w:rFonts w:hint="eastAsia"/>
            <w:lang w:eastAsia="zh-CN"/>
          </w:rPr>
          <w:delText>超前探测所计算的底板电阻率值与岩层应力状态</w:delText>
        </w:r>
        <w:r w:rsidR="000F0AF9" w:rsidDel="00BB47C5">
          <w:rPr>
            <w:rFonts w:hint="eastAsia"/>
            <w:lang w:eastAsia="zh-CN"/>
          </w:rPr>
          <w:delText>相吻合。</w:delText>
        </w:r>
        <w:r w:rsidR="00C9411D" w:rsidRPr="00BF0543" w:rsidDel="00BB47C5">
          <w:rPr>
            <w:rFonts w:hint="eastAsia"/>
            <w:lang w:eastAsia="zh-CN"/>
          </w:rPr>
          <w:delText>通过超前探测方法直流电法探测巷道地板岩层电性数据，</w:delText>
        </w:r>
        <w:r w:rsidR="000F0AF9" w:rsidDel="00BB47C5">
          <w:rPr>
            <w:rFonts w:hint="eastAsia"/>
            <w:lang w:eastAsia="zh-CN"/>
          </w:rPr>
          <w:delText>经数据处理后</w:delText>
        </w:r>
        <w:r w:rsidR="00F61BF4" w:rsidDel="00BB47C5">
          <w:rPr>
            <w:rFonts w:hint="eastAsia"/>
            <w:lang w:eastAsia="zh-CN"/>
          </w:rPr>
          <w:delText>计算</w:delText>
        </w:r>
        <w:r w:rsidR="00C9411D" w:rsidRPr="00BF0543" w:rsidDel="00BB47C5">
          <w:rPr>
            <w:rFonts w:hint="eastAsia"/>
            <w:lang w:eastAsia="zh-CN"/>
          </w:rPr>
          <w:delText>得到巷道底板及前方电阻率网格数据，</w:delText>
        </w:r>
        <w:r w:rsidR="000F0AF9" w:rsidDel="00BB47C5">
          <w:rPr>
            <w:rFonts w:hint="eastAsia"/>
            <w:lang w:eastAsia="zh-CN"/>
          </w:rPr>
          <w:delText>对于掘进迎头位置由于岩体破碎，其电阻率表现为随距迎头位置距离增加，电阻率呈下降趋势，原岩应力区域电阻率波动不大，而地质构造异常区域电阻率出现明显异常波动。</w:delText>
        </w:r>
        <w:r w:rsidR="00411714" w:rsidDel="00BB47C5">
          <w:rPr>
            <w:rFonts w:hint="eastAsia"/>
            <w:lang w:eastAsia="zh-CN"/>
          </w:rPr>
          <w:delText>结果表明</w:delText>
        </w:r>
        <w:r w:rsidR="000F0AF9" w:rsidDel="00BB47C5">
          <w:rPr>
            <w:rFonts w:hint="eastAsia"/>
            <w:lang w:eastAsia="zh-CN"/>
          </w:rPr>
          <w:delText>岩层的电阻率值</w:delText>
        </w:r>
        <w:r w:rsidR="00C9411D" w:rsidDel="00BB47C5">
          <w:rPr>
            <w:rFonts w:hint="eastAsia"/>
            <w:lang w:eastAsia="zh-CN"/>
          </w:rPr>
          <w:delText>能</w:delText>
        </w:r>
        <w:r w:rsidR="000F0AF9" w:rsidDel="00BB47C5">
          <w:rPr>
            <w:rFonts w:hint="eastAsia"/>
            <w:lang w:eastAsia="zh-CN"/>
          </w:rPr>
          <w:delText>够</w:delText>
        </w:r>
        <w:r w:rsidR="00C9411D" w:rsidDel="00BB47C5">
          <w:rPr>
            <w:rFonts w:hint="eastAsia"/>
            <w:lang w:eastAsia="zh-CN"/>
          </w:rPr>
          <w:delText>反应实际</w:delText>
        </w:r>
        <w:r w:rsidR="000F0AF9" w:rsidDel="00BB47C5">
          <w:rPr>
            <w:rFonts w:hint="eastAsia"/>
            <w:lang w:eastAsia="zh-CN"/>
          </w:rPr>
          <w:delText>掘进过程中</w:delText>
        </w:r>
        <w:r w:rsidR="00C9411D" w:rsidDel="00BB47C5">
          <w:rPr>
            <w:rFonts w:hint="eastAsia"/>
            <w:lang w:eastAsia="zh-CN"/>
          </w:rPr>
          <w:delText>地质的电性变化趋势。</w:delText>
        </w:r>
      </w:del>
    </w:p>
    <w:p w14:paraId="02C234BE" w14:textId="03C60954" w:rsidR="00C9411D" w:rsidDel="00BB47C5" w:rsidRDefault="00E85C80" w:rsidP="00BF0543">
      <w:pPr>
        <w:rPr>
          <w:del w:id="292" w:author="MYWEI" w:date="2023-05-23T16:58:00Z"/>
          <w:lang w:eastAsia="zh-CN"/>
        </w:rPr>
      </w:pPr>
      <w:r w:rsidRPr="00E85C80">
        <w:rPr>
          <w:b/>
          <w:bCs/>
          <w:lang w:eastAsia="zh-CN"/>
        </w:rPr>
        <w:t>b.</w:t>
      </w:r>
      <w:del w:id="293" w:author="MYWEI" w:date="2023-05-23T16:58:00Z">
        <w:r w:rsidRPr="00E85C80" w:rsidDel="00BB47C5">
          <w:rPr>
            <w:b/>
            <w:bCs/>
            <w:lang w:eastAsia="zh-CN"/>
          </w:rPr>
          <w:delText xml:space="preserve"> </w:delText>
        </w:r>
        <w:r w:rsidR="00C21F50" w:rsidDel="00BB47C5">
          <w:rPr>
            <w:rFonts w:hint="eastAsia"/>
            <w:lang w:eastAsia="zh-CN"/>
          </w:rPr>
          <w:delText>针对目前超前探测研究仅仅局限于电性响应异常体位置无法</w:delText>
        </w:r>
      </w:del>
      <w:del w:id="294" w:author="MYWEI" w:date="2023-05-23T16:49:00Z">
        <w:r w:rsidR="00C21F50" w:rsidDel="00EA5F9E">
          <w:rPr>
            <w:rFonts w:hint="eastAsia"/>
            <w:lang w:eastAsia="zh-CN"/>
          </w:rPr>
          <w:delText>评估油型气涌出危险性以及油型气涌出量预测缺乏实时地质数据的问题</w:delText>
        </w:r>
      </w:del>
      <w:del w:id="295" w:author="MYWEI" w:date="2023-05-23T16:58:00Z">
        <w:r w:rsidR="00C21F50" w:rsidDel="00BB47C5">
          <w:rPr>
            <w:rFonts w:hint="eastAsia"/>
            <w:lang w:eastAsia="zh-CN"/>
          </w:rPr>
          <w:delText>。</w:delText>
        </w:r>
        <w:r w:rsidR="002015CC" w:rsidDel="00BB47C5">
          <w:rPr>
            <w:rFonts w:hint="eastAsia"/>
            <w:lang w:eastAsia="zh-CN"/>
          </w:rPr>
          <w:delText>本文</w:delText>
        </w:r>
      </w:del>
      <w:del w:id="296" w:author="MYWEI" w:date="2023-05-23T16:48:00Z">
        <w:r w:rsidR="00411714" w:rsidDel="00EA5F9E">
          <w:rPr>
            <w:rFonts w:hint="eastAsia"/>
            <w:lang w:eastAsia="zh-CN"/>
          </w:rPr>
          <w:delText>基于电法超前探测获取的</w:delText>
        </w:r>
        <w:r w:rsidR="002015CC" w:rsidDel="00EA5F9E">
          <w:rPr>
            <w:rFonts w:hint="eastAsia"/>
            <w:lang w:eastAsia="zh-CN"/>
          </w:rPr>
          <w:delText>整体</w:delText>
        </w:r>
        <w:r w:rsidR="00411714" w:rsidDel="00EA5F9E">
          <w:rPr>
            <w:rFonts w:hint="eastAsia"/>
            <w:lang w:eastAsia="zh-CN"/>
          </w:rPr>
          <w:delText>地质电性差异</w:delText>
        </w:r>
        <w:r w:rsidR="00C21F50" w:rsidDel="00EA5F9E">
          <w:rPr>
            <w:rFonts w:hint="eastAsia"/>
            <w:lang w:eastAsia="zh-CN"/>
          </w:rPr>
          <w:delText>，</w:delText>
        </w:r>
        <w:r w:rsidR="00C9411D" w:rsidDel="00EA5F9E">
          <w:rPr>
            <w:rFonts w:hint="eastAsia"/>
            <w:lang w:eastAsia="zh-CN"/>
          </w:rPr>
          <w:delText>提出电法变异系数作为</w:delText>
        </w:r>
        <w:r w:rsidR="00D32419" w:rsidDel="00EA5F9E">
          <w:rPr>
            <w:rFonts w:hint="eastAsia"/>
            <w:lang w:eastAsia="zh-CN"/>
          </w:rPr>
          <w:delText>地质异常</w:delText>
        </w:r>
        <w:r w:rsidR="002015CC" w:rsidDel="00EA5F9E">
          <w:rPr>
            <w:rFonts w:hint="eastAsia"/>
            <w:lang w:eastAsia="zh-CN"/>
          </w:rPr>
          <w:delText>指标对</w:delText>
        </w:r>
        <w:r w:rsidR="00C9411D" w:rsidDel="00EA5F9E">
          <w:rPr>
            <w:rFonts w:hint="eastAsia"/>
            <w:lang w:eastAsia="zh-CN"/>
          </w:rPr>
          <w:delText>油型气涌出危险性</w:delText>
        </w:r>
        <w:r w:rsidDel="00EA5F9E">
          <w:rPr>
            <w:rFonts w:hint="eastAsia"/>
            <w:lang w:eastAsia="zh-CN"/>
          </w:rPr>
          <w:delText>的实时地质构造进行解释</w:delText>
        </w:r>
        <w:r w:rsidR="00C21F50" w:rsidDel="00EA5F9E">
          <w:rPr>
            <w:rFonts w:hint="eastAsia"/>
            <w:lang w:eastAsia="zh-CN"/>
          </w:rPr>
          <w:delText>，结合</w:delText>
        </w:r>
        <w:r w:rsidR="00411714" w:rsidDel="00EA5F9E">
          <w:rPr>
            <w:rFonts w:hint="eastAsia"/>
            <w:lang w:eastAsia="zh-CN"/>
          </w:rPr>
          <w:delText>数值模拟</w:delText>
        </w:r>
        <w:r w:rsidR="00C21F50" w:rsidDel="00EA5F9E">
          <w:rPr>
            <w:rFonts w:hint="eastAsia"/>
            <w:lang w:eastAsia="zh-CN"/>
          </w:rPr>
          <w:delText>与机器学习算法</w:delText>
        </w:r>
        <w:r w:rsidR="00411714" w:rsidDel="00EA5F9E">
          <w:rPr>
            <w:rFonts w:hint="eastAsia"/>
            <w:lang w:eastAsia="zh-CN"/>
          </w:rPr>
          <w:delText>建立</w:delText>
        </w:r>
        <w:r w:rsidR="002015CC" w:rsidDel="00EA5F9E">
          <w:rPr>
            <w:rFonts w:hint="eastAsia"/>
            <w:lang w:eastAsia="zh-CN"/>
          </w:rPr>
          <w:delText>油型气涌出模型，</w:delText>
        </w:r>
        <w:r w:rsidR="00C9411D" w:rsidDel="00EA5F9E">
          <w:rPr>
            <w:rFonts w:hint="eastAsia"/>
            <w:lang w:eastAsia="zh-CN"/>
          </w:rPr>
          <w:delText>将</w:delText>
        </w:r>
        <w:r w:rsidR="002015CC" w:rsidDel="00EA5F9E">
          <w:rPr>
            <w:rFonts w:hint="eastAsia"/>
            <w:lang w:eastAsia="zh-CN"/>
          </w:rPr>
          <w:delText>模拟</w:delText>
        </w:r>
        <w:r w:rsidR="00C9411D" w:rsidDel="00EA5F9E">
          <w:rPr>
            <w:rFonts w:hint="eastAsia"/>
            <w:lang w:eastAsia="zh-CN"/>
          </w:rPr>
          <w:delText>数据作为</w:delText>
        </w:r>
        <w:r w:rsidR="002015CC" w:rsidDel="00EA5F9E">
          <w:rPr>
            <w:rFonts w:hint="eastAsia"/>
            <w:lang w:eastAsia="zh-CN"/>
          </w:rPr>
          <w:delText>学习</w:delText>
        </w:r>
        <w:r w:rsidR="00C9411D" w:rsidDel="00EA5F9E">
          <w:rPr>
            <w:rFonts w:hint="eastAsia"/>
            <w:lang w:eastAsia="zh-CN"/>
          </w:rPr>
          <w:delText>样本</w:delText>
        </w:r>
        <w:r w:rsidR="00C21F50" w:rsidDel="00EA5F9E">
          <w:rPr>
            <w:rFonts w:hint="eastAsia"/>
            <w:lang w:eastAsia="zh-CN"/>
          </w:rPr>
          <w:delText>获取油型气涌出量预测值来实现对</w:delText>
        </w:r>
        <w:r w:rsidR="00C21F50" w:rsidRPr="00C44CAA" w:rsidDel="00EA5F9E">
          <w:rPr>
            <w:rFonts w:hint="eastAsia"/>
            <w:lang w:eastAsia="zh-CN"/>
          </w:rPr>
          <w:delText>油型气涌出危险性</w:delText>
        </w:r>
        <w:r w:rsidR="00C21F50" w:rsidDel="00EA5F9E">
          <w:rPr>
            <w:rFonts w:hint="eastAsia"/>
            <w:lang w:eastAsia="zh-CN"/>
          </w:rPr>
          <w:delText>的超前探测。</w:delText>
        </w:r>
        <w:r w:rsidR="00C21F50" w:rsidDel="00EA5F9E">
          <w:rPr>
            <w:lang w:eastAsia="zh-CN"/>
          </w:rPr>
          <w:delText xml:space="preserve"> </w:delText>
        </w:r>
      </w:del>
    </w:p>
    <w:p w14:paraId="6F6E190A" w14:textId="3DBAF00E" w:rsidR="00C9411D" w:rsidRDefault="00E85C80" w:rsidP="00BF0543">
      <w:pPr>
        <w:rPr>
          <w:lang w:eastAsia="zh-CN"/>
        </w:rPr>
      </w:pPr>
      <w:del w:id="297" w:author="MYWEI" w:date="2023-05-23T16:58:00Z">
        <w:r w:rsidDel="00BB47C5">
          <w:rPr>
            <w:b/>
            <w:bCs/>
            <w:lang w:eastAsia="zh-CN"/>
          </w:rPr>
          <w:delText>c.</w:delText>
        </w:r>
      </w:del>
      <w:r>
        <w:rPr>
          <w:b/>
          <w:bCs/>
          <w:lang w:eastAsia="zh-CN"/>
        </w:rPr>
        <w:t xml:space="preserve"> </w:t>
      </w:r>
      <w:r>
        <w:rPr>
          <w:rFonts w:hint="eastAsia"/>
          <w:lang w:eastAsia="zh-CN"/>
        </w:rPr>
        <w:t>通过</w:t>
      </w:r>
      <w:del w:id="298" w:author="MYWEI" w:date="2023-05-23T16:58:00Z">
        <w:r w:rsidR="000C7699" w:rsidDel="00BB47C5">
          <w:rPr>
            <w:rFonts w:hint="eastAsia"/>
            <w:lang w:eastAsia="zh-CN"/>
          </w:rPr>
          <w:delText>将</w:delText>
        </w:r>
        <w:r w:rsidR="00C9411D" w:rsidDel="00BB47C5">
          <w:rPr>
            <w:rFonts w:hint="eastAsia"/>
            <w:lang w:eastAsia="zh-CN"/>
          </w:rPr>
          <w:delText>理论应用于现场工作面并</w:delText>
        </w:r>
        <w:r w:rsidR="000F12B6" w:rsidDel="00BB47C5">
          <w:rPr>
            <w:rFonts w:hint="eastAsia"/>
            <w:lang w:eastAsia="zh-CN"/>
          </w:rPr>
          <w:delText>与</w:delText>
        </w:r>
        <w:r w:rsidR="00C9411D" w:rsidDel="00BB47C5">
          <w:rPr>
            <w:rFonts w:hint="eastAsia"/>
            <w:lang w:eastAsia="zh-CN"/>
          </w:rPr>
          <w:delText>相邻工作面统计分析进行比对，</w:delText>
        </w:r>
      </w:del>
      <w:del w:id="299" w:author="MYWEI" w:date="2023-05-23T16:59:00Z">
        <w:r w:rsidR="00BB47C5" w:rsidDel="00BB47C5">
          <w:rPr>
            <w:rFonts w:hint="eastAsia"/>
            <w:lang w:eastAsia="zh-CN"/>
          </w:rPr>
          <w:delText>结果</w:delText>
        </w:r>
      </w:del>
      <w:ins w:id="300" w:author="MYWEI" w:date="2023-05-23T16:59:00Z">
        <w:r w:rsidR="00BB47C5">
          <w:rPr>
            <w:rFonts w:hint="eastAsia"/>
            <w:lang w:eastAsia="zh-CN"/>
          </w:rPr>
          <w:t>现场</w:t>
        </w:r>
      </w:ins>
      <w:ins w:id="301" w:author="MYWEI" w:date="2023-05-23T16:58:00Z">
        <w:r w:rsidR="00BB47C5">
          <w:rPr>
            <w:rFonts w:hint="eastAsia"/>
            <w:lang w:eastAsia="zh-CN"/>
          </w:rPr>
          <w:t>探测</w:t>
        </w:r>
      </w:ins>
      <w:ins w:id="302" w:author="MYWEI" w:date="2023-05-23T16:59:00Z">
        <w:r w:rsidR="002A5475">
          <w:rPr>
            <w:rFonts w:hint="eastAsia"/>
            <w:lang w:eastAsia="zh-CN"/>
          </w:rPr>
          <w:t>和分析</w:t>
        </w:r>
        <w:r w:rsidR="00BB47C5">
          <w:rPr>
            <w:rFonts w:hint="eastAsia"/>
            <w:lang w:eastAsia="zh-CN"/>
          </w:rPr>
          <w:t>，结果</w:t>
        </w:r>
      </w:ins>
      <w:r w:rsidR="000F12B6">
        <w:rPr>
          <w:rFonts w:hint="eastAsia"/>
          <w:lang w:eastAsia="zh-CN"/>
        </w:rPr>
        <w:t>表明不同巷道处底板计算得到的</w:t>
      </w:r>
      <w:r w:rsidR="00D32419">
        <w:rPr>
          <w:rFonts w:hint="eastAsia"/>
          <w:lang w:eastAsia="zh-CN"/>
        </w:rPr>
        <w:t>地质异常</w:t>
      </w:r>
      <w:r w:rsidR="000F12B6">
        <w:rPr>
          <w:rFonts w:hint="eastAsia"/>
          <w:lang w:eastAsia="zh-CN"/>
        </w:rPr>
        <w:t>指标</w:t>
      </w:r>
      <w:r>
        <w:rPr>
          <w:rFonts w:hint="eastAsia"/>
          <w:lang w:eastAsia="zh-CN"/>
        </w:rPr>
        <w:t>和涌出异常指标</w:t>
      </w:r>
      <w:r w:rsidR="000F12B6">
        <w:rPr>
          <w:rFonts w:hint="eastAsia"/>
          <w:lang w:eastAsia="zh-CN"/>
        </w:rPr>
        <w:t>与</w:t>
      </w:r>
      <w:ins w:id="303" w:author="MYWEI" w:date="2023-05-23T16:59:00Z">
        <w:r w:rsidR="002A5475">
          <w:rPr>
            <w:rFonts w:hint="eastAsia"/>
            <w:lang w:eastAsia="zh-CN"/>
          </w:rPr>
          <w:t>地质资料</w:t>
        </w:r>
      </w:ins>
      <w:r w:rsidR="002015CC">
        <w:rPr>
          <w:rFonts w:hint="eastAsia"/>
          <w:lang w:eastAsia="zh-CN"/>
        </w:rPr>
        <w:t>统计法</w:t>
      </w:r>
      <w:ins w:id="304" w:author="MYWEI" w:date="2023-05-23T16:59:00Z">
        <w:r w:rsidR="002A5475">
          <w:rPr>
            <w:rFonts w:hint="eastAsia"/>
            <w:lang w:eastAsia="zh-CN"/>
          </w:rPr>
          <w:t>的</w:t>
        </w:r>
      </w:ins>
      <w:r w:rsidR="000F12B6">
        <w:rPr>
          <w:rFonts w:hint="eastAsia"/>
          <w:lang w:eastAsia="zh-CN"/>
        </w:rPr>
        <w:t>定性评价结果相吻合</w:t>
      </w:r>
      <w:ins w:id="305" w:author="MYWEI" w:date="2023-05-23T17:01:00Z">
        <w:r w:rsidR="001661F7">
          <w:rPr>
            <w:rFonts w:hint="eastAsia"/>
            <w:lang w:eastAsia="zh-CN"/>
          </w:rPr>
          <w:t>，完成了全</w:t>
        </w:r>
        <w:r w:rsidR="004F0F3C">
          <w:rPr>
            <w:rFonts w:hint="eastAsia"/>
            <w:lang w:eastAsia="zh-CN"/>
          </w:rPr>
          <w:t>巷道</w:t>
        </w:r>
        <w:r w:rsidR="001661F7">
          <w:rPr>
            <w:rFonts w:hint="eastAsia"/>
            <w:lang w:eastAsia="zh-CN"/>
          </w:rPr>
          <w:t>区域</w:t>
        </w:r>
        <w:r w:rsidR="004F0F3C">
          <w:rPr>
            <w:rFonts w:hint="eastAsia"/>
            <w:lang w:eastAsia="zh-CN"/>
          </w:rPr>
          <w:t>的精准预测</w:t>
        </w:r>
      </w:ins>
      <w:r>
        <w:rPr>
          <w:rFonts w:hint="eastAsia"/>
          <w:lang w:eastAsia="zh-CN"/>
        </w:rPr>
        <w:t>。</w:t>
      </w:r>
      <w:r w:rsidR="00740E1E">
        <w:rPr>
          <w:rFonts w:hint="eastAsia"/>
          <w:lang w:eastAsia="zh-CN"/>
        </w:rPr>
        <w:t>结合</w:t>
      </w:r>
      <w:del w:id="306" w:author="MYWEI" w:date="2023-05-23T17:00:00Z">
        <w:r w:rsidR="00D32419" w:rsidDel="00871822">
          <w:rPr>
            <w:rFonts w:hint="eastAsia"/>
            <w:lang w:eastAsia="zh-CN"/>
          </w:rPr>
          <w:delText>地质异常</w:delText>
        </w:r>
        <w:r w:rsidR="00740E1E" w:rsidDel="00871822">
          <w:rPr>
            <w:rFonts w:hint="eastAsia"/>
            <w:lang w:eastAsia="zh-CN"/>
          </w:rPr>
          <w:delText>指标与预测得到的油型气涌出量来</w:delText>
        </w:r>
        <w:r w:rsidR="000F12B6" w:rsidDel="00871822">
          <w:rPr>
            <w:rFonts w:hint="eastAsia"/>
            <w:lang w:eastAsia="zh-CN"/>
          </w:rPr>
          <w:delText>针对</w:delText>
        </w:r>
      </w:del>
      <w:ins w:id="307" w:author="MYWEI" w:date="2023-05-23T17:00:00Z">
        <w:r w:rsidR="00871822">
          <w:rPr>
            <w:rFonts w:hint="eastAsia"/>
            <w:lang w:eastAsia="zh-CN"/>
          </w:rPr>
          <w:t>油型气涌出危险性的超前探测结果，制定了</w:t>
        </w:r>
      </w:ins>
      <w:r w:rsidR="000F12B6">
        <w:rPr>
          <w:rFonts w:hint="eastAsia"/>
          <w:lang w:eastAsia="zh-CN"/>
        </w:rPr>
        <w:t>巷道不同位置的</w:t>
      </w:r>
      <w:del w:id="308" w:author="MYWEI" w:date="2023-05-23T17:00:00Z">
        <w:r w:rsidR="000F12B6" w:rsidDel="00871822">
          <w:rPr>
            <w:rFonts w:hint="eastAsia"/>
            <w:lang w:eastAsia="zh-CN"/>
          </w:rPr>
          <w:delText>油型气涌出危险性</w:delText>
        </w:r>
        <w:r w:rsidR="00C9411D" w:rsidDel="00871822">
          <w:rPr>
            <w:rFonts w:hint="eastAsia"/>
            <w:lang w:eastAsia="zh-CN"/>
          </w:rPr>
          <w:delText>提出了相应的</w:delText>
        </w:r>
      </w:del>
      <w:r w:rsidR="00C9411D">
        <w:rPr>
          <w:rFonts w:hint="eastAsia"/>
          <w:lang w:eastAsia="zh-CN"/>
        </w:rPr>
        <w:t>油型气治理方案</w:t>
      </w:r>
      <w:del w:id="309" w:author="MYWEI" w:date="2023-05-23T17:00:00Z">
        <w:r w:rsidR="00C9411D" w:rsidDel="00871822">
          <w:rPr>
            <w:rFonts w:hint="eastAsia"/>
            <w:lang w:eastAsia="zh-CN"/>
          </w:rPr>
          <w:delText>来</w:delText>
        </w:r>
      </w:del>
      <w:ins w:id="310" w:author="MYWEI" w:date="2023-05-23T17:00:00Z">
        <w:r w:rsidR="00871822">
          <w:rPr>
            <w:rFonts w:hint="eastAsia"/>
            <w:lang w:eastAsia="zh-CN"/>
          </w:rPr>
          <w:t>，</w:t>
        </w:r>
      </w:ins>
      <w:r w:rsidR="00C9411D">
        <w:rPr>
          <w:rFonts w:hint="eastAsia"/>
          <w:lang w:eastAsia="zh-CN"/>
        </w:rPr>
        <w:t>保证</w:t>
      </w:r>
      <w:ins w:id="311" w:author="MYWEI" w:date="2023-05-23T17:00:00Z">
        <w:r w:rsidR="00871822">
          <w:rPr>
            <w:rFonts w:hint="eastAsia"/>
            <w:lang w:eastAsia="zh-CN"/>
          </w:rPr>
          <w:t>了</w:t>
        </w:r>
      </w:ins>
      <w:r w:rsidR="00C9411D">
        <w:rPr>
          <w:rFonts w:hint="eastAsia"/>
          <w:lang w:eastAsia="zh-CN"/>
        </w:rPr>
        <w:t>工作面的安全生产。</w:t>
      </w:r>
    </w:p>
    <w:p w14:paraId="6DC3816E" w14:textId="0B49C6F0" w:rsidR="00C9411D" w:rsidRDefault="00C9411D" w:rsidP="00C9411D">
      <w:pPr>
        <w:pStyle w:val="aff1"/>
        <w:spacing w:before="156" w:after="156"/>
        <w:rPr>
          <w:lang w:eastAsia="zh-CN"/>
        </w:rPr>
      </w:pPr>
      <w:r>
        <w:rPr>
          <w:rFonts w:hint="eastAsia"/>
          <w:lang w:eastAsia="zh-CN"/>
        </w:rPr>
        <w:t>参考文献</w:t>
      </w:r>
    </w:p>
    <w:p w14:paraId="28619658" w14:textId="59FE009C" w:rsidR="002318B8" w:rsidRPr="00B34510" w:rsidRDefault="002318B8" w:rsidP="00B34510">
      <w:pPr>
        <w:spacing w:line="312" w:lineRule="auto"/>
        <w:ind w:left="320" w:hangingChars="200" w:hanging="320"/>
        <w:rPr>
          <w:sz w:val="16"/>
          <w:szCs w:val="16"/>
          <w:lang w:eastAsia="zh-CN"/>
        </w:rPr>
      </w:pPr>
      <w:r w:rsidRPr="00B34510">
        <w:rPr>
          <w:rFonts w:hint="eastAsia"/>
          <w:sz w:val="16"/>
          <w:szCs w:val="16"/>
          <w:lang w:eastAsia="zh-CN"/>
        </w:rPr>
        <w:t>[1]</w:t>
      </w:r>
      <w:r w:rsidR="00CC3C3A" w:rsidRPr="00B34510">
        <w:rPr>
          <w:sz w:val="16"/>
          <w:szCs w:val="16"/>
          <w:lang w:eastAsia="zh-CN"/>
        </w:rPr>
        <w:t xml:space="preserve"> </w:t>
      </w:r>
      <w:r w:rsidRPr="00B34510">
        <w:rPr>
          <w:rFonts w:hint="eastAsia"/>
          <w:sz w:val="16"/>
          <w:szCs w:val="16"/>
          <w:lang w:eastAsia="zh-CN"/>
        </w:rPr>
        <w:t>张幼振</w:t>
      </w:r>
      <w:ins w:id="312" w:author="Kong Rui" w:date="2023-05-29T19:10:00Z">
        <w:r w:rsidR="00E008C1">
          <w:rPr>
            <w:rFonts w:hint="eastAsia"/>
            <w:sz w:val="16"/>
            <w:szCs w:val="16"/>
            <w:lang w:eastAsia="zh-CN"/>
          </w:rPr>
          <w:t>，</w:t>
        </w:r>
      </w:ins>
      <w:del w:id="313" w:author="Kong Rui" w:date="2023-05-29T19:10:00Z">
        <w:r w:rsidRPr="00B34510" w:rsidDel="00E008C1">
          <w:rPr>
            <w:rFonts w:hint="eastAsia"/>
            <w:sz w:val="16"/>
            <w:szCs w:val="16"/>
            <w:lang w:eastAsia="zh-CN"/>
          </w:rPr>
          <w:delText>,</w:delText>
        </w:r>
      </w:del>
      <w:r w:rsidRPr="00B34510">
        <w:rPr>
          <w:rFonts w:hint="eastAsia"/>
          <w:sz w:val="16"/>
          <w:szCs w:val="16"/>
          <w:lang w:eastAsia="zh-CN"/>
        </w:rPr>
        <w:t>范涛</w:t>
      </w:r>
      <w:ins w:id="314" w:author="Kong Rui" w:date="2023-05-29T19:10:00Z">
        <w:r w:rsidR="00E008C1">
          <w:rPr>
            <w:rFonts w:hint="eastAsia"/>
            <w:sz w:val="16"/>
            <w:szCs w:val="16"/>
            <w:lang w:eastAsia="zh-CN"/>
          </w:rPr>
          <w:t>，</w:t>
        </w:r>
      </w:ins>
      <w:del w:id="315" w:author="Kong Rui" w:date="2023-05-29T19:10:00Z">
        <w:r w:rsidRPr="00B34510" w:rsidDel="00E008C1">
          <w:rPr>
            <w:rFonts w:hint="eastAsia"/>
            <w:sz w:val="16"/>
            <w:szCs w:val="16"/>
            <w:lang w:eastAsia="zh-CN"/>
          </w:rPr>
          <w:delText>,</w:delText>
        </w:r>
      </w:del>
      <w:r w:rsidRPr="00B34510">
        <w:rPr>
          <w:rFonts w:hint="eastAsia"/>
          <w:sz w:val="16"/>
          <w:szCs w:val="16"/>
          <w:lang w:eastAsia="zh-CN"/>
        </w:rPr>
        <w:t>阚志涛</w:t>
      </w:r>
      <w:ins w:id="316" w:author="Kong Rui" w:date="2023-05-29T19:10:00Z">
        <w:r w:rsidR="00E008C1">
          <w:rPr>
            <w:rFonts w:hint="eastAsia"/>
            <w:sz w:val="16"/>
            <w:szCs w:val="16"/>
            <w:lang w:eastAsia="zh-CN"/>
          </w:rPr>
          <w:t>，</w:t>
        </w:r>
      </w:ins>
      <w:del w:id="317" w:author="Kong Rui" w:date="2023-05-29T19:10:00Z">
        <w:r w:rsidRPr="00B34510" w:rsidDel="00E008C1">
          <w:rPr>
            <w:rFonts w:hint="eastAsia"/>
            <w:sz w:val="16"/>
            <w:szCs w:val="16"/>
            <w:lang w:eastAsia="zh-CN"/>
          </w:rPr>
          <w:delText>,</w:delText>
        </w:r>
      </w:del>
      <w:r w:rsidRPr="00B34510">
        <w:rPr>
          <w:rFonts w:hint="eastAsia"/>
          <w:sz w:val="16"/>
          <w:szCs w:val="16"/>
          <w:lang w:eastAsia="zh-CN"/>
        </w:rPr>
        <w:t>魏宏超</w:t>
      </w:r>
      <w:ins w:id="318" w:author="Kong Rui" w:date="2023-05-29T19:10:00Z">
        <w:r w:rsidR="00E008C1">
          <w:rPr>
            <w:rFonts w:hint="eastAsia"/>
            <w:sz w:val="16"/>
            <w:szCs w:val="16"/>
            <w:lang w:eastAsia="zh-CN"/>
          </w:rPr>
          <w:t>，</w:t>
        </w:r>
      </w:ins>
      <w:del w:id="319" w:author="Kong Rui" w:date="2023-05-29T19:10:00Z">
        <w:r w:rsidRPr="00B34510" w:rsidDel="00E008C1">
          <w:rPr>
            <w:rFonts w:hint="eastAsia"/>
            <w:sz w:val="16"/>
            <w:szCs w:val="16"/>
            <w:lang w:eastAsia="zh-CN"/>
          </w:rPr>
          <w:delText>,</w:delText>
        </w:r>
      </w:del>
      <w:r w:rsidRPr="00B34510">
        <w:rPr>
          <w:rFonts w:hint="eastAsia"/>
          <w:sz w:val="16"/>
          <w:szCs w:val="16"/>
          <w:lang w:eastAsia="zh-CN"/>
        </w:rPr>
        <w:t>陈洪岩</w:t>
      </w:r>
      <w:r w:rsidRPr="00B34510">
        <w:rPr>
          <w:rFonts w:hint="eastAsia"/>
          <w:sz w:val="16"/>
          <w:szCs w:val="16"/>
          <w:lang w:eastAsia="zh-CN"/>
        </w:rPr>
        <w:t>.</w:t>
      </w:r>
      <w:r w:rsidR="00CC3C3A" w:rsidRPr="00B34510">
        <w:rPr>
          <w:sz w:val="16"/>
          <w:szCs w:val="16"/>
          <w:lang w:eastAsia="zh-CN"/>
        </w:rPr>
        <w:t xml:space="preserve"> </w:t>
      </w:r>
      <w:r w:rsidRPr="00B34510">
        <w:rPr>
          <w:rFonts w:hint="eastAsia"/>
          <w:sz w:val="16"/>
          <w:szCs w:val="16"/>
          <w:lang w:eastAsia="zh-CN"/>
        </w:rPr>
        <w:t>煤矿巷道掘进超前钻探技术应用与发展</w:t>
      </w:r>
      <w:r w:rsidRPr="00B34510">
        <w:rPr>
          <w:rFonts w:hint="eastAsia"/>
          <w:sz w:val="16"/>
          <w:szCs w:val="16"/>
          <w:lang w:eastAsia="zh-CN"/>
        </w:rPr>
        <w:t>[J].</w:t>
      </w:r>
      <w:r w:rsidR="00CC3C3A" w:rsidRPr="00B34510">
        <w:rPr>
          <w:sz w:val="16"/>
          <w:szCs w:val="16"/>
          <w:lang w:eastAsia="zh-CN"/>
        </w:rPr>
        <w:t xml:space="preserve"> </w:t>
      </w:r>
      <w:r w:rsidRPr="00B34510">
        <w:rPr>
          <w:rFonts w:hint="eastAsia"/>
          <w:sz w:val="16"/>
          <w:szCs w:val="16"/>
          <w:lang w:eastAsia="zh-CN"/>
        </w:rPr>
        <w:t>煤田地质与勘探</w:t>
      </w:r>
      <w:r w:rsidRPr="00B34510">
        <w:rPr>
          <w:rFonts w:hint="eastAsia"/>
          <w:sz w:val="16"/>
          <w:szCs w:val="16"/>
          <w:lang w:eastAsia="zh-CN"/>
        </w:rPr>
        <w:t>,2021,49(05):286-293.</w:t>
      </w:r>
      <w:r w:rsidR="00BD3DAA" w:rsidRPr="00B34510">
        <w:rPr>
          <w:sz w:val="16"/>
          <w:szCs w:val="16"/>
          <w:lang w:eastAsia="zh-CN"/>
        </w:rPr>
        <w:t xml:space="preserve"> </w:t>
      </w:r>
    </w:p>
    <w:p w14:paraId="3B1498F1" w14:textId="37A64E4B" w:rsidR="00BD3DAA" w:rsidRPr="00F80464" w:rsidRDefault="00BD3DAA" w:rsidP="00F80464">
      <w:pPr>
        <w:pStyle w:val="aff6"/>
        <w:ind w:left="300"/>
      </w:pPr>
      <w:del w:id="320" w:author="Kong Rui" w:date="2023-05-29T18:58:00Z">
        <w:r w:rsidRPr="00F80464" w:rsidDel="000E73E0">
          <w:delText xml:space="preserve">Zhang </w:delText>
        </w:r>
      </w:del>
      <w:ins w:id="321" w:author="Kong Rui" w:date="2023-05-29T18:58:00Z">
        <w:r w:rsidR="000E73E0" w:rsidRPr="00F80464">
          <w:t>Z</w:t>
        </w:r>
        <w:r w:rsidR="000E73E0">
          <w:t>HANG</w:t>
        </w:r>
        <w:r w:rsidR="000E73E0" w:rsidRPr="00F80464">
          <w:t xml:space="preserve"> </w:t>
        </w:r>
      </w:ins>
      <w:proofErr w:type="spellStart"/>
      <w:r w:rsidRPr="00F80464">
        <w:t>Youzhen</w:t>
      </w:r>
      <w:proofErr w:type="spellEnd"/>
      <w:r w:rsidRPr="00F80464">
        <w:t xml:space="preserve">, </w:t>
      </w:r>
      <w:del w:id="322" w:author="Kong Rui" w:date="2023-05-29T18:59:00Z">
        <w:r w:rsidRPr="00F80464" w:rsidDel="000E73E0">
          <w:delText xml:space="preserve">Fan </w:delText>
        </w:r>
      </w:del>
      <w:ins w:id="323" w:author="Kong Rui" w:date="2023-05-29T18:59:00Z">
        <w:r w:rsidR="000E73E0" w:rsidRPr="00F80464">
          <w:t>F</w:t>
        </w:r>
        <w:r w:rsidR="000E73E0">
          <w:t>AN</w:t>
        </w:r>
        <w:r w:rsidR="000E73E0" w:rsidRPr="00F80464">
          <w:t xml:space="preserve"> </w:t>
        </w:r>
      </w:ins>
      <w:r w:rsidRPr="00F80464">
        <w:t xml:space="preserve">Tao, </w:t>
      </w:r>
      <w:del w:id="324" w:author="Kong Rui" w:date="2023-05-29T18:59:00Z">
        <w:r w:rsidRPr="00F80464" w:rsidDel="000E73E0">
          <w:delText xml:space="preserve">Kan </w:delText>
        </w:r>
      </w:del>
      <w:ins w:id="325" w:author="Kong Rui" w:date="2023-05-29T18:59:00Z">
        <w:r w:rsidR="000E73E0" w:rsidRPr="00F80464">
          <w:t>K</w:t>
        </w:r>
        <w:r w:rsidR="000E73E0">
          <w:t>AN</w:t>
        </w:r>
        <w:r w:rsidR="000E73E0" w:rsidRPr="00F80464">
          <w:t xml:space="preserve"> </w:t>
        </w:r>
      </w:ins>
      <w:proofErr w:type="spellStart"/>
      <w:r w:rsidRPr="00F80464">
        <w:t>Zhitao</w:t>
      </w:r>
      <w:proofErr w:type="spellEnd"/>
      <w:r w:rsidRPr="00F80464">
        <w:t xml:space="preserve">, </w:t>
      </w:r>
      <w:del w:id="326" w:author="Kong Rui" w:date="2023-05-29T18:59:00Z">
        <w:r w:rsidRPr="00F80464" w:rsidDel="000E73E0">
          <w:delText xml:space="preserve">Wei </w:delText>
        </w:r>
      </w:del>
      <w:ins w:id="327" w:author="Kong Rui" w:date="2023-05-29T18:59:00Z">
        <w:r w:rsidR="000E73E0" w:rsidRPr="00F80464">
          <w:t>W</w:t>
        </w:r>
        <w:r w:rsidR="000E73E0">
          <w:t>EI</w:t>
        </w:r>
        <w:r w:rsidR="000E73E0" w:rsidRPr="00F80464">
          <w:t xml:space="preserve"> </w:t>
        </w:r>
      </w:ins>
      <w:proofErr w:type="spellStart"/>
      <w:r w:rsidRPr="00F80464">
        <w:t>Hongchao</w:t>
      </w:r>
      <w:proofErr w:type="spellEnd"/>
      <w:r w:rsidRPr="00F80464">
        <w:t xml:space="preserve">, </w:t>
      </w:r>
      <w:del w:id="328" w:author="Kong Rui" w:date="2023-05-29T18:59:00Z">
        <w:r w:rsidRPr="00F80464" w:rsidDel="000E73E0">
          <w:delText xml:space="preserve">Chen </w:delText>
        </w:r>
      </w:del>
      <w:ins w:id="329" w:author="Kong Rui" w:date="2023-05-29T18:59:00Z">
        <w:r w:rsidR="000E73E0" w:rsidRPr="00F80464">
          <w:t>C</w:t>
        </w:r>
        <w:r w:rsidR="000E73E0">
          <w:t>HEN</w:t>
        </w:r>
        <w:r w:rsidR="000E73E0" w:rsidRPr="00F80464">
          <w:t xml:space="preserve"> </w:t>
        </w:r>
      </w:ins>
      <w:proofErr w:type="spellStart"/>
      <w:r w:rsidRPr="00F80464">
        <w:t>Hongyan</w:t>
      </w:r>
      <w:proofErr w:type="spellEnd"/>
      <w:r w:rsidRPr="00F80464">
        <w:t>. Application and Development of Advanced Drilling Technology in Coal Mine Roadway</w:t>
      </w:r>
      <w:del w:id="330" w:author="Kong Rui" w:date="2023-05-29T18:59:00Z">
        <w:r w:rsidRPr="00F80464" w:rsidDel="000E73E0">
          <w:delText xml:space="preserve"> </w:delText>
        </w:r>
      </w:del>
      <w:r w:rsidRPr="00F80464">
        <w:t>[J]. Coal Geology &amp; Exploration, 2021,49(05):286-293.</w:t>
      </w:r>
    </w:p>
    <w:p w14:paraId="00493FFE" w14:textId="70825A88" w:rsidR="00C9411D" w:rsidRPr="003E437D" w:rsidRDefault="00C9411D" w:rsidP="003E437D">
      <w:pPr>
        <w:spacing w:line="312" w:lineRule="auto"/>
        <w:ind w:left="320" w:hangingChars="200" w:hanging="320"/>
        <w:rPr>
          <w:sz w:val="16"/>
          <w:szCs w:val="16"/>
          <w:lang w:eastAsia="zh-CN"/>
        </w:rPr>
      </w:pPr>
      <w:r w:rsidRPr="003E437D">
        <w:rPr>
          <w:sz w:val="16"/>
          <w:szCs w:val="16"/>
          <w:lang w:eastAsia="zh-CN"/>
        </w:rPr>
        <w:t>[</w:t>
      </w:r>
      <w:r w:rsidR="002318B8" w:rsidRPr="003E437D">
        <w:rPr>
          <w:sz w:val="16"/>
          <w:szCs w:val="16"/>
          <w:lang w:eastAsia="zh-CN"/>
        </w:rPr>
        <w:t>2</w:t>
      </w:r>
      <w:r w:rsidRPr="003E437D">
        <w:rPr>
          <w:sz w:val="16"/>
          <w:szCs w:val="16"/>
          <w:lang w:eastAsia="zh-CN"/>
        </w:rPr>
        <w:t>]</w:t>
      </w:r>
      <w:r w:rsidR="00CC3C3A" w:rsidRPr="003E437D">
        <w:rPr>
          <w:sz w:val="16"/>
          <w:szCs w:val="16"/>
          <w:lang w:eastAsia="zh-CN"/>
        </w:rPr>
        <w:t xml:space="preserve"> </w:t>
      </w:r>
      <w:proofErr w:type="gramStart"/>
      <w:r w:rsidRPr="003E437D">
        <w:rPr>
          <w:rFonts w:hint="eastAsia"/>
          <w:sz w:val="16"/>
          <w:szCs w:val="16"/>
          <w:lang w:eastAsia="zh-CN"/>
        </w:rPr>
        <w:t>李敬鹏</w:t>
      </w:r>
      <w:proofErr w:type="gramEnd"/>
      <w:r w:rsidRPr="003E437D">
        <w:rPr>
          <w:sz w:val="16"/>
          <w:szCs w:val="16"/>
          <w:lang w:eastAsia="zh-CN"/>
        </w:rPr>
        <w:t>.</w:t>
      </w:r>
      <w:r w:rsidR="00CC3C3A" w:rsidRPr="003E437D">
        <w:rPr>
          <w:sz w:val="16"/>
          <w:szCs w:val="16"/>
          <w:lang w:eastAsia="zh-CN"/>
        </w:rPr>
        <w:t xml:space="preserve"> </w:t>
      </w:r>
      <w:r w:rsidRPr="003E437D">
        <w:rPr>
          <w:rFonts w:hint="eastAsia"/>
          <w:sz w:val="16"/>
          <w:szCs w:val="16"/>
          <w:lang w:eastAsia="zh-CN"/>
        </w:rPr>
        <w:t>矿井地质雷达在煤矿中的应用现状分析</w:t>
      </w:r>
      <w:r w:rsidRPr="003E437D">
        <w:rPr>
          <w:sz w:val="16"/>
          <w:szCs w:val="16"/>
          <w:lang w:eastAsia="zh-CN"/>
        </w:rPr>
        <w:t>[J].</w:t>
      </w:r>
      <w:r w:rsidR="00CC3C3A" w:rsidRPr="003E437D">
        <w:rPr>
          <w:sz w:val="16"/>
          <w:szCs w:val="16"/>
          <w:lang w:eastAsia="zh-CN"/>
        </w:rPr>
        <w:t xml:space="preserve"> </w:t>
      </w:r>
      <w:r w:rsidRPr="003E437D">
        <w:rPr>
          <w:rFonts w:hint="eastAsia"/>
          <w:sz w:val="16"/>
          <w:szCs w:val="16"/>
          <w:lang w:eastAsia="zh-CN"/>
        </w:rPr>
        <w:t>石化技术</w:t>
      </w:r>
      <w:r w:rsidRPr="003E437D">
        <w:rPr>
          <w:sz w:val="16"/>
          <w:szCs w:val="16"/>
          <w:lang w:eastAsia="zh-CN"/>
        </w:rPr>
        <w:t>,2020,27(08):264+268.</w:t>
      </w:r>
    </w:p>
    <w:p w14:paraId="53D7FABB" w14:textId="021662E6" w:rsidR="00BD3DAA" w:rsidRPr="003C6B6F" w:rsidRDefault="00BD3DAA" w:rsidP="003C6B6F">
      <w:pPr>
        <w:pStyle w:val="aff6"/>
        <w:autoSpaceDE w:val="0"/>
        <w:autoSpaceDN w:val="0"/>
        <w:ind w:left="300"/>
      </w:pPr>
      <w:r w:rsidRPr="003C6B6F">
        <w:t>L</w:t>
      </w:r>
      <w:ins w:id="331" w:author="Kong Rui" w:date="2023-05-29T18:59:00Z">
        <w:r w:rsidR="000E73E0">
          <w:t>I</w:t>
        </w:r>
      </w:ins>
      <w:del w:id="332" w:author="Kong Rui" w:date="2023-05-29T18:59:00Z">
        <w:r w:rsidRPr="003C6B6F" w:rsidDel="000E73E0">
          <w:delText>i</w:delText>
        </w:r>
      </w:del>
      <w:r w:rsidRPr="003C6B6F">
        <w:t xml:space="preserve"> </w:t>
      </w:r>
      <w:proofErr w:type="spellStart"/>
      <w:r w:rsidRPr="003C6B6F">
        <w:t>Jingpeng</w:t>
      </w:r>
      <w:proofErr w:type="spellEnd"/>
      <w:r w:rsidRPr="003C6B6F">
        <w:t>. Analysis of the Application Status of Mine Geological Radar in Coal Mine[J].</w:t>
      </w:r>
      <w:r w:rsidR="00A54721">
        <w:t xml:space="preserve"> </w:t>
      </w:r>
      <w:r w:rsidRPr="003C6B6F">
        <w:t>Petrochemical Technology, 2020,27(08):264+268.</w:t>
      </w:r>
    </w:p>
    <w:p w14:paraId="15289D76" w14:textId="5DAC193C"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3</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韩德品</w:t>
      </w:r>
      <w:ins w:id="333" w:author="Kong Rui" w:date="2023-05-29T19:11:00Z">
        <w:r w:rsidR="00E008C1">
          <w:rPr>
            <w:rFonts w:hint="eastAsia"/>
            <w:sz w:val="16"/>
            <w:szCs w:val="16"/>
            <w:lang w:eastAsia="zh-CN"/>
          </w:rPr>
          <w:t>，</w:t>
        </w:r>
      </w:ins>
      <w:del w:id="334" w:author="Kong Rui" w:date="2023-05-29T19:11:00Z">
        <w:r w:rsidRPr="00B34510" w:rsidDel="00E008C1">
          <w:rPr>
            <w:sz w:val="16"/>
            <w:szCs w:val="16"/>
            <w:lang w:eastAsia="zh-CN"/>
          </w:rPr>
          <w:delText>,</w:delText>
        </w:r>
      </w:del>
      <w:r w:rsidRPr="00B34510">
        <w:rPr>
          <w:rFonts w:hint="eastAsia"/>
          <w:sz w:val="16"/>
          <w:szCs w:val="16"/>
          <w:lang w:eastAsia="zh-CN"/>
        </w:rPr>
        <w:t>吴正飞</w:t>
      </w:r>
      <w:ins w:id="335" w:author="Kong Rui" w:date="2023-05-29T19:11:00Z">
        <w:r w:rsidR="00E008C1">
          <w:rPr>
            <w:rFonts w:hint="eastAsia"/>
            <w:sz w:val="16"/>
            <w:szCs w:val="16"/>
            <w:lang w:eastAsia="zh-CN"/>
          </w:rPr>
          <w:t>，</w:t>
        </w:r>
      </w:ins>
      <w:del w:id="336" w:author="Kong Rui" w:date="2023-05-29T19:11:00Z">
        <w:r w:rsidRPr="00B34510" w:rsidDel="00E008C1">
          <w:rPr>
            <w:sz w:val="16"/>
            <w:szCs w:val="16"/>
            <w:lang w:eastAsia="zh-CN"/>
          </w:rPr>
          <w:delText>,</w:delText>
        </w:r>
      </w:del>
      <w:r w:rsidRPr="00B34510">
        <w:rPr>
          <w:rFonts w:hint="eastAsia"/>
          <w:sz w:val="16"/>
          <w:szCs w:val="16"/>
          <w:lang w:eastAsia="zh-CN"/>
        </w:rPr>
        <w:t>石显新</w:t>
      </w:r>
      <w:ins w:id="337" w:author="Kong Rui" w:date="2023-05-29T19:11:00Z">
        <w:r w:rsidR="00E008C1">
          <w:rPr>
            <w:rFonts w:hint="eastAsia"/>
            <w:sz w:val="16"/>
            <w:szCs w:val="16"/>
            <w:lang w:eastAsia="zh-CN"/>
          </w:rPr>
          <w:t>，</w:t>
        </w:r>
      </w:ins>
      <w:del w:id="338" w:author="Kong Rui" w:date="2023-05-29T19:11:00Z">
        <w:r w:rsidRPr="00B34510" w:rsidDel="00E008C1">
          <w:rPr>
            <w:sz w:val="16"/>
            <w:szCs w:val="16"/>
            <w:lang w:eastAsia="zh-CN"/>
          </w:rPr>
          <w:delText>,</w:delText>
        </w:r>
      </w:del>
      <w:proofErr w:type="gramStart"/>
      <w:r w:rsidRPr="00B34510">
        <w:rPr>
          <w:rFonts w:hint="eastAsia"/>
          <w:sz w:val="16"/>
          <w:szCs w:val="16"/>
          <w:lang w:eastAsia="zh-CN"/>
        </w:rPr>
        <w:t>代凤强</w:t>
      </w:r>
      <w:proofErr w:type="gramEnd"/>
      <w:ins w:id="339" w:author="Kong Rui" w:date="2023-05-29T19:11:00Z">
        <w:r w:rsidR="00E008C1">
          <w:rPr>
            <w:rFonts w:hint="eastAsia"/>
            <w:sz w:val="16"/>
            <w:szCs w:val="16"/>
            <w:lang w:eastAsia="zh-CN"/>
          </w:rPr>
          <w:t>，</w:t>
        </w:r>
      </w:ins>
      <w:del w:id="340" w:author="Kong Rui" w:date="2023-05-29T19:11:00Z">
        <w:r w:rsidRPr="00B34510" w:rsidDel="00E008C1">
          <w:rPr>
            <w:sz w:val="16"/>
            <w:szCs w:val="16"/>
            <w:lang w:eastAsia="zh-CN"/>
          </w:rPr>
          <w:delText>,</w:delText>
        </w:r>
      </w:del>
      <w:r w:rsidRPr="00B34510">
        <w:rPr>
          <w:rFonts w:hint="eastAsia"/>
          <w:sz w:val="16"/>
          <w:szCs w:val="16"/>
          <w:lang w:eastAsia="zh-CN"/>
        </w:rPr>
        <w:t>张振勇</w:t>
      </w:r>
      <w:ins w:id="341" w:author="Kong Rui" w:date="2023-05-29T19:11:00Z">
        <w:r w:rsidR="00E008C1">
          <w:rPr>
            <w:rFonts w:hint="eastAsia"/>
            <w:sz w:val="16"/>
            <w:szCs w:val="16"/>
            <w:lang w:eastAsia="zh-CN"/>
          </w:rPr>
          <w:t>，</w:t>
        </w:r>
      </w:ins>
      <w:del w:id="342" w:author="Kong Rui" w:date="2023-05-29T19:11:00Z">
        <w:r w:rsidRPr="00B34510" w:rsidDel="00E008C1">
          <w:rPr>
            <w:sz w:val="16"/>
            <w:szCs w:val="16"/>
            <w:lang w:eastAsia="zh-CN"/>
          </w:rPr>
          <w:delText>,</w:delText>
        </w:r>
      </w:del>
      <w:r w:rsidRPr="00B34510">
        <w:rPr>
          <w:rFonts w:hint="eastAsia"/>
          <w:sz w:val="16"/>
          <w:szCs w:val="16"/>
          <w:lang w:eastAsia="zh-CN"/>
        </w:rPr>
        <w:t>石学锋</w:t>
      </w:r>
      <w:r w:rsidRPr="00B34510">
        <w:rPr>
          <w:sz w:val="16"/>
          <w:szCs w:val="16"/>
          <w:lang w:eastAsia="zh-CN"/>
        </w:rPr>
        <w:t xml:space="preserve">. </w:t>
      </w:r>
      <w:r w:rsidRPr="00B34510">
        <w:rPr>
          <w:rFonts w:hint="eastAsia"/>
          <w:sz w:val="16"/>
          <w:szCs w:val="16"/>
          <w:lang w:eastAsia="zh-CN"/>
        </w:rPr>
        <w:t>矿井直流超前探测法及灾害性含导水构造异常特征研究</w:t>
      </w:r>
      <w:r w:rsidRPr="00B34510">
        <w:rPr>
          <w:sz w:val="16"/>
          <w:szCs w:val="16"/>
          <w:lang w:eastAsia="zh-CN"/>
        </w:rPr>
        <w:t>[C]//.2014</w:t>
      </w:r>
      <w:r w:rsidRPr="00B34510">
        <w:rPr>
          <w:rFonts w:hint="eastAsia"/>
          <w:sz w:val="16"/>
          <w:szCs w:val="16"/>
          <w:lang w:eastAsia="zh-CN"/>
        </w:rPr>
        <w:t>年中国地球科学联合学术年会</w:t>
      </w:r>
      <w:r w:rsidRPr="00B34510">
        <w:rPr>
          <w:sz w:val="16"/>
          <w:szCs w:val="16"/>
          <w:lang w:eastAsia="zh-CN"/>
        </w:rPr>
        <w:t>——</w:t>
      </w:r>
      <w:r w:rsidRPr="00B34510">
        <w:rPr>
          <w:rFonts w:hint="eastAsia"/>
          <w:sz w:val="16"/>
          <w:szCs w:val="16"/>
          <w:lang w:eastAsia="zh-CN"/>
        </w:rPr>
        <w:t>专题</w:t>
      </w:r>
      <w:r w:rsidRPr="00B34510">
        <w:rPr>
          <w:sz w:val="16"/>
          <w:szCs w:val="16"/>
          <w:lang w:eastAsia="zh-CN"/>
        </w:rPr>
        <w:t>22</w:t>
      </w:r>
      <w:r w:rsidRPr="00B34510">
        <w:rPr>
          <w:rFonts w:hint="eastAsia"/>
          <w:sz w:val="16"/>
          <w:szCs w:val="16"/>
          <w:lang w:eastAsia="zh-CN"/>
        </w:rPr>
        <w:t>：煤炭资源与矿山安全勘查技术论文集</w:t>
      </w:r>
      <w:r w:rsidRPr="00B34510">
        <w:rPr>
          <w:sz w:val="16"/>
          <w:szCs w:val="16"/>
          <w:lang w:eastAsia="zh-CN"/>
        </w:rPr>
        <w:t>.</w:t>
      </w:r>
      <w:r w:rsidR="00CC3C3A" w:rsidRPr="00B34510">
        <w:rPr>
          <w:sz w:val="16"/>
          <w:szCs w:val="16"/>
          <w:lang w:eastAsia="zh-CN"/>
        </w:rPr>
        <w:t xml:space="preserve"> </w:t>
      </w:r>
      <w:r w:rsidRPr="00B34510">
        <w:rPr>
          <w:sz w:val="16"/>
          <w:szCs w:val="16"/>
          <w:lang w:eastAsia="zh-CN"/>
        </w:rPr>
        <w:t>[</w:t>
      </w:r>
      <w:r w:rsidRPr="00B34510">
        <w:rPr>
          <w:rFonts w:hint="eastAsia"/>
          <w:sz w:val="16"/>
          <w:szCs w:val="16"/>
          <w:lang w:eastAsia="zh-CN"/>
        </w:rPr>
        <w:t>出版者不详</w:t>
      </w:r>
      <w:r w:rsidRPr="00B34510">
        <w:rPr>
          <w:sz w:val="16"/>
          <w:szCs w:val="16"/>
          <w:lang w:eastAsia="zh-CN"/>
        </w:rPr>
        <w:t>],2014:30-33</w:t>
      </w:r>
    </w:p>
    <w:p w14:paraId="52EF4DF2" w14:textId="63A2C80C" w:rsidR="00BD3DAA" w:rsidRPr="00F80464" w:rsidRDefault="00BD3DAA" w:rsidP="00F80464">
      <w:pPr>
        <w:pStyle w:val="aff6"/>
        <w:ind w:left="300"/>
      </w:pPr>
      <w:r w:rsidRPr="00F80464">
        <w:t>H</w:t>
      </w:r>
      <w:ins w:id="343" w:author="Kong Rui" w:date="2023-05-29T18:59:00Z">
        <w:r w:rsidR="000E73E0">
          <w:t>AN</w:t>
        </w:r>
      </w:ins>
      <w:del w:id="344" w:author="Kong Rui" w:date="2023-05-29T18:59:00Z">
        <w:r w:rsidRPr="00F80464" w:rsidDel="000E73E0">
          <w:delText>an</w:delText>
        </w:r>
      </w:del>
      <w:r w:rsidRPr="00F80464">
        <w:t xml:space="preserve"> </w:t>
      </w:r>
      <w:proofErr w:type="spellStart"/>
      <w:r w:rsidRPr="00F80464">
        <w:t>Depin</w:t>
      </w:r>
      <w:proofErr w:type="spellEnd"/>
      <w:r w:rsidRPr="00F80464">
        <w:t>, W</w:t>
      </w:r>
      <w:ins w:id="345" w:author="Kong Rui" w:date="2023-05-29T18:59:00Z">
        <w:r w:rsidR="000E73E0">
          <w:t>U</w:t>
        </w:r>
      </w:ins>
      <w:del w:id="346" w:author="Kong Rui" w:date="2023-05-29T18:59:00Z">
        <w:r w:rsidRPr="00F80464" w:rsidDel="000E73E0">
          <w:delText>u</w:delText>
        </w:r>
      </w:del>
      <w:r w:rsidRPr="00F80464">
        <w:t xml:space="preserve"> Zhengfei, </w:t>
      </w:r>
      <w:del w:id="347" w:author="Kong Rui" w:date="2023-05-29T18:59:00Z">
        <w:r w:rsidRPr="00F80464" w:rsidDel="000E73E0">
          <w:delText xml:space="preserve">Shi </w:delText>
        </w:r>
      </w:del>
      <w:ins w:id="348" w:author="Kong Rui" w:date="2023-05-29T18:59:00Z">
        <w:r w:rsidR="000E73E0" w:rsidRPr="00F80464">
          <w:t>S</w:t>
        </w:r>
        <w:r w:rsidR="000E73E0">
          <w:t>HI</w:t>
        </w:r>
        <w:r w:rsidR="000E73E0" w:rsidRPr="00F80464">
          <w:t xml:space="preserve"> </w:t>
        </w:r>
      </w:ins>
      <w:proofErr w:type="spellStart"/>
      <w:r w:rsidRPr="00F80464">
        <w:t>Xianxin</w:t>
      </w:r>
      <w:proofErr w:type="spellEnd"/>
      <w:r w:rsidRPr="00F80464">
        <w:t>, D</w:t>
      </w:r>
      <w:ins w:id="349" w:author="Kong Rui" w:date="2023-05-29T18:59:00Z">
        <w:r w:rsidR="000E73E0">
          <w:t>AI</w:t>
        </w:r>
      </w:ins>
      <w:del w:id="350" w:author="Kong Rui" w:date="2023-05-29T18:59:00Z">
        <w:r w:rsidRPr="00F80464" w:rsidDel="000E73E0">
          <w:delText>ai</w:delText>
        </w:r>
      </w:del>
      <w:r w:rsidRPr="00F80464">
        <w:t xml:space="preserve"> </w:t>
      </w:r>
      <w:proofErr w:type="spellStart"/>
      <w:r w:rsidRPr="00F80464">
        <w:t>Fengqiang</w:t>
      </w:r>
      <w:proofErr w:type="spellEnd"/>
      <w:r w:rsidRPr="00F80464">
        <w:t xml:space="preserve">, </w:t>
      </w:r>
      <w:del w:id="351" w:author="Kong Rui" w:date="2023-05-29T18:59:00Z">
        <w:r w:rsidRPr="00F80464" w:rsidDel="000E73E0">
          <w:delText xml:space="preserve">Zhang </w:delText>
        </w:r>
      </w:del>
      <w:ins w:id="352" w:author="Kong Rui" w:date="2023-05-29T18:59:00Z">
        <w:r w:rsidR="000E73E0" w:rsidRPr="00F80464">
          <w:t>Z</w:t>
        </w:r>
        <w:r w:rsidR="000E73E0">
          <w:t>HANG</w:t>
        </w:r>
        <w:r w:rsidR="000E73E0" w:rsidRPr="00F80464">
          <w:t xml:space="preserve"> </w:t>
        </w:r>
      </w:ins>
      <w:proofErr w:type="spellStart"/>
      <w:r w:rsidRPr="00F80464">
        <w:t>Zhenyong</w:t>
      </w:r>
      <w:proofErr w:type="spellEnd"/>
      <w:r w:rsidRPr="00F80464">
        <w:t xml:space="preserve">, </w:t>
      </w:r>
      <w:del w:id="353" w:author="Kong Rui" w:date="2023-05-29T18:59:00Z">
        <w:r w:rsidRPr="00F80464" w:rsidDel="000E73E0">
          <w:delText xml:space="preserve">Shi </w:delText>
        </w:r>
      </w:del>
      <w:ins w:id="354" w:author="Kong Rui" w:date="2023-05-29T18:59:00Z">
        <w:r w:rsidR="000E73E0" w:rsidRPr="00F80464">
          <w:t>S</w:t>
        </w:r>
        <w:r w:rsidR="000E73E0">
          <w:t>HI</w:t>
        </w:r>
        <w:r w:rsidR="000E73E0" w:rsidRPr="00F80464">
          <w:t xml:space="preserve"> </w:t>
        </w:r>
      </w:ins>
      <w:proofErr w:type="spellStart"/>
      <w:r w:rsidRPr="00F80464">
        <w:t>Xuefeng</w:t>
      </w:r>
      <w:proofErr w:type="spellEnd"/>
      <w:r w:rsidRPr="00F80464">
        <w:t>. Research on mine direct current advance detection method and anomaly characteristics of disastrous water-</w:t>
      </w:r>
      <w:r w:rsidRPr="00F80464">
        <w:t>bearing structures[C]//.2014 China Earth Science Joint Academic Annual Conference——Special 22: Coal Resources and mine safety exploration technology collection. [Publisher unknown], 2014:30-33</w:t>
      </w:r>
    </w:p>
    <w:p w14:paraId="522D7575" w14:textId="1A773FB5"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4</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胡国泽</w:t>
      </w:r>
      <w:ins w:id="355" w:author="Kong Rui" w:date="2023-05-29T19:11:00Z">
        <w:r w:rsidR="00E008C1">
          <w:rPr>
            <w:rFonts w:hint="eastAsia"/>
            <w:sz w:val="16"/>
            <w:szCs w:val="16"/>
            <w:lang w:eastAsia="zh-CN"/>
          </w:rPr>
          <w:t>，</w:t>
        </w:r>
      </w:ins>
      <w:del w:id="356" w:author="Kong Rui" w:date="2023-05-29T19:11:00Z">
        <w:r w:rsidRPr="00B34510" w:rsidDel="00E008C1">
          <w:rPr>
            <w:sz w:val="16"/>
            <w:szCs w:val="16"/>
            <w:lang w:eastAsia="zh-CN"/>
          </w:rPr>
          <w:delText>,</w:delText>
        </w:r>
      </w:del>
      <w:r w:rsidRPr="00B34510">
        <w:rPr>
          <w:rFonts w:hint="eastAsia"/>
          <w:sz w:val="16"/>
          <w:szCs w:val="16"/>
          <w:lang w:eastAsia="zh-CN"/>
        </w:rPr>
        <w:t>滕吉文</w:t>
      </w:r>
      <w:ins w:id="357" w:author="Kong Rui" w:date="2023-05-29T19:11:00Z">
        <w:r w:rsidR="00E008C1">
          <w:rPr>
            <w:rFonts w:hint="eastAsia"/>
            <w:sz w:val="16"/>
            <w:szCs w:val="16"/>
            <w:lang w:eastAsia="zh-CN"/>
          </w:rPr>
          <w:t>，</w:t>
        </w:r>
      </w:ins>
      <w:del w:id="358" w:author="Kong Rui" w:date="2023-05-29T19:11:00Z">
        <w:r w:rsidRPr="00B34510" w:rsidDel="00E008C1">
          <w:rPr>
            <w:sz w:val="16"/>
            <w:szCs w:val="16"/>
            <w:lang w:eastAsia="zh-CN"/>
          </w:rPr>
          <w:delText>,</w:delText>
        </w:r>
      </w:del>
      <w:r w:rsidRPr="00B34510">
        <w:rPr>
          <w:rFonts w:hint="eastAsia"/>
          <w:sz w:val="16"/>
          <w:szCs w:val="16"/>
          <w:lang w:eastAsia="zh-CN"/>
        </w:rPr>
        <w:t>皮娇龙</w:t>
      </w:r>
      <w:ins w:id="359" w:author="Kong Rui" w:date="2023-05-29T19:11:00Z">
        <w:r w:rsidR="00E008C1">
          <w:rPr>
            <w:rFonts w:hint="eastAsia"/>
            <w:sz w:val="16"/>
            <w:szCs w:val="16"/>
            <w:lang w:eastAsia="zh-CN"/>
          </w:rPr>
          <w:t>，</w:t>
        </w:r>
      </w:ins>
      <w:del w:id="360" w:author="Kong Rui" w:date="2023-05-29T19:11:00Z">
        <w:r w:rsidRPr="00B34510" w:rsidDel="00E008C1">
          <w:rPr>
            <w:sz w:val="16"/>
            <w:szCs w:val="16"/>
            <w:lang w:eastAsia="zh-CN"/>
          </w:rPr>
          <w:delText>,</w:delText>
        </w:r>
      </w:del>
      <w:r w:rsidRPr="00B34510">
        <w:rPr>
          <w:rFonts w:hint="eastAsia"/>
          <w:sz w:val="16"/>
          <w:szCs w:val="16"/>
          <w:lang w:eastAsia="zh-CN"/>
        </w:rPr>
        <w:t>王伟</w:t>
      </w:r>
      <w:ins w:id="361" w:author="Kong Rui" w:date="2023-05-29T19:11:00Z">
        <w:r w:rsidR="00E008C1">
          <w:rPr>
            <w:rFonts w:hint="eastAsia"/>
            <w:sz w:val="16"/>
            <w:szCs w:val="16"/>
            <w:lang w:eastAsia="zh-CN"/>
          </w:rPr>
          <w:t>，</w:t>
        </w:r>
      </w:ins>
      <w:del w:id="362" w:author="Kong Rui" w:date="2023-05-29T19:11:00Z">
        <w:r w:rsidRPr="00B34510" w:rsidDel="00E008C1">
          <w:rPr>
            <w:sz w:val="16"/>
            <w:szCs w:val="16"/>
            <w:lang w:eastAsia="zh-CN"/>
          </w:rPr>
          <w:delText>,</w:delText>
        </w:r>
      </w:del>
      <w:proofErr w:type="gramStart"/>
      <w:r w:rsidRPr="00B34510">
        <w:rPr>
          <w:rFonts w:hint="eastAsia"/>
          <w:sz w:val="16"/>
          <w:szCs w:val="16"/>
          <w:lang w:eastAsia="zh-CN"/>
        </w:rPr>
        <w:t>乔勇虎</w:t>
      </w:r>
      <w:proofErr w:type="gramEnd"/>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井下槽波地震勘探</w:t>
      </w:r>
      <w:r w:rsidRPr="00B34510">
        <w:rPr>
          <w:sz w:val="16"/>
          <w:szCs w:val="16"/>
          <w:lang w:eastAsia="zh-CN"/>
        </w:rPr>
        <w:t>——</w:t>
      </w:r>
      <w:r w:rsidRPr="00B34510">
        <w:rPr>
          <w:rFonts w:hint="eastAsia"/>
          <w:sz w:val="16"/>
          <w:szCs w:val="16"/>
          <w:lang w:eastAsia="zh-CN"/>
        </w:rPr>
        <w:t>预防煤矿灾害的一种地球物理方法</w:t>
      </w:r>
      <w:r w:rsidRPr="00B34510">
        <w:rPr>
          <w:sz w:val="16"/>
          <w:szCs w:val="16"/>
          <w:lang w:eastAsia="zh-CN"/>
        </w:rPr>
        <w:t>[J].</w:t>
      </w:r>
      <w:r w:rsidR="00CC3C3A" w:rsidRPr="00B34510">
        <w:rPr>
          <w:sz w:val="16"/>
          <w:szCs w:val="16"/>
          <w:lang w:eastAsia="zh-CN"/>
        </w:rPr>
        <w:t xml:space="preserve"> </w:t>
      </w:r>
      <w:r w:rsidRPr="00B34510">
        <w:rPr>
          <w:rFonts w:hint="eastAsia"/>
          <w:sz w:val="16"/>
          <w:szCs w:val="16"/>
          <w:lang w:eastAsia="zh-CN"/>
        </w:rPr>
        <w:t>地球物理学进展</w:t>
      </w:r>
      <w:r w:rsidRPr="00B34510">
        <w:rPr>
          <w:sz w:val="16"/>
          <w:szCs w:val="16"/>
          <w:lang w:eastAsia="zh-CN"/>
        </w:rPr>
        <w:t>,2013,28(01):439-451.</w:t>
      </w:r>
    </w:p>
    <w:p w14:paraId="34BFD865" w14:textId="333F4FE7" w:rsidR="00BD3DAA" w:rsidRPr="00F80464" w:rsidRDefault="00BD3DAA" w:rsidP="00F80464">
      <w:pPr>
        <w:pStyle w:val="aff6"/>
        <w:ind w:left="300"/>
      </w:pPr>
      <w:del w:id="363" w:author="Kong Rui" w:date="2023-05-29T19:00:00Z">
        <w:r w:rsidRPr="00F80464" w:rsidDel="000E73E0">
          <w:delText xml:space="preserve">Hu </w:delText>
        </w:r>
      </w:del>
      <w:ins w:id="364" w:author="Kong Rui" w:date="2023-05-29T19:00:00Z">
        <w:r w:rsidR="000E73E0" w:rsidRPr="00F80464">
          <w:t>H</w:t>
        </w:r>
        <w:r w:rsidR="000E73E0">
          <w:t>U</w:t>
        </w:r>
        <w:r w:rsidR="000E73E0" w:rsidRPr="00F80464">
          <w:t xml:space="preserve"> </w:t>
        </w:r>
      </w:ins>
      <w:proofErr w:type="spellStart"/>
      <w:r w:rsidRPr="00F80464">
        <w:t>Guoze</w:t>
      </w:r>
      <w:proofErr w:type="spellEnd"/>
      <w:r w:rsidRPr="00F80464">
        <w:t xml:space="preserve">, </w:t>
      </w:r>
      <w:del w:id="365" w:author="Kong Rui" w:date="2023-05-29T19:00:00Z">
        <w:r w:rsidRPr="00F80464" w:rsidDel="000E73E0">
          <w:delText xml:space="preserve">Teng </w:delText>
        </w:r>
      </w:del>
      <w:ins w:id="366" w:author="Kong Rui" w:date="2023-05-29T19:00:00Z">
        <w:r w:rsidR="000E73E0" w:rsidRPr="00F80464">
          <w:t>T</w:t>
        </w:r>
        <w:r w:rsidR="000E73E0">
          <w:t>ENG</w:t>
        </w:r>
        <w:r w:rsidR="000E73E0" w:rsidRPr="00F80464">
          <w:t xml:space="preserve"> </w:t>
        </w:r>
      </w:ins>
      <w:proofErr w:type="spellStart"/>
      <w:r w:rsidRPr="00F80464">
        <w:t>Jiwen</w:t>
      </w:r>
      <w:proofErr w:type="spellEnd"/>
      <w:r w:rsidRPr="00F80464">
        <w:t xml:space="preserve">, </w:t>
      </w:r>
      <w:del w:id="367" w:author="Kong Rui" w:date="2023-05-29T19:00:00Z">
        <w:r w:rsidRPr="00F80464" w:rsidDel="000E73E0">
          <w:delText xml:space="preserve">Pi </w:delText>
        </w:r>
      </w:del>
      <w:ins w:id="368" w:author="Kong Rui" w:date="2023-05-29T19:00:00Z">
        <w:r w:rsidR="000E73E0" w:rsidRPr="00F80464">
          <w:t>P</w:t>
        </w:r>
        <w:r w:rsidR="000E73E0">
          <w:t>I</w:t>
        </w:r>
        <w:r w:rsidR="000E73E0" w:rsidRPr="00F80464">
          <w:t xml:space="preserve"> </w:t>
        </w:r>
      </w:ins>
      <w:proofErr w:type="spellStart"/>
      <w:r w:rsidRPr="00F80464">
        <w:t>Jiaolong</w:t>
      </w:r>
      <w:proofErr w:type="spellEnd"/>
      <w:r w:rsidRPr="00F80464">
        <w:t xml:space="preserve">, </w:t>
      </w:r>
      <w:del w:id="369" w:author="Kong Rui" w:date="2023-05-29T19:00:00Z">
        <w:r w:rsidRPr="00F80464" w:rsidDel="000E73E0">
          <w:delText xml:space="preserve">Wang </w:delText>
        </w:r>
      </w:del>
      <w:ins w:id="370" w:author="Kong Rui" w:date="2023-05-29T19:00:00Z">
        <w:r w:rsidR="000E73E0" w:rsidRPr="00F80464">
          <w:t>W</w:t>
        </w:r>
        <w:r w:rsidR="000E73E0">
          <w:t>ANG</w:t>
        </w:r>
        <w:r w:rsidR="000E73E0" w:rsidRPr="00F80464">
          <w:t xml:space="preserve"> </w:t>
        </w:r>
      </w:ins>
      <w:r w:rsidRPr="00F80464">
        <w:t xml:space="preserve">Wei, </w:t>
      </w:r>
      <w:del w:id="371" w:author="Kong Rui" w:date="2023-05-29T19:00:00Z">
        <w:r w:rsidRPr="00F80464" w:rsidDel="000E73E0">
          <w:delText xml:space="preserve">Qiao </w:delText>
        </w:r>
      </w:del>
      <w:ins w:id="372" w:author="Kong Rui" w:date="2023-05-29T19:00:00Z">
        <w:r w:rsidR="000E73E0" w:rsidRPr="00F80464">
          <w:t>Q</w:t>
        </w:r>
        <w:r w:rsidR="000E73E0">
          <w:t>IAO</w:t>
        </w:r>
        <w:r w:rsidR="000E73E0" w:rsidRPr="00F80464">
          <w:t xml:space="preserve"> </w:t>
        </w:r>
      </w:ins>
      <w:proofErr w:type="spellStart"/>
      <w:r w:rsidRPr="00F80464">
        <w:t>Yonghu</w:t>
      </w:r>
      <w:proofErr w:type="spellEnd"/>
      <w:r w:rsidRPr="00F80464">
        <w:t>. Underground channel wave seismic exploration—a geophysical method for coal mine disaster prevention[J]. Advances in Geophysics, 2013,28(01):439- 451.</w:t>
      </w:r>
    </w:p>
    <w:p w14:paraId="34FFFD8D" w14:textId="4CB7D878"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5</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胡雄武</w:t>
      </w:r>
      <w:ins w:id="373" w:author="Kong Rui" w:date="2023-05-29T19:11:00Z">
        <w:r w:rsidR="00E008C1">
          <w:rPr>
            <w:rFonts w:hint="eastAsia"/>
            <w:sz w:val="16"/>
            <w:szCs w:val="16"/>
            <w:lang w:eastAsia="zh-CN"/>
          </w:rPr>
          <w:t>，</w:t>
        </w:r>
      </w:ins>
      <w:del w:id="374" w:author="Kong Rui" w:date="2023-05-29T19:11:00Z">
        <w:r w:rsidRPr="00B34510" w:rsidDel="00E008C1">
          <w:rPr>
            <w:sz w:val="16"/>
            <w:szCs w:val="16"/>
            <w:lang w:eastAsia="zh-CN"/>
          </w:rPr>
          <w:delText>,</w:delText>
        </w:r>
      </w:del>
      <w:r w:rsidRPr="00B34510">
        <w:rPr>
          <w:rFonts w:hint="eastAsia"/>
          <w:sz w:val="16"/>
          <w:szCs w:val="16"/>
          <w:lang w:eastAsia="zh-CN"/>
        </w:rPr>
        <w:t>张平松</w:t>
      </w:r>
      <w:ins w:id="375" w:author="Kong Rui" w:date="2023-05-29T19:11:00Z">
        <w:r w:rsidR="00E008C1">
          <w:rPr>
            <w:rFonts w:hint="eastAsia"/>
            <w:sz w:val="16"/>
            <w:szCs w:val="16"/>
            <w:lang w:eastAsia="zh-CN"/>
          </w:rPr>
          <w:t>，</w:t>
        </w:r>
      </w:ins>
      <w:del w:id="376" w:author="Kong Rui" w:date="2023-05-29T19:11:00Z">
        <w:r w:rsidRPr="00B34510" w:rsidDel="00E008C1">
          <w:rPr>
            <w:sz w:val="16"/>
            <w:szCs w:val="16"/>
            <w:lang w:eastAsia="zh-CN"/>
          </w:rPr>
          <w:delText>,</w:delText>
        </w:r>
      </w:del>
      <w:r w:rsidRPr="00B34510">
        <w:rPr>
          <w:rFonts w:hint="eastAsia"/>
          <w:sz w:val="16"/>
          <w:szCs w:val="16"/>
          <w:lang w:eastAsia="zh-CN"/>
        </w:rPr>
        <w:t>吴荣新</w:t>
      </w:r>
      <w:ins w:id="377" w:author="Kong Rui" w:date="2023-05-29T19:11:00Z">
        <w:r w:rsidR="00E008C1">
          <w:rPr>
            <w:rFonts w:hint="eastAsia"/>
            <w:sz w:val="16"/>
            <w:szCs w:val="16"/>
            <w:lang w:eastAsia="zh-CN"/>
          </w:rPr>
          <w:t>，</w:t>
        </w:r>
      </w:ins>
      <w:del w:id="378" w:author="Kong Rui" w:date="2023-05-29T19:11:00Z">
        <w:r w:rsidRPr="00B34510" w:rsidDel="00E008C1">
          <w:rPr>
            <w:sz w:val="16"/>
            <w:szCs w:val="16"/>
            <w:lang w:eastAsia="zh-CN"/>
          </w:rPr>
          <w:delText>,</w:delText>
        </w:r>
      </w:del>
      <w:r w:rsidRPr="00B34510">
        <w:rPr>
          <w:rFonts w:hint="eastAsia"/>
          <w:sz w:val="16"/>
          <w:szCs w:val="16"/>
          <w:lang w:eastAsia="zh-CN"/>
        </w:rPr>
        <w:t>郭立全</w:t>
      </w:r>
      <w:ins w:id="379" w:author="Kong Rui" w:date="2023-05-29T19:11:00Z">
        <w:r w:rsidR="00E008C1">
          <w:rPr>
            <w:rFonts w:hint="eastAsia"/>
            <w:sz w:val="16"/>
            <w:szCs w:val="16"/>
            <w:lang w:eastAsia="zh-CN"/>
          </w:rPr>
          <w:t>，</w:t>
        </w:r>
      </w:ins>
      <w:del w:id="380" w:author="Kong Rui" w:date="2023-05-29T19:11:00Z">
        <w:r w:rsidRPr="00B34510" w:rsidDel="00E008C1">
          <w:rPr>
            <w:sz w:val="16"/>
            <w:szCs w:val="16"/>
            <w:lang w:eastAsia="zh-CN"/>
          </w:rPr>
          <w:delText>,</w:delText>
        </w:r>
      </w:del>
      <w:r w:rsidRPr="00B34510">
        <w:rPr>
          <w:rFonts w:hint="eastAsia"/>
          <w:sz w:val="16"/>
          <w:szCs w:val="16"/>
          <w:lang w:eastAsia="zh-CN"/>
        </w:rPr>
        <w:t>肖玉林</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矿井多极供电电阻率法超前探测技术研究</w:t>
      </w:r>
      <w:r w:rsidRPr="00B34510">
        <w:rPr>
          <w:sz w:val="16"/>
          <w:szCs w:val="16"/>
          <w:lang w:eastAsia="zh-CN"/>
        </w:rPr>
        <w:t>[J].</w:t>
      </w:r>
      <w:r w:rsidR="00CC3C3A" w:rsidRPr="00B34510">
        <w:rPr>
          <w:sz w:val="16"/>
          <w:szCs w:val="16"/>
          <w:lang w:eastAsia="zh-CN"/>
        </w:rPr>
        <w:t xml:space="preserve"> </w:t>
      </w:r>
      <w:r w:rsidRPr="00B34510">
        <w:rPr>
          <w:rFonts w:hint="eastAsia"/>
          <w:sz w:val="16"/>
          <w:szCs w:val="16"/>
          <w:lang w:eastAsia="zh-CN"/>
        </w:rPr>
        <w:t>地球物理学进展</w:t>
      </w:r>
      <w:r w:rsidRPr="00B34510">
        <w:rPr>
          <w:sz w:val="16"/>
          <w:szCs w:val="16"/>
          <w:lang w:eastAsia="zh-CN"/>
        </w:rPr>
        <w:t>,2010,25(05):1709-1715.</w:t>
      </w:r>
    </w:p>
    <w:p w14:paraId="645A7BC0" w14:textId="167676AD" w:rsidR="00BD3DAA" w:rsidRPr="00F80464" w:rsidRDefault="00BD3DAA" w:rsidP="00F80464">
      <w:pPr>
        <w:pStyle w:val="aff6"/>
        <w:ind w:left="300"/>
      </w:pPr>
      <w:r w:rsidRPr="00F80464">
        <w:t xml:space="preserve">HU </w:t>
      </w:r>
      <w:proofErr w:type="spellStart"/>
      <w:r w:rsidRPr="00F80464">
        <w:t>Xiongwu</w:t>
      </w:r>
      <w:proofErr w:type="spellEnd"/>
      <w:r w:rsidRPr="00F80464">
        <w:t xml:space="preserve">, ZHANG </w:t>
      </w:r>
      <w:proofErr w:type="spellStart"/>
      <w:r w:rsidRPr="00F80464">
        <w:t>Pingsong</w:t>
      </w:r>
      <w:proofErr w:type="spellEnd"/>
      <w:r w:rsidRPr="00F80464">
        <w:t xml:space="preserve">, WU </w:t>
      </w:r>
      <w:proofErr w:type="spellStart"/>
      <w:r w:rsidRPr="00F80464">
        <w:t>Rongxin</w:t>
      </w:r>
      <w:proofErr w:type="spellEnd"/>
      <w:r w:rsidRPr="00F80464">
        <w:t xml:space="preserve">, GUO </w:t>
      </w:r>
      <w:proofErr w:type="spellStart"/>
      <w:r w:rsidRPr="00F80464">
        <w:t>Liquan</w:t>
      </w:r>
      <w:proofErr w:type="spellEnd"/>
      <w:r w:rsidRPr="00F80464">
        <w:t xml:space="preserve">, XIAO </w:t>
      </w:r>
      <w:proofErr w:type="spellStart"/>
      <w:r w:rsidRPr="00F80464">
        <w:t>Yulin</w:t>
      </w:r>
      <w:proofErr w:type="spellEnd"/>
      <w:r w:rsidRPr="00F80464">
        <w:t xml:space="preserve">. Research on advanced detection technology of mine multi-pole power supply resistivity method[J]. </w:t>
      </w:r>
      <w:r w:rsidR="003E437D" w:rsidRPr="00F80464">
        <w:rPr>
          <w:rFonts w:hint="eastAsia"/>
        </w:rPr>
        <w:t>Advances</w:t>
      </w:r>
      <w:r w:rsidRPr="00F80464">
        <w:t xml:space="preserve"> in Geophysics, 2010,25(05):1709-1715.</w:t>
      </w:r>
    </w:p>
    <w:p w14:paraId="5BAED36D" w14:textId="43F8481D"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6</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邱增强</w:t>
      </w:r>
      <w:ins w:id="381" w:author="Kong Rui" w:date="2023-05-29T19:11:00Z">
        <w:r w:rsidR="00E008C1">
          <w:rPr>
            <w:rFonts w:hint="eastAsia"/>
            <w:sz w:val="16"/>
            <w:szCs w:val="16"/>
            <w:lang w:eastAsia="zh-CN"/>
          </w:rPr>
          <w:t>，</w:t>
        </w:r>
      </w:ins>
      <w:del w:id="382" w:author="Kong Rui" w:date="2023-05-29T19:11:00Z">
        <w:r w:rsidRPr="00B34510" w:rsidDel="00E008C1">
          <w:rPr>
            <w:sz w:val="16"/>
            <w:szCs w:val="16"/>
            <w:lang w:eastAsia="zh-CN"/>
          </w:rPr>
          <w:delText>,</w:delText>
        </w:r>
      </w:del>
      <w:r w:rsidRPr="00B34510">
        <w:rPr>
          <w:rFonts w:hint="eastAsia"/>
          <w:sz w:val="16"/>
          <w:szCs w:val="16"/>
          <w:lang w:eastAsia="zh-CN"/>
        </w:rPr>
        <w:t>刘志新</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无线电波透视法在探测隐伏导含水构造中的应用</w:t>
      </w:r>
      <w:r w:rsidRPr="00B34510">
        <w:rPr>
          <w:sz w:val="16"/>
          <w:szCs w:val="16"/>
          <w:lang w:eastAsia="zh-CN"/>
        </w:rPr>
        <w:t>[J].</w:t>
      </w:r>
      <w:r w:rsidR="00CC3C3A" w:rsidRPr="00B34510">
        <w:rPr>
          <w:sz w:val="16"/>
          <w:szCs w:val="16"/>
          <w:lang w:eastAsia="zh-CN"/>
        </w:rPr>
        <w:t xml:space="preserve"> </w:t>
      </w:r>
      <w:r w:rsidRPr="00B34510">
        <w:rPr>
          <w:rFonts w:hint="eastAsia"/>
          <w:sz w:val="16"/>
          <w:szCs w:val="16"/>
          <w:lang w:eastAsia="zh-CN"/>
        </w:rPr>
        <w:t>工程地球物理学报</w:t>
      </w:r>
      <w:r w:rsidRPr="00B34510">
        <w:rPr>
          <w:sz w:val="16"/>
          <w:szCs w:val="16"/>
          <w:lang w:eastAsia="zh-CN"/>
        </w:rPr>
        <w:t>,2005(03):185-190.</w:t>
      </w:r>
    </w:p>
    <w:p w14:paraId="2A1CB3D0" w14:textId="243FD1AC" w:rsidR="00BD3DAA" w:rsidRPr="00F80464" w:rsidRDefault="00BD3DAA" w:rsidP="00F80464">
      <w:pPr>
        <w:pStyle w:val="aff6"/>
        <w:ind w:left="300"/>
      </w:pPr>
      <w:del w:id="383" w:author="Kong Rui" w:date="2023-05-29T19:00:00Z">
        <w:r w:rsidRPr="00F80464" w:rsidDel="000E73E0">
          <w:delText xml:space="preserve">Qiu </w:delText>
        </w:r>
      </w:del>
      <w:ins w:id="384" w:author="Kong Rui" w:date="2023-05-29T19:00:00Z">
        <w:r w:rsidR="000E73E0" w:rsidRPr="00F80464">
          <w:t>Q</w:t>
        </w:r>
        <w:r w:rsidR="000E73E0">
          <w:t>IU</w:t>
        </w:r>
        <w:r w:rsidR="000E73E0" w:rsidRPr="00F80464">
          <w:t xml:space="preserve"> </w:t>
        </w:r>
      </w:ins>
      <w:proofErr w:type="spellStart"/>
      <w:r w:rsidRPr="00F80464">
        <w:t>Zengqiang</w:t>
      </w:r>
      <w:proofErr w:type="spellEnd"/>
      <w:r w:rsidRPr="00F80464">
        <w:t>, L</w:t>
      </w:r>
      <w:ins w:id="385" w:author="Kong Rui" w:date="2023-05-29T19:00:00Z">
        <w:r w:rsidR="000E73E0">
          <w:t>IU</w:t>
        </w:r>
      </w:ins>
      <w:del w:id="386" w:author="Kong Rui" w:date="2023-05-29T19:00:00Z">
        <w:r w:rsidRPr="00F80464" w:rsidDel="000E73E0">
          <w:delText>iu</w:delText>
        </w:r>
      </w:del>
      <w:r w:rsidRPr="00F80464">
        <w:t xml:space="preserve"> </w:t>
      </w:r>
      <w:proofErr w:type="spellStart"/>
      <w:r w:rsidRPr="00F80464">
        <w:t>Zhixin</w:t>
      </w:r>
      <w:proofErr w:type="spellEnd"/>
      <w:r w:rsidRPr="00F80464">
        <w:t>. Application of radio wave perspective method in detection of concealed water-bearing structures[J]. Journal of Engineering Geophysics, 2005(03):185-190.</w:t>
      </w:r>
    </w:p>
    <w:p w14:paraId="5CF1E831" w14:textId="26F3562E"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7</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刘盛东</w:t>
      </w:r>
      <w:ins w:id="387" w:author="Kong Rui" w:date="2023-05-29T19:11:00Z">
        <w:r w:rsidR="00E008C1">
          <w:rPr>
            <w:rFonts w:hint="eastAsia"/>
            <w:sz w:val="16"/>
            <w:szCs w:val="16"/>
            <w:lang w:eastAsia="zh-CN"/>
          </w:rPr>
          <w:t>，</w:t>
        </w:r>
      </w:ins>
      <w:del w:id="388" w:author="Kong Rui" w:date="2023-05-29T19:11:00Z">
        <w:r w:rsidRPr="00B34510" w:rsidDel="00E008C1">
          <w:rPr>
            <w:sz w:val="16"/>
            <w:szCs w:val="16"/>
            <w:lang w:eastAsia="zh-CN"/>
          </w:rPr>
          <w:delText>,</w:delText>
        </w:r>
      </w:del>
      <w:r w:rsidRPr="00B34510">
        <w:rPr>
          <w:rFonts w:hint="eastAsia"/>
          <w:sz w:val="16"/>
          <w:szCs w:val="16"/>
          <w:lang w:eastAsia="zh-CN"/>
        </w:rPr>
        <w:t>张平松</w:t>
      </w:r>
      <w:r w:rsidRPr="00B34510">
        <w:rPr>
          <w:sz w:val="16"/>
          <w:szCs w:val="16"/>
          <w:lang w:eastAsia="zh-CN"/>
        </w:rPr>
        <w:t xml:space="preserve">. </w:t>
      </w:r>
      <w:r w:rsidRPr="00B34510">
        <w:rPr>
          <w:rFonts w:hint="eastAsia"/>
          <w:sz w:val="16"/>
          <w:szCs w:val="16"/>
          <w:lang w:eastAsia="zh-CN"/>
        </w:rPr>
        <w:t>矿井巷道超前探测技术综述</w:t>
      </w:r>
      <w:r w:rsidRPr="00B34510">
        <w:rPr>
          <w:sz w:val="16"/>
          <w:szCs w:val="16"/>
          <w:lang w:eastAsia="zh-CN"/>
        </w:rPr>
        <w:t>[C]//.</w:t>
      </w:r>
      <w:r w:rsidRPr="00B34510">
        <w:rPr>
          <w:rFonts w:hint="eastAsia"/>
          <w:sz w:val="16"/>
          <w:szCs w:val="16"/>
          <w:lang w:eastAsia="zh-CN"/>
        </w:rPr>
        <w:t>纪念矿井地质专业委员会成立二十周年暨矿井地质发展战略学术研讨会专辑</w:t>
      </w:r>
      <w:r w:rsidR="00CC3C3A" w:rsidRPr="00B34510">
        <w:rPr>
          <w:rFonts w:hint="eastAsia"/>
          <w:sz w:val="16"/>
          <w:szCs w:val="16"/>
          <w:lang w:eastAsia="zh-CN"/>
        </w:rPr>
        <w:t>,</w:t>
      </w:r>
      <w:r w:rsidRPr="00B34510">
        <w:rPr>
          <w:sz w:val="16"/>
          <w:szCs w:val="16"/>
          <w:lang w:eastAsia="zh-CN"/>
        </w:rPr>
        <w:t>2002:58-60.</w:t>
      </w:r>
    </w:p>
    <w:p w14:paraId="1EF895D2" w14:textId="76852C62" w:rsidR="00B34510" w:rsidRDefault="00B34510" w:rsidP="00F80464">
      <w:pPr>
        <w:pStyle w:val="aff6"/>
        <w:ind w:left="300"/>
      </w:pPr>
      <w:del w:id="389" w:author="Kong Rui" w:date="2023-05-29T19:00:00Z">
        <w:r w:rsidRPr="00F80464" w:rsidDel="000E73E0">
          <w:delText xml:space="preserve">Liu </w:delText>
        </w:r>
      </w:del>
      <w:ins w:id="390" w:author="Kong Rui" w:date="2023-05-29T19:00:00Z">
        <w:r w:rsidR="000E73E0" w:rsidRPr="00F80464">
          <w:t>L</w:t>
        </w:r>
        <w:r w:rsidR="000E73E0">
          <w:t>I</w:t>
        </w:r>
      </w:ins>
      <w:ins w:id="391" w:author="Kong Rui" w:date="2023-05-29T19:01:00Z">
        <w:r w:rsidR="000E73E0">
          <w:t>U</w:t>
        </w:r>
      </w:ins>
      <w:ins w:id="392" w:author="Kong Rui" w:date="2023-05-29T19:00:00Z">
        <w:r w:rsidR="000E73E0" w:rsidRPr="00F80464">
          <w:t xml:space="preserve"> </w:t>
        </w:r>
      </w:ins>
      <w:proofErr w:type="spellStart"/>
      <w:r w:rsidRPr="00F80464">
        <w:t>Shengdong</w:t>
      </w:r>
      <w:proofErr w:type="spellEnd"/>
      <w:r w:rsidRPr="00F80464">
        <w:t xml:space="preserve">, </w:t>
      </w:r>
      <w:del w:id="393" w:author="Kong Rui" w:date="2023-05-29T19:01:00Z">
        <w:r w:rsidRPr="00F80464" w:rsidDel="000E73E0">
          <w:delText xml:space="preserve">Zhang </w:delText>
        </w:r>
      </w:del>
      <w:ins w:id="394" w:author="Kong Rui" w:date="2023-05-29T19:01:00Z">
        <w:r w:rsidR="000E73E0" w:rsidRPr="00F80464">
          <w:t>Z</w:t>
        </w:r>
        <w:r w:rsidR="000E73E0">
          <w:t>HANG</w:t>
        </w:r>
        <w:r w:rsidR="000E73E0" w:rsidRPr="00F80464">
          <w:t xml:space="preserve"> </w:t>
        </w:r>
      </w:ins>
      <w:proofErr w:type="spellStart"/>
      <w:r w:rsidRPr="00F80464">
        <w:t>Pingsong</w:t>
      </w:r>
      <w:proofErr w:type="spellEnd"/>
      <w:r w:rsidRPr="00F80464">
        <w:t>. A review of mine roadway advanced detection technology[C]//. Commemorating the 20th anniversary of the establishment of the Mine Geology Professional Committee and the Seminar on Mine Geology Development Strategy, 2002:58-60.</w:t>
      </w:r>
    </w:p>
    <w:p w14:paraId="683FC53C" w14:textId="77777777" w:rsidR="00143ECD" w:rsidRDefault="00143ECD" w:rsidP="00143ECD">
      <w:pPr>
        <w:spacing w:line="312" w:lineRule="auto"/>
        <w:ind w:left="320" w:hangingChars="200" w:hanging="320"/>
        <w:rPr>
          <w:sz w:val="16"/>
          <w:szCs w:val="16"/>
          <w:lang w:eastAsia="zh-CN"/>
        </w:rPr>
      </w:pPr>
      <w:r w:rsidRPr="00B34510">
        <w:rPr>
          <w:sz w:val="16"/>
          <w:szCs w:val="16"/>
          <w:lang w:eastAsia="zh-CN"/>
        </w:rPr>
        <w:t>[</w:t>
      </w:r>
      <w:r>
        <w:rPr>
          <w:sz w:val="16"/>
          <w:szCs w:val="16"/>
          <w:lang w:eastAsia="zh-CN"/>
        </w:rPr>
        <w:t>8</w:t>
      </w:r>
      <w:r w:rsidRPr="00B34510">
        <w:rPr>
          <w:sz w:val="16"/>
          <w:szCs w:val="16"/>
          <w:lang w:eastAsia="zh-CN"/>
        </w:rPr>
        <w:t xml:space="preserve">] </w:t>
      </w:r>
      <w:r w:rsidRPr="00B34510">
        <w:rPr>
          <w:rFonts w:hint="eastAsia"/>
          <w:sz w:val="16"/>
          <w:szCs w:val="16"/>
          <w:lang w:eastAsia="zh-CN"/>
        </w:rPr>
        <w:t>罗安清</w:t>
      </w:r>
      <w:r w:rsidRPr="00B34510">
        <w:rPr>
          <w:sz w:val="16"/>
          <w:szCs w:val="16"/>
          <w:lang w:eastAsia="zh-CN"/>
        </w:rPr>
        <w:t xml:space="preserve">. </w:t>
      </w:r>
      <w:r w:rsidRPr="00B34510">
        <w:rPr>
          <w:rFonts w:hint="eastAsia"/>
          <w:sz w:val="16"/>
          <w:szCs w:val="16"/>
          <w:lang w:eastAsia="zh-CN"/>
        </w:rPr>
        <w:t>两种物探手段在井下掘进巷道超前物探中的应用</w:t>
      </w:r>
      <w:r w:rsidRPr="00B34510">
        <w:rPr>
          <w:sz w:val="16"/>
          <w:szCs w:val="16"/>
          <w:lang w:eastAsia="zh-CN"/>
        </w:rPr>
        <w:t xml:space="preserve">[J]. </w:t>
      </w:r>
      <w:r w:rsidRPr="00B34510">
        <w:rPr>
          <w:rFonts w:hint="eastAsia"/>
          <w:sz w:val="16"/>
          <w:szCs w:val="16"/>
          <w:lang w:eastAsia="zh-CN"/>
        </w:rPr>
        <w:t>煤炭与化工</w:t>
      </w:r>
      <w:r w:rsidRPr="00B34510">
        <w:rPr>
          <w:sz w:val="16"/>
          <w:szCs w:val="16"/>
          <w:lang w:eastAsia="zh-CN"/>
        </w:rPr>
        <w:t>,2015,38(07):141-143.</w:t>
      </w:r>
    </w:p>
    <w:p w14:paraId="717E8CE6" w14:textId="3564EFD3" w:rsidR="00143ECD" w:rsidRPr="00B34510" w:rsidRDefault="00143ECD" w:rsidP="00A3063F">
      <w:pPr>
        <w:spacing w:line="312" w:lineRule="auto"/>
        <w:ind w:left="320" w:firstLine="0"/>
        <w:rPr>
          <w:sz w:val="16"/>
          <w:szCs w:val="16"/>
          <w:lang w:eastAsia="zh-CN"/>
        </w:rPr>
      </w:pPr>
      <w:del w:id="395" w:author="Kong Rui" w:date="2023-05-29T19:01:00Z">
        <w:r w:rsidRPr="00143ECD" w:rsidDel="000E73E0">
          <w:rPr>
            <w:sz w:val="16"/>
            <w:szCs w:val="16"/>
            <w:lang w:eastAsia="zh-CN"/>
          </w:rPr>
          <w:delText xml:space="preserve">Luo </w:delText>
        </w:r>
      </w:del>
      <w:ins w:id="396" w:author="Kong Rui" w:date="2023-05-29T19:01:00Z">
        <w:r w:rsidR="000E73E0" w:rsidRPr="00143ECD">
          <w:rPr>
            <w:sz w:val="16"/>
            <w:szCs w:val="16"/>
            <w:lang w:eastAsia="zh-CN"/>
          </w:rPr>
          <w:t>L</w:t>
        </w:r>
        <w:r w:rsidR="000E73E0">
          <w:rPr>
            <w:sz w:val="16"/>
            <w:szCs w:val="16"/>
            <w:lang w:eastAsia="zh-CN"/>
          </w:rPr>
          <w:t>UO</w:t>
        </w:r>
        <w:r w:rsidR="000E73E0" w:rsidRPr="00143ECD">
          <w:rPr>
            <w:sz w:val="16"/>
            <w:szCs w:val="16"/>
            <w:lang w:eastAsia="zh-CN"/>
          </w:rPr>
          <w:t xml:space="preserve"> </w:t>
        </w:r>
      </w:ins>
      <w:proofErr w:type="spellStart"/>
      <w:r w:rsidRPr="00143ECD">
        <w:rPr>
          <w:sz w:val="16"/>
          <w:szCs w:val="16"/>
          <w:lang w:eastAsia="zh-CN"/>
        </w:rPr>
        <w:t>Anqing</w:t>
      </w:r>
      <w:proofErr w:type="spellEnd"/>
      <w:r w:rsidRPr="00143ECD">
        <w:rPr>
          <w:sz w:val="16"/>
          <w:szCs w:val="16"/>
          <w:lang w:eastAsia="zh-CN"/>
        </w:rPr>
        <w:t>. Application of two geophysical prospecting methods in advanced geophysical prospecting of underground tunnels[J]. Coal and Chemical Industry, 2015,38(07):141-143.</w:t>
      </w:r>
    </w:p>
    <w:p w14:paraId="1EF0484C" w14:textId="5F2E9A68" w:rsidR="00143ECD" w:rsidRPr="00B34510" w:rsidRDefault="00143ECD" w:rsidP="00143ECD">
      <w:pPr>
        <w:spacing w:line="312" w:lineRule="auto"/>
        <w:ind w:left="320" w:hangingChars="200" w:hanging="320"/>
        <w:rPr>
          <w:sz w:val="16"/>
          <w:szCs w:val="16"/>
          <w:lang w:eastAsia="zh-CN"/>
        </w:rPr>
      </w:pPr>
      <w:r w:rsidRPr="00B34510">
        <w:rPr>
          <w:sz w:val="16"/>
          <w:szCs w:val="16"/>
          <w:lang w:eastAsia="zh-CN"/>
        </w:rPr>
        <w:lastRenderedPageBreak/>
        <w:t>[</w:t>
      </w:r>
      <w:r>
        <w:rPr>
          <w:sz w:val="16"/>
          <w:szCs w:val="16"/>
          <w:lang w:eastAsia="zh-CN"/>
        </w:rPr>
        <w:t>9</w:t>
      </w:r>
      <w:r w:rsidRPr="00B34510">
        <w:rPr>
          <w:sz w:val="16"/>
          <w:szCs w:val="16"/>
          <w:lang w:eastAsia="zh-CN"/>
        </w:rPr>
        <w:t xml:space="preserve">] </w:t>
      </w:r>
      <w:r w:rsidRPr="00B34510">
        <w:rPr>
          <w:rFonts w:hint="eastAsia"/>
          <w:sz w:val="16"/>
          <w:szCs w:val="16"/>
          <w:lang w:eastAsia="zh-CN"/>
        </w:rPr>
        <w:t>高卫富</w:t>
      </w:r>
      <w:ins w:id="397" w:author="Kong Rui" w:date="2023-05-29T19:12:00Z">
        <w:r w:rsidR="00E008C1">
          <w:rPr>
            <w:rFonts w:hint="eastAsia"/>
            <w:sz w:val="16"/>
            <w:szCs w:val="16"/>
            <w:lang w:eastAsia="zh-CN"/>
          </w:rPr>
          <w:t>，</w:t>
        </w:r>
      </w:ins>
      <w:del w:id="398" w:author="Kong Rui" w:date="2023-05-29T19:12:00Z">
        <w:r w:rsidRPr="00B34510" w:rsidDel="00E008C1">
          <w:rPr>
            <w:sz w:val="16"/>
            <w:szCs w:val="16"/>
            <w:lang w:eastAsia="zh-CN"/>
          </w:rPr>
          <w:delText>,</w:delText>
        </w:r>
      </w:del>
      <w:r w:rsidRPr="00B34510">
        <w:rPr>
          <w:rFonts w:hint="eastAsia"/>
          <w:sz w:val="16"/>
          <w:szCs w:val="16"/>
          <w:lang w:eastAsia="zh-CN"/>
        </w:rPr>
        <w:t>韩进</w:t>
      </w:r>
      <w:ins w:id="399" w:author="Kong Rui" w:date="2023-05-29T19:12:00Z">
        <w:r w:rsidR="00E008C1">
          <w:rPr>
            <w:rFonts w:hint="eastAsia"/>
            <w:sz w:val="16"/>
            <w:szCs w:val="16"/>
            <w:lang w:eastAsia="zh-CN"/>
          </w:rPr>
          <w:t>，</w:t>
        </w:r>
      </w:ins>
      <w:del w:id="400" w:author="Kong Rui" w:date="2023-05-29T19:12:00Z">
        <w:r w:rsidRPr="00B34510" w:rsidDel="00E008C1">
          <w:rPr>
            <w:sz w:val="16"/>
            <w:szCs w:val="16"/>
            <w:lang w:eastAsia="zh-CN"/>
          </w:rPr>
          <w:delText>,</w:delText>
        </w:r>
      </w:del>
      <w:r w:rsidRPr="00B34510">
        <w:rPr>
          <w:rFonts w:hint="eastAsia"/>
          <w:sz w:val="16"/>
          <w:szCs w:val="16"/>
          <w:lang w:eastAsia="zh-CN"/>
        </w:rPr>
        <w:t>刘玉</w:t>
      </w:r>
      <w:ins w:id="401" w:author="Kong Rui" w:date="2023-05-29T19:12:00Z">
        <w:r w:rsidR="00E008C1">
          <w:rPr>
            <w:rFonts w:hint="eastAsia"/>
            <w:sz w:val="16"/>
            <w:szCs w:val="16"/>
            <w:lang w:eastAsia="zh-CN"/>
          </w:rPr>
          <w:t>，</w:t>
        </w:r>
      </w:ins>
      <w:del w:id="402" w:author="Kong Rui" w:date="2023-05-29T19:12:00Z">
        <w:r w:rsidRPr="00B34510" w:rsidDel="00E008C1">
          <w:rPr>
            <w:sz w:val="16"/>
            <w:szCs w:val="16"/>
            <w:lang w:eastAsia="zh-CN"/>
          </w:rPr>
          <w:delText>,</w:delText>
        </w:r>
      </w:del>
      <w:r w:rsidRPr="00B34510">
        <w:rPr>
          <w:rFonts w:hint="eastAsia"/>
          <w:sz w:val="16"/>
          <w:szCs w:val="16"/>
          <w:lang w:eastAsia="zh-CN"/>
        </w:rPr>
        <w:t>王丹</w:t>
      </w:r>
      <w:proofErr w:type="gramStart"/>
      <w:r w:rsidRPr="00B34510">
        <w:rPr>
          <w:rFonts w:hint="eastAsia"/>
          <w:sz w:val="16"/>
          <w:szCs w:val="16"/>
          <w:lang w:eastAsia="zh-CN"/>
        </w:rPr>
        <w:t>丹</w:t>
      </w:r>
      <w:proofErr w:type="gramEnd"/>
      <w:ins w:id="403" w:author="Kong Rui" w:date="2023-05-29T19:12:00Z">
        <w:r w:rsidR="00E008C1">
          <w:rPr>
            <w:rFonts w:hint="eastAsia"/>
            <w:sz w:val="16"/>
            <w:szCs w:val="16"/>
            <w:lang w:eastAsia="zh-CN"/>
          </w:rPr>
          <w:t>，</w:t>
        </w:r>
      </w:ins>
      <w:del w:id="404" w:author="Kong Rui" w:date="2023-05-29T19:12:00Z">
        <w:r w:rsidRPr="00B34510" w:rsidDel="00E008C1">
          <w:rPr>
            <w:sz w:val="16"/>
            <w:szCs w:val="16"/>
            <w:lang w:eastAsia="zh-CN"/>
          </w:rPr>
          <w:delText>,</w:delText>
        </w:r>
      </w:del>
      <w:proofErr w:type="gramStart"/>
      <w:r w:rsidRPr="00B34510">
        <w:rPr>
          <w:rFonts w:hint="eastAsia"/>
          <w:sz w:val="16"/>
          <w:szCs w:val="16"/>
          <w:lang w:eastAsia="zh-CN"/>
        </w:rPr>
        <w:t>李常松</w:t>
      </w:r>
      <w:proofErr w:type="gramEnd"/>
      <w:r w:rsidRPr="00B34510">
        <w:rPr>
          <w:sz w:val="16"/>
          <w:szCs w:val="16"/>
          <w:lang w:eastAsia="zh-CN"/>
        </w:rPr>
        <w:t xml:space="preserve">. </w:t>
      </w:r>
      <w:r w:rsidRPr="00B34510">
        <w:rPr>
          <w:rFonts w:hint="eastAsia"/>
          <w:sz w:val="16"/>
          <w:szCs w:val="16"/>
          <w:lang w:eastAsia="zh-CN"/>
        </w:rPr>
        <w:t>基于</w:t>
      </w:r>
      <w:r w:rsidRPr="00B34510">
        <w:rPr>
          <w:sz w:val="16"/>
          <w:szCs w:val="16"/>
          <w:lang w:eastAsia="zh-CN"/>
        </w:rPr>
        <w:t>ANSYS</w:t>
      </w:r>
      <w:r w:rsidRPr="00B34510">
        <w:rPr>
          <w:rFonts w:hint="eastAsia"/>
          <w:sz w:val="16"/>
          <w:szCs w:val="16"/>
          <w:lang w:eastAsia="zh-CN"/>
        </w:rPr>
        <w:t>全空间直流电法异常体正演模拟</w:t>
      </w:r>
      <w:r w:rsidRPr="00B34510">
        <w:rPr>
          <w:sz w:val="16"/>
          <w:szCs w:val="16"/>
          <w:lang w:eastAsia="zh-CN"/>
        </w:rPr>
        <w:t xml:space="preserve">[J]. </w:t>
      </w:r>
      <w:r w:rsidRPr="00B34510">
        <w:rPr>
          <w:rFonts w:hint="eastAsia"/>
          <w:sz w:val="16"/>
          <w:szCs w:val="16"/>
          <w:lang w:eastAsia="zh-CN"/>
        </w:rPr>
        <w:t>地球物理学进展</w:t>
      </w:r>
      <w:r w:rsidRPr="00B34510">
        <w:rPr>
          <w:sz w:val="16"/>
          <w:szCs w:val="16"/>
          <w:lang w:eastAsia="zh-CN"/>
        </w:rPr>
        <w:t>,2016,31(05):2089-2094.</w:t>
      </w:r>
      <w:r w:rsidRPr="00B34510">
        <w:rPr>
          <w:rFonts w:hint="eastAsia"/>
          <w:sz w:val="16"/>
          <w:szCs w:val="16"/>
          <w:lang w:eastAsia="zh-CN"/>
        </w:rPr>
        <w:t xml:space="preserve"> </w:t>
      </w:r>
    </w:p>
    <w:p w14:paraId="03123F17" w14:textId="0B0E8980" w:rsidR="00143ECD" w:rsidRPr="00F80464" w:rsidRDefault="00143ECD" w:rsidP="00143ECD">
      <w:pPr>
        <w:pStyle w:val="aff6"/>
        <w:ind w:left="300"/>
      </w:pPr>
      <w:del w:id="405" w:author="Kong Rui" w:date="2023-05-29T19:01:00Z">
        <w:r w:rsidRPr="00F80464" w:rsidDel="000E73E0">
          <w:delText xml:space="preserve">Gao </w:delText>
        </w:r>
      </w:del>
      <w:ins w:id="406" w:author="Kong Rui" w:date="2023-05-29T19:01:00Z">
        <w:r w:rsidR="000E73E0" w:rsidRPr="00F80464">
          <w:t>G</w:t>
        </w:r>
        <w:r w:rsidR="000E73E0">
          <w:t>AO</w:t>
        </w:r>
        <w:r w:rsidR="000E73E0" w:rsidRPr="00F80464">
          <w:t xml:space="preserve"> </w:t>
        </w:r>
      </w:ins>
      <w:proofErr w:type="spellStart"/>
      <w:r w:rsidRPr="00F80464">
        <w:t>Weifu</w:t>
      </w:r>
      <w:proofErr w:type="spellEnd"/>
      <w:r w:rsidRPr="00F80464">
        <w:t xml:space="preserve">, </w:t>
      </w:r>
      <w:del w:id="407" w:author="Kong Rui" w:date="2023-05-29T19:01:00Z">
        <w:r w:rsidRPr="00F80464" w:rsidDel="000E73E0">
          <w:delText xml:space="preserve">Han </w:delText>
        </w:r>
      </w:del>
      <w:ins w:id="408" w:author="Kong Rui" w:date="2023-05-29T19:01:00Z">
        <w:r w:rsidR="000E73E0" w:rsidRPr="00F80464">
          <w:t>H</w:t>
        </w:r>
        <w:r w:rsidR="000E73E0">
          <w:t>AN</w:t>
        </w:r>
        <w:r w:rsidR="000E73E0" w:rsidRPr="00F80464">
          <w:t xml:space="preserve"> </w:t>
        </w:r>
      </w:ins>
      <w:proofErr w:type="spellStart"/>
      <w:r w:rsidRPr="00F80464">
        <w:t>Jin</w:t>
      </w:r>
      <w:proofErr w:type="spellEnd"/>
      <w:r w:rsidRPr="00F80464">
        <w:t>, L</w:t>
      </w:r>
      <w:ins w:id="409" w:author="Kong Rui" w:date="2023-05-29T19:01:00Z">
        <w:r w:rsidR="000E73E0">
          <w:rPr>
            <w:rFonts w:hint="eastAsia"/>
          </w:rPr>
          <w:t>IU</w:t>
        </w:r>
      </w:ins>
      <w:del w:id="410" w:author="Kong Rui" w:date="2023-05-29T19:01:00Z">
        <w:r w:rsidRPr="00F80464" w:rsidDel="000E73E0">
          <w:delText>iu</w:delText>
        </w:r>
      </w:del>
      <w:r w:rsidRPr="00F80464">
        <w:t xml:space="preserve"> Yu, </w:t>
      </w:r>
      <w:del w:id="411" w:author="Kong Rui" w:date="2023-05-29T19:01:00Z">
        <w:r w:rsidRPr="00F80464" w:rsidDel="000E73E0">
          <w:delText xml:space="preserve">Wang </w:delText>
        </w:r>
      </w:del>
      <w:proofErr w:type="spellStart"/>
      <w:ins w:id="412" w:author="Kong Rui" w:date="2023-05-29T19:01:00Z">
        <w:r w:rsidR="000E73E0" w:rsidRPr="00F80464">
          <w:t>W</w:t>
        </w:r>
        <w:r w:rsidR="000E73E0">
          <w:t>ANg</w:t>
        </w:r>
        <w:proofErr w:type="spellEnd"/>
        <w:r w:rsidR="000E73E0" w:rsidRPr="00F80464">
          <w:t xml:space="preserve"> </w:t>
        </w:r>
      </w:ins>
      <w:proofErr w:type="spellStart"/>
      <w:r w:rsidRPr="00F80464">
        <w:t>Dandan</w:t>
      </w:r>
      <w:proofErr w:type="spellEnd"/>
      <w:r w:rsidRPr="00F80464">
        <w:t xml:space="preserve">, </w:t>
      </w:r>
      <w:del w:id="413" w:author="Kong Rui" w:date="2023-05-29T19:01:00Z">
        <w:r w:rsidRPr="00F80464" w:rsidDel="000E73E0">
          <w:delText xml:space="preserve">Li </w:delText>
        </w:r>
      </w:del>
      <w:ins w:id="414" w:author="Kong Rui" w:date="2023-05-29T19:01:00Z">
        <w:r w:rsidR="000E73E0" w:rsidRPr="00F80464">
          <w:t>L</w:t>
        </w:r>
        <w:r w:rsidR="000E73E0">
          <w:t>I</w:t>
        </w:r>
        <w:r w:rsidR="000E73E0" w:rsidRPr="00F80464">
          <w:t xml:space="preserve"> </w:t>
        </w:r>
      </w:ins>
      <w:proofErr w:type="spellStart"/>
      <w:r w:rsidRPr="00F80464">
        <w:t>Changsong</w:t>
      </w:r>
      <w:proofErr w:type="spellEnd"/>
      <w:r w:rsidRPr="00F80464">
        <w:t>. Forward modeling of anomalous bodies based on ANSYS full-space DC method[J]. Advances in Geophysics, 2016,31(05):2089-2094.</w:t>
      </w:r>
    </w:p>
    <w:p w14:paraId="6E0B00A9" w14:textId="250F713E" w:rsidR="00143ECD" w:rsidRPr="00B34510" w:rsidRDefault="00143ECD" w:rsidP="00143ECD">
      <w:pPr>
        <w:spacing w:line="312" w:lineRule="auto"/>
        <w:ind w:left="320" w:hangingChars="200" w:hanging="320"/>
        <w:rPr>
          <w:sz w:val="16"/>
          <w:szCs w:val="16"/>
          <w:lang w:eastAsia="zh-CN"/>
        </w:rPr>
      </w:pPr>
      <w:r w:rsidRPr="00B34510">
        <w:rPr>
          <w:rFonts w:hint="eastAsia"/>
          <w:sz w:val="16"/>
          <w:szCs w:val="16"/>
          <w:lang w:eastAsia="zh-CN"/>
        </w:rPr>
        <w:t>[</w:t>
      </w:r>
      <w:r>
        <w:rPr>
          <w:sz w:val="16"/>
          <w:szCs w:val="16"/>
          <w:lang w:eastAsia="zh-CN"/>
        </w:rPr>
        <w:t>10</w:t>
      </w:r>
      <w:r w:rsidRPr="00B34510">
        <w:rPr>
          <w:rFonts w:hint="eastAsia"/>
          <w:sz w:val="16"/>
          <w:szCs w:val="16"/>
          <w:lang w:eastAsia="zh-CN"/>
        </w:rPr>
        <w:t>]</w:t>
      </w:r>
      <w:r w:rsidRPr="00B34510">
        <w:rPr>
          <w:sz w:val="16"/>
          <w:szCs w:val="16"/>
          <w:lang w:eastAsia="zh-CN"/>
        </w:rPr>
        <w:t xml:space="preserve"> </w:t>
      </w:r>
      <w:r w:rsidRPr="00B34510">
        <w:rPr>
          <w:rFonts w:hint="eastAsia"/>
          <w:sz w:val="16"/>
          <w:szCs w:val="16"/>
          <w:lang w:eastAsia="zh-CN"/>
        </w:rPr>
        <w:t>王恩元</w:t>
      </w:r>
      <w:ins w:id="415" w:author="Kong Rui" w:date="2023-05-29T19:12:00Z">
        <w:r w:rsidR="00E008C1">
          <w:rPr>
            <w:rFonts w:hint="eastAsia"/>
            <w:sz w:val="16"/>
            <w:szCs w:val="16"/>
            <w:lang w:eastAsia="zh-CN"/>
          </w:rPr>
          <w:t>，</w:t>
        </w:r>
      </w:ins>
      <w:del w:id="416" w:author="Kong Rui" w:date="2023-05-29T19:12:00Z">
        <w:r w:rsidRPr="00B34510" w:rsidDel="00E008C1">
          <w:rPr>
            <w:rFonts w:hint="eastAsia"/>
            <w:sz w:val="16"/>
            <w:szCs w:val="16"/>
            <w:lang w:eastAsia="zh-CN"/>
          </w:rPr>
          <w:delText>,</w:delText>
        </w:r>
      </w:del>
      <w:r w:rsidRPr="00B34510">
        <w:rPr>
          <w:rFonts w:hint="eastAsia"/>
          <w:sz w:val="16"/>
          <w:szCs w:val="16"/>
          <w:lang w:eastAsia="zh-CN"/>
        </w:rPr>
        <w:t>李忠辉</w:t>
      </w:r>
      <w:ins w:id="417" w:author="Kong Rui" w:date="2023-05-29T19:12:00Z">
        <w:r w:rsidR="00E008C1">
          <w:rPr>
            <w:rFonts w:hint="eastAsia"/>
            <w:sz w:val="16"/>
            <w:szCs w:val="16"/>
            <w:lang w:eastAsia="zh-CN"/>
          </w:rPr>
          <w:t>，</w:t>
        </w:r>
      </w:ins>
      <w:del w:id="418" w:author="Kong Rui" w:date="2023-05-29T19:12:00Z">
        <w:r w:rsidRPr="00B34510" w:rsidDel="00E008C1">
          <w:rPr>
            <w:rFonts w:hint="eastAsia"/>
            <w:sz w:val="16"/>
            <w:szCs w:val="16"/>
            <w:lang w:eastAsia="zh-CN"/>
          </w:rPr>
          <w:delText>,</w:delText>
        </w:r>
      </w:del>
      <w:r w:rsidRPr="00B34510">
        <w:rPr>
          <w:rFonts w:hint="eastAsia"/>
          <w:sz w:val="16"/>
          <w:szCs w:val="16"/>
          <w:lang w:eastAsia="zh-CN"/>
        </w:rPr>
        <w:t>钮月</w:t>
      </w:r>
      <w:ins w:id="419" w:author="Kong Rui" w:date="2023-05-29T19:12:00Z">
        <w:r w:rsidR="00E008C1">
          <w:rPr>
            <w:rFonts w:hint="eastAsia"/>
            <w:sz w:val="16"/>
            <w:szCs w:val="16"/>
            <w:lang w:eastAsia="zh-CN"/>
          </w:rPr>
          <w:t>，</w:t>
        </w:r>
      </w:ins>
      <w:del w:id="420" w:author="Kong Rui" w:date="2023-05-29T19:12:00Z">
        <w:r w:rsidRPr="00B34510" w:rsidDel="00E008C1">
          <w:rPr>
            <w:rFonts w:hint="eastAsia"/>
            <w:sz w:val="16"/>
            <w:szCs w:val="16"/>
            <w:lang w:eastAsia="zh-CN"/>
          </w:rPr>
          <w:delText>,</w:delText>
        </w:r>
      </w:del>
      <w:r w:rsidRPr="00B34510">
        <w:rPr>
          <w:rFonts w:hint="eastAsia"/>
          <w:sz w:val="16"/>
          <w:szCs w:val="16"/>
          <w:lang w:eastAsia="zh-CN"/>
        </w:rPr>
        <w:t>刘盛东</w:t>
      </w:r>
      <w:ins w:id="421" w:author="Kong Rui" w:date="2023-05-29T19:12:00Z">
        <w:r w:rsidR="00E008C1">
          <w:rPr>
            <w:rFonts w:hint="eastAsia"/>
            <w:sz w:val="16"/>
            <w:szCs w:val="16"/>
            <w:lang w:eastAsia="zh-CN"/>
          </w:rPr>
          <w:t>，</w:t>
        </w:r>
      </w:ins>
      <w:del w:id="422" w:author="Kong Rui" w:date="2023-05-29T19:12:00Z">
        <w:r w:rsidRPr="00B34510" w:rsidDel="00E008C1">
          <w:rPr>
            <w:rFonts w:hint="eastAsia"/>
            <w:sz w:val="16"/>
            <w:szCs w:val="16"/>
            <w:lang w:eastAsia="zh-CN"/>
          </w:rPr>
          <w:delText>,</w:delText>
        </w:r>
      </w:del>
      <w:r w:rsidRPr="00B34510">
        <w:rPr>
          <w:rFonts w:hint="eastAsia"/>
          <w:sz w:val="16"/>
          <w:szCs w:val="16"/>
          <w:lang w:eastAsia="zh-CN"/>
        </w:rPr>
        <w:t>沈荣喜</w:t>
      </w:r>
      <w:ins w:id="423" w:author="Kong Rui" w:date="2023-05-29T19:12:00Z">
        <w:r w:rsidR="00E008C1">
          <w:rPr>
            <w:rFonts w:hint="eastAsia"/>
            <w:sz w:val="16"/>
            <w:szCs w:val="16"/>
            <w:lang w:eastAsia="zh-CN"/>
          </w:rPr>
          <w:t>，</w:t>
        </w:r>
      </w:ins>
      <w:del w:id="424" w:author="Kong Rui" w:date="2023-05-29T19:12:00Z">
        <w:r w:rsidRPr="00B34510" w:rsidDel="00E008C1">
          <w:rPr>
            <w:rFonts w:hint="eastAsia"/>
            <w:sz w:val="16"/>
            <w:szCs w:val="16"/>
            <w:lang w:eastAsia="zh-CN"/>
          </w:rPr>
          <w:delText>,</w:delText>
        </w:r>
      </w:del>
      <w:r w:rsidRPr="00B34510">
        <w:rPr>
          <w:rFonts w:hint="eastAsia"/>
          <w:sz w:val="16"/>
          <w:szCs w:val="16"/>
          <w:lang w:eastAsia="zh-CN"/>
        </w:rPr>
        <w:t>李德行</w:t>
      </w:r>
      <w:ins w:id="425" w:author="Kong Rui" w:date="2023-05-29T19:12:00Z">
        <w:r w:rsidR="00E008C1">
          <w:rPr>
            <w:rFonts w:hint="eastAsia"/>
            <w:sz w:val="16"/>
            <w:szCs w:val="16"/>
            <w:lang w:eastAsia="zh-CN"/>
          </w:rPr>
          <w:t>，</w:t>
        </w:r>
      </w:ins>
      <w:del w:id="426" w:author="Kong Rui" w:date="2023-05-29T19:12:00Z">
        <w:r w:rsidRPr="00B34510" w:rsidDel="00E008C1">
          <w:rPr>
            <w:rFonts w:hint="eastAsia"/>
            <w:sz w:val="16"/>
            <w:szCs w:val="16"/>
            <w:lang w:eastAsia="zh-CN"/>
          </w:rPr>
          <w:delText>,</w:delText>
        </w:r>
      </w:del>
      <w:r w:rsidRPr="00B34510">
        <w:rPr>
          <w:rFonts w:hint="eastAsia"/>
          <w:sz w:val="16"/>
          <w:szCs w:val="16"/>
          <w:lang w:eastAsia="zh-CN"/>
        </w:rPr>
        <w:t>张昕</w:t>
      </w:r>
      <w:r w:rsidRPr="00B34510">
        <w:rPr>
          <w:rFonts w:hint="eastAsia"/>
          <w:sz w:val="16"/>
          <w:szCs w:val="16"/>
          <w:lang w:eastAsia="zh-CN"/>
        </w:rPr>
        <w:t>.</w:t>
      </w:r>
      <w:r w:rsidRPr="00B34510">
        <w:rPr>
          <w:sz w:val="16"/>
          <w:szCs w:val="16"/>
          <w:lang w:eastAsia="zh-CN"/>
        </w:rPr>
        <w:t xml:space="preserve"> </w:t>
      </w:r>
      <w:r w:rsidRPr="00B34510">
        <w:rPr>
          <w:rFonts w:hint="eastAsia"/>
          <w:sz w:val="16"/>
          <w:szCs w:val="16"/>
          <w:lang w:eastAsia="zh-CN"/>
        </w:rPr>
        <w:t>深部煤层</w:t>
      </w:r>
      <w:proofErr w:type="gramStart"/>
      <w:r w:rsidRPr="00B34510">
        <w:rPr>
          <w:rFonts w:hint="eastAsia"/>
          <w:sz w:val="16"/>
          <w:szCs w:val="16"/>
          <w:lang w:eastAsia="zh-CN"/>
        </w:rPr>
        <w:t>采动破坏</w:t>
      </w:r>
      <w:proofErr w:type="gramEnd"/>
      <w:r w:rsidRPr="00B34510">
        <w:rPr>
          <w:rFonts w:hint="eastAsia"/>
          <w:sz w:val="16"/>
          <w:szCs w:val="16"/>
          <w:lang w:eastAsia="zh-CN"/>
        </w:rPr>
        <w:t>电位响应特征与分布规律</w:t>
      </w:r>
      <w:r w:rsidRPr="00B34510">
        <w:rPr>
          <w:rFonts w:hint="eastAsia"/>
          <w:sz w:val="16"/>
          <w:szCs w:val="16"/>
          <w:lang w:eastAsia="zh-CN"/>
        </w:rPr>
        <w:t>[J].</w:t>
      </w:r>
      <w:r w:rsidRPr="00B34510">
        <w:rPr>
          <w:sz w:val="16"/>
          <w:szCs w:val="16"/>
          <w:lang w:eastAsia="zh-CN"/>
        </w:rPr>
        <w:t xml:space="preserve"> </w:t>
      </w:r>
      <w:r w:rsidRPr="00B34510">
        <w:rPr>
          <w:rFonts w:hint="eastAsia"/>
          <w:sz w:val="16"/>
          <w:szCs w:val="16"/>
          <w:lang w:eastAsia="zh-CN"/>
        </w:rPr>
        <w:t>煤田地质与勘探</w:t>
      </w:r>
      <w:r w:rsidRPr="00B34510">
        <w:rPr>
          <w:rFonts w:hint="eastAsia"/>
          <w:sz w:val="16"/>
          <w:szCs w:val="16"/>
          <w:lang w:eastAsia="zh-CN"/>
        </w:rPr>
        <w:t>,2021,49(01):241-248.</w:t>
      </w:r>
    </w:p>
    <w:p w14:paraId="6DDD923B" w14:textId="638F071B" w:rsidR="00143ECD" w:rsidRPr="00F80464" w:rsidRDefault="00143ECD" w:rsidP="00143ECD">
      <w:pPr>
        <w:pStyle w:val="aff6"/>
        <w:ind w:left="300"/>
      </w:pPr>
      <w:del w:id="427" w:author="Kong Rui" w:date="2023-05-29T19:02:00Z">
        <w:r w:rsidRPr="00F80464" w:rsidDel="000E73E0">
          <w:delText xml:space="preserve">Wang </w:delText>
        </w:r>
      </w:del>
      <w:ins w:id="428" w:author="Kong Rui" w:date="2023-05-29T19:02:00Z">
        <w:r w:rsidR="000E73E0" w:rsidRPr="00F80464">
          <w:t>W</w:t>
        </w:r>
        <w:r w:rsidR="000E73E0">
          <w:t>ANG</w:t>
        </w:r>
        <w:r w:rsidR="000E73E0" w:rsidRPr="00F80464">
          <w:t xml:space="preserve"> </w:t>
        </w:r>
      </w:ins>
      <w:proofErr w:type="spellStart"/>
      <w:r w:rsidRPr="00F80464">
        <w:t>Enyuan</w:t>
      </w:r>
      <w:proofErr w:type="spellEnd"/>
      <w:r w:rsidRPr="00F80464">
        <w:t xml:space="preserve">, </w:t>
      </w:r>
      <w:del w:id="429" w:author="Kong Rui" w:date="2023-05-29T19:02:00Z">
        <w:r w:rsidRPr="00F80464" w:rsidDel="000E73E0">
          <w:delText xml:space="preserve">Li </w:delText>
        </w:r>
      </w:del>
      <w:ins w:id="430" w:author="Kong Rui" w:date="2023-05-29T19:02:00Z">
        <w:r w:rsidR="000E73E0" w:rsidRPr="00F80464">
          <w:t>L</w:t>
        </w:r>
        <w:r w:rsidR="000E73E0">
          <w:t>I</w:t>
        </w:r>
        <w:r w:rsidR="000E73E0" w:rsidRPr="00F80464">
          <w:t xml:space="preserve"> </w:t>
        </w:r>
      </w:ins>
      <w:proofErr w:type="spellStart"/>
      <w:r w:rsidRPr="00F80464">
        <w:t>Zhonghui</w:t>
      </w:r>
      <w:proofErr w:type="spellEnd"/>
      <w:r w:rsidRPr="00F80464">
        <w:t xml:space="preserve">, </w:t>
      </w:r>
      <w:del w:id="431" w:author="Kong Rui" w:date="2023-05-29T19:02:00Z">
        <w:r w:rsidRPr="00F80464" w:rsidDel="000E73E0">
          <w:delText xml:space="preserve">Niu </w:delText>
        </w:r>
      </w:del>
      <w:ins w:id="432" w:author="Kong Rui" w:date="2023-05-29T19:02:00Z">
        <w:r w:rsidR="000E73E0" w:rsidRPr="00F80464">
          <w:t>N</w:t>
        </w:r>
        <w:r w:rsidR="000E73E0">
          <w:t>IU</w:t>
        </w:r>
        <w:r w:rsidR="000E73E0" w:rsidRPr="00F80464">
          <w:t xml:space="preserve"> </w:t>
        </w:r>
      </w:ins>
      <w:r w:rsidRPr="00F80464">
        <w:t xml:space="preserve">Yue, </w:t>
      </w:r>
      <w:del w:id="433" w:author="Kong Rui" w:date="2023-05-29T19:02:00Z">
        <w:r w:rsidRPr="00F80464" w:rsidDel="000E73E0">
          <w:delText xml:space="preserve">Liu </w:delText>
        </w:r>
      </w:del>
      <w:ins w:id="434" w:author="Kong Rui" w:date="2023-05-29T19:02:00Z">
        <w:r w:rsidR="000E73E0" w:rsidRPr="00F80464">
          <w:t>L</w:t>
        </w:r>
        <w:r w:rsidR="000E73E0">
          <w:t>IU</w:t>
        </w:r>
        <w:r w:rsidR="000E73E0" w:rsidRPr="00F80464">
          <w:t xml:space="preserve"> </w:t>
        </w:r>
      </w:ins>
      <w:proofErr w:type="spellStart"/>
      <w:r w:rsidRPr="00F80464">
        <w:t>Shengdong</w:t>
      </w:r>
      <w:proofErr w:type="spellEnd"/>
      <w:r w:rsidRPr="00F80464">
        <w:t xml:space="preserve">, </w:t>
      </w:r>
      <w:del w:id="435" w:author="Kong Rui" w:date="2023-05-29T19:02:00Z">
        <w:r w:rsidRPr="00F80464" w:rsidDel="000E73E0">
          <w:delText xml:space="preserve">Shen </w:delText>
        </w:r>
      </w:del>
      <w:ins w:id="436" w:author="Kong Rui" w:date="2023-05-29T19:02:00Z">
        <w:r w:rsidR="000E73E0" w:rsidRPr="00F80464">
          <w:t>S</w:t>
        </w:r>
        <w:r w:rsidR="000E73E0">
          <w:t>HEN</w:t>
        </w:r>
        <w:r w:rsidR="000E73E0" w:rsidRPr="00F80464">
          <w:t xml:space="preserve"> </w:t>
        </w:r>
      </w:ins>
      <w:proofErr w:type="spellStart"/>
      <w:r w:rsidRPr="00F80464">
        <w:t>Rongxi</w:t>
      </w:r>
      <w:proofErr w:type="spellEnd"/>
      <w:r w:rsidRPr="00F80464">
        <w:t xml:space="preserve">, </w:t>
      </w:r>
      <w:del w:id="437" w:author="Kong Rui" w:date="2023-05-29T19:02:00Z">
        <w:r w:rsidRPr="00F80464" w:rsidDel="000E73E0">
          <w:delText xml:space="preserve">Li </w:delText>
        </w:r>
      </w:del>
      <w:ins w:id="438" w:author="Kong Rui" w:date="2023-05-29T19:02:00Z">
        <w:r w:rsidR="000E73E0" w:rsidRPr="00F80464">
          <w:t>L</w:t>
        </w:r>
        <w:r w:rsidR="000E73E0">
          <w:t>I</w:t>
        </w:r>
        <w:r w:rsidR="000E73E0" w:rsidRPr="00F80464">
          <w:t xml:space="preserve"> </w:t>
        </w:r>
      </w:ins>
      <w:proofErr w:type="spellStart"/>
      <w:r w:rsidRPr="00F80464">
        <w:t>Dexing</w:t>
      </w:r>
      <w:proofErr w:type="spellEnd"/>
      <w:r w:rsidRPr="00F80464">
        <w:t xml:space="preserve">, </w:t>
      </w:r>
      <w:del w:id="439" w:author="Kong Rui" w:date="2023-05-29T19:02:00Z">
        <w:r w:rsidRPr="00F80464" w:rsidDel="000E73E0">
          <w:delText xml:space="preserve">Zhang </w:delText>
        </w:r>
      </w:del>
      <w:ins w:id="440" w:author="Kong Rui" w:date="2023-05-29T19:02:00Z">
        <w:r w:rsidR="000E73E0" w:rsidRPr="00F80464">
          <w:t>Z</w:t>
        </w:r>
        <w:r w:rsidR="000E73E0">
          <w:t>HANG</w:t>
        </w:r>
        <w:r w:rsidR="000E73E0" w:rsidRPr="00F80464">
          <w:t xml:space="preserve"> </w:t>
        </w:r>
      </w:ins>
      <w:r w:rsidRPr="00F80464">
        <w:t>Xin. Response characteristics and distribution law of mining failure potential in deep coal seams</w:t>
      </w:r>
      <w:del w:id="441" w:author="Kong Rui" w:date="2023-05-29T19:12:00Z">
        <w:r w:rsidRPr="00F80464" w:rsidDel="00E008C1">
          <w:delText xml:space="preserve"> </w:delText>
        </w:r>
      </w:del>
      <w:r w:rsidRPr="00F80464">
        <w:t>[J]. Coalfield Geology &amp; Exploration, 2021,49(01):241-248.</w:t>
      </w:r>
    </w:p>
    <w:p w14:paraId="4B1E5EA9" w14:textId="33CAEBE2" w:rsidR="004C07A0" w:rsidRDefault="004C07A0" w:rsidP="004C07A0">
      <w:pPr>
        <w:spacing w:line="312" w:lineRule="auto"/>
        <w:ind w:left="320" w:hangingChars="200" w:hanging="320"/>
        <w:rPr>
          <w:sz w:val="16"/>
          <w:szCs w:val="16"/>
          <w:lang w:eastAsia="zh-CN"/>
        </w:rPr>
      </w:pPr>
      <w:r w:rsidRPr="004C07A0">
        <w:rPr>
          <w:rFonts w:hint="eastAsia"/>
          <w:sz w:val="16"/>
          <w:szCs w:val="16"/>
          <w:lang w:eastAsia="zh-CN"/>
        </w:rPr>
        <w:t>[</w:t>
      </w:r>
      <w:r w:rsidR="00143ECD">
        <w:rPr>
          <w:sz w:val="16"/>
          <w:szCs w:val="16"/>
          <w:lang w:eastAsia="zh-CN"/>
        </w:rPr>
        <w:t>11</w:t>
      </w:r>
      <w:r w:rsidRPr="004C07A0">
        <w:rPr>
          <w:rFonts w:hint="eastAsia"/>
          <w:sz w:val="16"/>
          <w:szCs w:val="16"/>
          <w:lang w:eastAsia="zh-CN"/>
        </w:rPr>
        <w:t>]</w:t>
      </w:r>
      <w:r>
        <w:rPr>
          <w:sz w:val="16"/>
          <w:szCs w:val="16"/>
          <w:lang w:eastAsia="zh-CN"/>
        </w:rPr>
        <w:t xml:space="preserve"> </w:t>
      </w:r>
      <w:r w:rsidRPr="004C07A0">
        <w:rPr>
          <w:rFonts w:hint="eastAsia"/>
          <w:sz w:val="16"/>
          <w:szCs w:val="16"/>
          <w:lang w:eastAsia="zh-CN"/>
        </w:rPr>
        <w:t>郭琦</w:t>
      </w:r>
      <w:r w:rsidRPr="004C07A0">
        <w:rPr>
          <w:rFonts w:hint="eastAsia"/>
          <w:sz w:val="16"/>
          <w:szCs w:val="16"/>
          <w:lang w:eastAsia="zh-CN"/>
        </w:rPr>
        <w:t>.</w:t>
      </w:r>
      <w:r>
        <w:rPr>
          <w:sz w:val="16"/>
          <w:szCs w:val="16"/>
          <w:lang w:eastAsia="zh-CN"/>
        </w:rPr>
        <w:t xml:space="preserve"> </w:t>
      </w:r>
      <w:r w:rsidRPr="004C07A0">
        <w:rPr>
          <w:rFonts w:hint="eastAsia"/>
          <w:sz w:val="16"/>
          <w:szCs w:val="16"/>
          <w:lang w:eastAsia="zh-CN"/>
        </w:rPr>
        <w:t>兴安煤矿矿井瓦斯涌出量预测研究</w:t>
      </w:r>
      <w:r w:rsidRPr="004C07A0">
        <w:rPr>
          <w:rFonts w:hint="eastAsia"/>
          <w:sz w:val="16"/>
          <w:szCs w:val="16"/>
          <w:lang w:eastAsia="zh-CN"/>
        </w:rPr>
        <w:t>[J].</w:t>
      </w:r>
      <w:r>
        <w:rPr>
          <w:sz w:val="16"/>
          <w:szCs w:val="16"/>
          <w:lang w:eastAsia="zh-CN"/>
        </w:rPr>
        <w:t xml:space="preserve"> </w:t>
      </w:r>
      <w:r w:rsidRPr="004C07A0">
        <w:rPr>
          <w:rFonts w:hint="eastAsia"/>
          <w:sz w:val="16"/>
          <w:szCs w:val="16"/>
          <w:lang w:eastAsia="zh-CN"/>
        </w:rPr>
        <w:t>中国矿山工程</w:t>
      </w:r>
      <w:r w:rsidRPr="004C07A0">
        <w:rPr>
          <w:rFonts w:hint="eastAsia"/>
          <w:sz w:val="16"/>
          <w:szCs w:val="16"/>
          <w:lang w:eastAsia="zh-CN"/>
        </w:rPr>
        <w:t>,2022,51(06):45-49+54.</w:t>
      </w:r>
    </w:p>
    <w:p w14:paraId="46A90AA3" w14:textId="2921894C" w:rsidR="00143ECD" w:rsidRPr="004C07A0" w:rsidRDefault="00143ECD" w:rsidP="001E3F39">
      <w:pPr>
        <w:spacing w:line="312" w:lineRule="auto"/>
        <w:ind w:leftChars="150" w:left="300" w:firstLine="0"/>
        <w:rPr>
          <w:sz w:val="16"/>
          <w:szCs w:val="16"/>
          <w:lang w:eastAsia="zh-CN"/>
        </w:rPr>
      </w:pPr>
      <w:del w:id="442" w:author="Kong Rui" w:date="2023-05-29T19:05:00Z">
        <w:r w:rsidRPr="00143ECD" w:rsidDel="00E008C1">
          <w:rPr>
            <w:sz w:val="16"/>
            <w:szCs w:val="16"/>
            <w:lang w:eastAsia="zh-CN"/>
          </w:rPr>
          <w:delText xml:space="preserve">Guo </w:delText>
        </w:r>
      </w:del>
      <w:ins w:id="443" w:author="Kong Rui" w:date="2023-05-29T19:05:00Z">
        <w:r w:rsidR="00E008C1" w:rsidRPr="00143ECD">
          <w:rPr>
            <w:sz w:val="16"/>
            <w:szCs w:val="16"/>
            <w:lang w:eastAsia="zh-CN"/>
          </w:rPr>
          <w:t>G</w:t>
        </w:r>
        <w:r w:rsidR="00E008C1">
          <w:rPr>
            <w:sz w:val="16"/>
            <w:szCs w:val="16"/>
            <w:lang w:eastAsia="zh-CN"/>
          </w:rPr>
          <w:t>UO</w:t>
        </w:r>
        <w:r w:rsidR="00E008C1" w:rsidRPr="00143ECD">
          <w:rPr>
            <w:sz w:val="16"/>
            <w:szCs w:val="16"/>
            <w:lang w:eastAsia="zh-CN"/>
          </w:rPr>
          <w:t xml:space="preserve"> </w:t>
        </w:r>
      </w:ins>
      <w:r w:rsidRPr="00143ECD">
        <w:rPr>
          <w:sz w:val="16"/>
          <w:szCs w:val="16"/>
          <w:lang w:eastAsia="zh-CN"/>
        </w:rPr>
        <w:t xml:space="preserve">Qi. Research on Forecast of Mine Gas Emission in </w:t>
      </w:r>
      <w:proofErr w:type="spellStart"/>
      <w:r w:rsidRPr="00143ECD">
        <w:rPr>
          <w:sz w:val="16"/>
          <w:szCs w:val="16"/>
          <w:lang w:eastAsia="zh-CN"/>
        </w:rPr>
        <w:t>Xing'an</w:t>
      </w:r>
      <w:proofErr w:type="spellEnd"/>
      <w:r w:rsidRPr="00143ECD">
        <w:rPr>
          <w:sz w:val="16"/>
          <w:szCs w:val="16"/>
          <w:lang w:eastAsia="zh-CN"/>
        </w:rPr>
        <w:t xml:space="preserve"> Coal Mine</w:t>
      </w:r>
      <w:del w:id="444" w:author="Kong Rui" w:date="2023-05-29T19:12:00Z">
        <w:r w:rsidRPr="00143ECD" w:rsidDel="00E008C1">
          <w:rPr>
            <w:sz w:val="16"/>
            <w:szCs w:val="16"/>
            <w:lang w:eastAsia="zh-CN"/>
          </w:rPr>
          <w:delText xml:space="preserve"> </w:delText>
        </w:r>
      </w:del>
      <w:r w:rsidRPr="00143ECD">
        <w:rPr>
          <w:sz w:val="16"/>
          <w:szCs w:val="16"/>
          <w:lang w:eastAsia="zh-CN"/>
        </w:rPr>
        <w:t>[J]. China Mining Engineering, 2022,51(06):45-49+54.</w:t>
      </w:r>
    </w:p>
    <w:p w14:paraId="67226105" w14:textId="5B8A53A6" w:rsidR="004C07A0" w:rsidRDefault="004C07A0" w:rsidP="004C07A0">
      <w:pPr>
        <w:spacing w:line="312" w:lineRule="auto"/>
        <w:ind w:left="320" w:hangingChars="200" w:hanging="320"/>
        <w:rPr>
          <w:sz w:val="16"/>
          <w:szCs w:val="16"/>
          <w:lang w:eastAsia="zh-CN"/>
        </w:rPr>
      </w:pPr>
      <w:r w:rsidRPr="004C07A0">
        <w:rPr>
          <w:rFonts w:hint="eastAsia"/>
          <w:sz w:val="16"/>
          <w:szCs w:val="16"/>
          <w:lang w:eastAsia="zh-CN"/>
        </w:rPr>
        <w:t>[</w:t>
      </w:r>
      <w:r w:rsidR="00143ECD">
        <w:rPr>
          <w:sz w:val="16"/>
          <w:szCs w:val="16"/>
          <w:lang w:eastAsia="zh-CN"/>
        </w:rPr>
        <w:t>12</w:t>
      </w:r>
      <w:r w:rsidRPr="004C07A0">
        <w:rPr>
          <w:rFonts w:hint="eastAsia"/>
          <w:sz w:val="16"/>
          <w:szCs w:val="16"/>
          <w:lang w:eastAsia="zh-CN"/>
        </w:rPr>
        <w:t>]</w:t>
      </w:r>
      <w:r>
        <w:rPr>
          <w:sz w:val="16"/>
          <w:szCs w:val="16"/>
          <w:lang w:eastAsia="zh-CN"/>
        </w:rPr>
        <w:t xml:space="preserve"> </w:t>
      </w:r>
      <w:r w:rsidRPr="004C07A0">
        <w:rPr>
          <w:rFonts w:hint="eastAsia"/>
          <w:sz w:val="16"/>
          <w:szCs w:val="16"/>
          <w:lang w:eastAsia="zh-CN"/>
        </w:rPr>
        <w:t>邵良杉</w:t>
      </w:r>
      <w:ins w:id="445" w:author="Kong Rui" w:date="2023-05-29T19:12:00Z">
        <w:r w:rsidR="00607F06">
          <w:rPr>
            <w:rFonts w:hint="eastAsia"/>
            <w:sz w:val="16"/>
            <w:szCs w:val="16"/>
            <w:lang w:eastAsia="zh-CN"/>
          </w:rPr>
          <w:t>，</w:t>
        </w:r>
      </w:ins>
      <w:del w:id="446" w:author="Kong Rui" w:date="2023-05-29T19:12:00Z">
        <w:r w:rsidRPr="004C07A0" w:rsidDel="00607F06">
          <w:rPr>
            <w:rFonts w:hint="eastAsia"/>
            <w:sz w:val="16"/>
            <w:szCs w:val="16"/>
            <w:lang w:eastAsia="zh-CN"/>
          </w:rPr>
          <w:delText>,</w:delText>
        </w:r>
      </w:del>
      <w:r w:rsidRPr="004C07A0">
        <w:rPr>
          <w:rFonts w:hint="eastAsia"/>
          <w:sz w:val="16"/>
          <w:szCs w:val="16"/>
          <w:lang w:eastAsia="zh-CN"/>
        </w:rPr>
        <w:t>王振</w:t>
      </w:r>
      <w:r w:rsidRPr="004C07A0">
        <w:rPr>
          <w:rFonts w:hint="eastAsia"/>
          <w:sz w:val="16"/>
          <w:szCs w:val="16"/>
          <w:lang w:eastAsia="zh-CN"/>
        </w:rPr>
        <w:t>.</w:t>
      </w:r>
      <w:r>
        <w:rPr>
          <w:sz w:val="16"/>
          <w:szCs w:val="16"/>
          <w:lang w:eastAsia="zh-CN"/>
        </w:rPr>
        <w:t xml:space="preserve"> </w:t>
      </w:r>
      <w:r w:rsidRPr="004C07A0">
        <w:rPr>
          <w:rFonts w:hint="eastAsia"/>
          <w:sz w:val="16"/>
          <w:szCs w:val="16"/>
          <w:lang w:eastAsia="zh-CN"/>
        </w:rPr>
        <w:t>回采工作面瓦斯涌出量预测模型</w:t>
      </w:r>
      <w:r w:rsidRPr="004C07A0">
        <w:rPr>
          <w:rFonts w:hint="eastAsia"/>
          <w:sz w:val="16"/>
          <w:szCs w:val="16"/>
          <w:lang w:eastAsia="zh-CN"/>
        </w:rPr>
        <w:t>[J].</w:t>
      </w:r>
      <w:r>
        <w:rPr>
          <w:sz w:val="16"/>
          <w:szCs w:val="16"/>
          <w:lang w:eastAsia="zh-CN"/>
        </w:rPr>
        <w:t xml:space="preserve"> </w:t>
      </w:r>
      <w:r w:rsidRPr="004C07A0">
        <w:rPr>
          <w:rFonts w:hint="eastAsia"/>
          <w:sz w:val="16"/>
          <w:szCs w:val="16"/>
          <w:lang w:eastAsia="zh-CN"/>
        </w:rPr>
        <w:t>辽宁工程技术大学学报</w:t>
      </w:r>
      <w:r w:rsidRPr="004C07A0">
        <w:rPr>
          <w:rFonts w:hint="eastAsia"/>
          <w:sz w:val="16"/>
          <w:szCs w:val="16"/>
          <w:lang w:eastAsia="zh-CN"/>
        </w:rPr>
        <w:t>(</w:t>
      </w:r>
      <w:r w:rsidRPr="004C07A0">
        <w:rPr>
          <w:rFonts w:hint="eastAsia"/>
          <w:sz w:val="16"/>
          <w:szCs w:val="16"/>
          <w:lang w:eastAsia="zh-CN"/>
        </w:rPr>
        <w:t>自然科学版</w:t>
      </w:r>
      <w:r w:rsidRPr="004C07A0">
        <w:rPr>
          <w:rFonts w:hint="eastAsia"/>
          <w:sz w:val="16"/>
          <w:szCs w:val="16"/>
          <w:lang w:eastAsia="zh-CN"/>
        </w:rPr>
        <w:t>),2022,41(06):490-496.</w:t>
      </w:r>
    </w:p>
    <w:p w14:paraId="0AE23990" w14:textId="1C0393EE" w:rsidR="00143ECD" w:rsidRPr="004C07A0" w:rsidRDefault="00143ECD" w:rsidP="001E3F39">
      <w:pPr>
        <w:spacing w:line="312" w:lineRule="auto"/>
        <w:ind w:leftChars="150" w:left="300" w:firstLine="0"/>
        <w:rPr>
          <w:sz w:val="16"/>
          <w:szCs w:val="16"/>
          <w:lang w:eastAsia="zh-CN"/>
        </w:rPr>
      </w:pPr>
      <w:del w:id="447" w:author="Kong Rui" w:date="2023-05-29T19:05:00Z">
        <w:r w:rsidRPr="00143ECD" w:rsidDel="00E008C1">
          <w:rPr>
            <w:sz w:val="16"/>
            <w:szCs w:val="16"/>
            <w:lang w:eastAsia="zh-CN"/>
          </w:rPr>
          <w:delText xml:space="preserve">Shao </w:delText>
        </w:r>
      </w:del>
      <w:ins w:id="448" w:author="Kong Rui" w:date="2023-05-29T19:05:00Z">
        <w:r w:rsidR="00E008C1" w:rsidRPr="00143ECD">
          <w:rPr>
            <w:sz w:val="16"/>
            <w:szCs w:val="16"/>
            <w:lang w:eastAsia="zh-CN"/>
          </w:rPr>
          <w:t>S</w:t>
        </w:r>
        <w:r w:rsidR="00E008C1">
          <w:rPr>
            <w:sz w:val="16"/>
            <w:szCs w:val="16"/>
            <w:lang w:eastAsia="zh-CN"/>
          </w:rPr>
          <w:t>HAO</w:t>
        </w:r>
        <w:r w:rsidR="00E008C1" w:rsidRPr="00143ECD">
          <w:rPr>
            <w:sz w:val="16"/>
            <w:szCs w:val="16"/>
            <w:lang w:eastAsia="zh-CN"/>
          </w:rPr>
          <w:t xml:space="preserve"> </w:t>
        </w:r>
      </w:ins>
      <w:r w:rsidRPr="00143ECD">
        <w:rPr>
          <w:sz w:val="16"/>
          <w:szCs w:val="16"/>
          <w:lang w:eastAsia="zh-CN"/>
        </w:rPr>
        <w:t xml:space="preserve">Liangshan, </w:t>
      </w:r>
      <w:del w:id="449" w:author="Kong Rui" w:date="2023-05-29T19:05:00Z">
        <w:r w:rsidRPr="00143ECD" w:rsidDel="00E008C1">
          <w:rPr>
            <w:sz w:val="16"/>
            <w:szCs w:val="16"/>
            <w:lang w:eastAsia="zh-CN"/>
          </w:rPr>
          <w:delText xml:space="preserve">Wang </w:delText>
        </w:r>
      </w:del>
      <w:ins w:id="450" w:author="Kong Rui" w:date="2023-05-29T19:05:00Z">
        <w:r w:rsidR="00E008C1" w:rsidRPr="00143ECD">
          <w:rPr>
            <w:sz w:val="16"/>
            <w:szCs w:val="16"/>
            <w:lang w:eastAsia="zh-CN"/>
          </w:rPr>
          <w:t>W</w:t>
        </w:r>
        <w:r w:rsidR="00E008C1">
          <w:rPr>
            <w:sz w:val="16"/>
            <w:szCs w:val="16"/>
            <w:lang w:eastAsia="zh-CN"/>
          </w:rPr>
          <w:t>ANG</w:t>
        </w:r>
      </w:ins>
      <w:ins w:id="451" w:author="Kong Rui" w:date="2023-05-29T19:06:00Z">
        <w:r w:rsidR="00E008C1">
          <w:rPr>
            <w:sz w:val="16"/>
            <w:szCs w:val="16"/>
            <w:lang w:eastAsia="zh-CN"/>
          </w:rPr>
          <w:t xml:space="preserve"> </w:t>
        </w:r>
      </w:ins>
      <w:r w:rsidRPr="00143ECD">
        <w:rPr>
          <w:sz w:val="16"/>
          <w:szCs w:val="16"/>
          <w:lang w:eastAsia="zh-CN"/>
        </w:rPr>
        <w:t>Zhen. Prediction model of gas emission in mining face</w:t>
      </w:r>
      <w:del w:id="452" w:author="Kong Rui" w:date="2023-05-29T19:12:00Z">
        <w:r w:rsidRPr="00143ECD" w:rsidDel="00E008C1">
          <w:rPr>
            <w:sz w:val="16"/>
            <w:szCs w:val="16"/>
            <w:lang w:eastAsia="zh-CN"/>
          </w:rPr>
          <w:delText xml:space="preserve"> </w:delText>
        </w:r>
      </w:del>
      <w:r w:rsidRPr="00143ECD">
        <w:rPr>
          <w:sz w:val="16"/>
          <w:szCs w:val="16"/>
          <w:lang w:eastAsia="zh-CN"/>
        </w:rPr>
        <w:t>[J]. Journal of Liaoning Technical University (Natural Science Edition), 2022,41(06):490-496.</w:t>
      </w:r>
    </w:p>
    <w:p w14:paraId="45E848CC" w14:textId="656FFDD1" w:rsidR="008F570A" w:rsidRPr="00B34510" w:rsidRDefault="008F570A" w:rsidP="003E437D">
      <w:pPr>
        <w:spacing w:line="312" w:lineRule="auto"/>
        <w:ind w:left="320" w:hangingChars="200" w:hanging="320"/>
        <w:rPr>
          <w:sz w:val="16"/>
          <w:szCs w:val="16"/>
          <w:lang w:eastAsia="zh-CN"/>
        </w:rPr>
      </w:pPr>
      <w:r w:rsidRPr="00B34510">
        <w:rPr>
          <w:rFonts w:hint="eastAsia"/>
          <w:sz w:val="16"/>
          <w:szCs w:val="16"/>
          <w:lang w:eastAsia="zh-CN"/>
        </w:rPr>
        <w:t>[</w:t>
      </w:r>
      <w:r w:rsidRPr="00B34510">
        <w:rPr>
          <w:sz w:val="16"/>
          <w:szCs w:val="16"/>
          <w:lang w:eastAsia="zh-CN"/>
        </w:rPr>
        <w:t>13]</w:t>
      </w:r>
      <w:r w:rsidR="00CC3C3A" w:rsidRPr="00B34510">
        <w:rPr>
          <w:sz w:val="16"/>
          <w:szCs w:val="16"/>
          <w:lang w:eastAsia="zh-CN"/>
        </w:rPr>
        <w:t xml:space="preserve"> </w:t>
      </w:r>
      <w:r w:rsidR="00CC3C3A" w:rsidRPr="00B34510">
        <w:rPr>
          <w:rFonts w:hint="eastAsia"/>
          <w:sz w:val="16"/>
          <w:szCs w:val="16"/>
          <w:lang w:eastAsia="zh-CN"/>
        </w:rPr>
        <w:t>杨周</w:t>
      </w:r>
      <w:ins w:id="453" w:author="Kong Rui" w:date="2023-05-29T19:18:00Z">
        <w:r w:rsidR="00607F06">
          <w:rPr>
            <w:rFonts w:hint="eastAsia"/>
            <w:sz w:val="16"/>
            <w:szCs w:val="16"/>
            <w:lang w:eastAsia="zh-CN"/>
          </w:rPr>
          <w:t>，</w:t>
        </w:r>
      </w:ins>
      <w:del w:id="454" w:author="Kong Rui" w:date="2023-05-29T19:12:00Z">
        <w:r w:rsidR="00CC3C3A" w:rsidRPr="00B34510" w:rsidDel="00607F06">
          <w:rPr>
            <w:rFonts w:hint="eastAsia"/>
            <w:sz w:val="16"/>
            <w:szCs w:val="16"/>
            <w:lang w:eastAsia="zh-CN"/>
          </w:rPr>
          <w:delText>,</w:delText>
        </w:r>
      </w:del>
      <w:r w:rsidR="00CC3C3A" w:rsidRPr="00B34510">
        <w:rPr>
          <w:rFonts w:hint="eastAsia"/>
          <w:sz w:val="16"/>
          <w:szCs w:val="16"/>
          <w:lang w:eastAsia="zh-CN"/>
        </w:rPr>
        <w:t>吴顺中</w:t>
      </w:r>
      <w:ins w:id="455" w:author="Kong Rui" w:date="2023-05-29T19:12:00Z">
        <w:r w:rsidR="00607F06">
          <w:rPr>
            <w:rFonts w:hint="eastAsia"/>
            <w:sz w:val="16"/>
            <w:szCs w:val="16"/>
            <w:lang w:eastAsia="zh-CN"/>
          </w:rPr>
          <w:t>，</w:t>
        </w:r>
      </w:ins>
      <w:del w:id="456" w:author="Kong Rui" w:date="2023-05-29T19:12:00Z">
        <w:r w:rsidR="00CC3C3A" w:rsidRPr="00B34510" w:rsidDel="00607F06">
          <w:rPr>
            <w:rFonts w:hint="eastAsia"/>
            <w:sz w:val="16"/>
            <w:szCs w:val="16"/>
            <w:lang w:eastAsia="zh-CN"/>
          </w:rPr>
          <w:delText>,</w:delText>
        </w:r>
      </w:del>
      <w:r w:rsidR="00CC3C3A" w:rsidRPr="00B34510">
        <w:rPr>
          <w:rFonts w:hint="eastAsia"/>
          <w:sz w:val="16"/>
          <w:szCs w:val="16"/>
          <w:lang w:eastAsia="zh-CN"/>
        </w:rPr>
        <w:t>陈爽爽</w:t>
      </w:r>
      <w:r w:rsidR="00CC3C3A" w:rsidRPr="00B34510">
        <w:rPr>
          <w:rFonts w:hint="eastAsia"/>
          <w:sz w:val="16"/>
          <w:szCs w:val="16"/>
          <w:lang w:eastAsia="zh-CN"/>
        </w:rPr>
        <w:t>.</w:t>
      </w:r>
      <w:r w:rsidR="00CC3C3A" w:rsidRPr="00B34510">
        <w:rPr>
          <w:rFonts w:hint="eastAsia"/>
          <w:sz w:val="16"/>
          <w:szCs w:val="16"/>
          <w:lang w:eastAsia="zh-CN"/>
        </w:rPr>
        <w:t>直流电阻率法超前探测技术研究与应用</w:t>
      </w:r>
      <w:r w:rsidR="00CC3C3A" w:rsidRPr="00B34510">
        <w:rPr>
          <w:rFonts w:hint="eastAsia"/>
          <w:sz w:val="16"/>
          <w:szCs w:val="16"/>
          <w:lang w:eastAsia="zh-CN"/>
        </w:rPr>
        <w:t>[J].</w:t>
      </w:r>
      <w:r w:rsidR="007D367C" w:rsidRPr="00B34510">
        <w:rPr>
          <w:sz w:val="16"/>
          <w:szCs w:val="16"/>
          <w:lang w:eastAsia="zh-CN"/>
        </w:rPr>
        <w:t xml:space="preserve"> </w:t>
      </w:r>
      <w:r w:rsidR="00CC3C3A" w:rsidRPr="00B34510">
        <w:rPr>
          <w:rFonts w:hint="eastAsia"/>
          <w:sz w:val="16"/>
          <w:szCs w:val="16"/>
          <w:lang w:eastAsia="zh-CN"/>
        </w:rPr>
        <w:t>煤炭技术</w:t>
      </w:r>
      <w:r w:rsidR="00CC3C3A" w:rsidRPr="00B34510">
        <w:rPr>
          <w:rFonts w:hint="eastAsia"/>
          <w:sz w:val="16"/>
          <w:szCs w:val="16"/>
          <w:lang w:eastAsia="zh-CN"/>
        </w:rPr>
        <w:t>,2016,35(12):140-142.</w:t>
      </w:r>
    </w:p>
    <w:p w14:paraId="0E68F187" w14:textId="7C5F6CC1" w:rsidR="00B34510" w:rsidRPr="00F80464" w:rsidRDefault="00B34510" w:rsidP="00F80464">
      <w:pPr>
        <w:pStyle w:val="aff6"/>
        <w:ind w:left="300"/>
      </w:pPr>
      <w:del w:id="457" w:author="Kong Rui" w:date="2023-05-29T19:06:00Z">
        <w:r w:rsidRPr="00F80464" w:rsidDel="00E008C1">
          <w:delText xml:space="preserve">Yang </w:delText>
        </w:r>
      </w:del>
      <w:ins w:id="458" w:author="Kong Rui" w:date="2023-05-29T19:06:00Z">
        <w:r w:rsidR="00E008C1" w:rsidRPr="00F80464">
          <w:t>Y</w:t>
        </w:r>
        <w:r w:rsidR="00E008C1">
          <w:t>ANG</w:t>
        </w:r>
        <w:r w:rsidR="00E008C1" w:rsidRPr="00F80464">
          <w:t xml:space="preserve"> </w:t>
        </w:r>
      </w:ins>
      <w:r w:rsidRPr="00F80464">
        <w:t xml:space="preserve">Zhou, </w:t>
      </w:r>
      <w:del w:id="459" w:author="Kong Rui" w:date="2023-05-29T19:06:00Z">
        <w:r w:rsidRPr="00F80464" w:rsidDel="00E008C1">
          <w:delText xml:space="preserve">Wu </w:delText>
        </w:r>
      </w:del>
      <w:ins w:id="460" w:author="Kong Rui" w:date="2023-05-29T19:06:00Z">
        <w:r w:rsidR="00E008C1" w:rsidRPr="00F80464">
          <w:t>W</w:t>
        </w:r>
        <w:r w:rsidR="00E008C1">
          <w:t>U</w:t>
        </w:r>
        <w:r w:rsidR="00E008C1" w:rsidRPr="00F80464">
          <w:t xml:space="preserve"> </w:t>
        </w:r>
      </w:ins>
      <w:proofErr w:type="spellStart"/>
      <w:r w:rsidRPr="00F80464">
        <w:t>Shunzhong</w:t>
      </w:r>
      <w:proofErr w:type="spellEnd"/>
      <w:r w:rsidRPr="00F80464">
        <w:t xml:space="preserve">, </w:t>
      </w:r>
      <w:del w:id="461" w:author="Kong Rui" w:date="2023-05-29T19:06:00Z">
        <w:r w:rsidRPr="00F80464" w:rsidDel="00E008C1">
          <w:delText xml:space="preserve">Chen </w:delText>
        </w:r>
      </w:del>
      <w:ins w:id="462" w:author="Kong Rui" w:date="2023-05-29T19:06:00Z">
        <w:r w:rsidR="00E008C1" w:rsidRPr="00F80464">
          <w:t>C</w:t>
        </w:r>
        <w:r w:rsidR="00E008C1">
          <w:t>HEN</w:t>
        </w:r>
        <w:r w:rsidR="00E008C1" w:rsidRPr="00F80464">
          <w:t xml:space="preserve"> </w:t>
        </w:r>
      </w:ins>
      <w:proofErr w:type="spellStart"/>
      <w:r w:rsidRPr="00F80464">
        <w:t>Shuangshuang</w:t>
      </w:r>
      <w:proofErr w:type="spellEnd"/>
      <w:r w:rsidRPr="00F80464">
        <w:t>. Research and Application of Advanced Detection Technology by DC Resistivity Method[J]. Coal Technology, 2016,35(12):140-142.</w:t>
      </w:r>
    </w:p>
    <w:p w14:paraId="2692665D" w14:textId="1DC05AE1" w:rsidR="008F570A" w:rsidRPr="00B34510" w:rsidRDefault="002318B8" w:rsidP="003E437D">
      <w:pPr>
        <w:spacing w:line="312" w:lineRule="auto"/>
        <w:ind w:left="320" w:hangingChars="200" w:hanging="320"/>
        <w:rPr>
          <w:sz w:val="16"/>
          <w:szCs w:val="16"/>
          <w:lang w:eastAsia="zh-CN"/>
        </w:rPr>
      </w:pPr>
      <w:r w:rsidRPr="00B34510">
        <w:rPr>
          <w:rFonts w:hint="eastAsia"/>
          <w:sz w:val="16"/>
          <w:szCs w:val="16"/>
          <w:lang w:eastAsia="zh-CN"/>
        </w:rPr>
        <w:t>[</w:t>
      </w:r>
      <w:r w:rsidRPr="00B34510">
        <w:rPr>
          <w:sz w:val="16"/>
          <w:szCs w:val="16"/>
          <w:lang w:eastAsia="zh-CN"/>
        </w:rPr>
        <w:t>1</w:t>
      </w:r>
      <w:r w:rsidR="008F570A" w:rsidRPr="00B34510">
        <w:rPr>
          <w:sz w:val="16"/>
          <w:szCs w:val="16"/>
          <w:lang w:eastAsia="zh-CN"/>
        </w:rPr>
        <w:t>4</w:t>
      </w:r>
      <w:r w:rsidRPr="00B34510">
        <w:rPr>
          <w:rFonts w:hint="eastAsia"/>
          <w:sz w:val="16"/>
          <w:szCs w:val="16"/>
          <w:lang w:eastAsia="zh-CN"/>
        </w:rPr>
        <w:t>]</w:t>
      </w:r>
      <w:r w:rsidR="007D367C" w:rsidRPr="00B34510">
        <w:rPr>
          <w:sz w:val="16"/>
          <w:szCs w:val="16"/>
          <w:lang w:eastAsia="zh-CN"/>
        </w:rPr>
        <w:t xml:space="preserve"> </w:t>
      </w:r>
      <w:r w:rsidRPr="00B34510">
        <w:rPr>
          <w:rFonts w:hint="eastAsia"/>
          <w:sz w:val="16"/>
          <w:szCs w:val="16"/>
          <w:lang w:eastAsia="zh-CN"/>
        </w:rPr>
        <w:t>张力</w:t>
      </w:r>
      <w:ins w:id="463" w:author="Kong Rui" w:date="2023-05-29T19:12:00Z">
        <w:r w:rsidR="00607F06">
          <w:rPr>
            <w:rFonts w:hint="eastAsia"/>
            <w:sz w:val="16"/>
            <w:szCs w:val="16"/>
            <w:lang w:eastAsia="zh-CN"/>
          </w:rPr>
          <w:t>，</w:t>
        </w:r>
      </w:ins>
      <w:del w:id="464" w:author="Kong Rui" w:date="2023-05-29T19:12:00Z">
        <w:r w:rsidRPr="00B34510" w:rsidDel="00607F06">
          <w:rPr>
            <w:rFonts w:hint="eastAsia"/>
            <w:sz w:val="16"/>
            <w:szCs w:val="16"/>
            <w:lang w:eastAsia="zh-CN"/>
          </w:rPr>
          <w:delText>,</w:delText>
        </w:r>
      </w:del>
      <w:r w:rsidRPr="00B34510">
        <w:rPr>
          <w:rFonts w:hint="eastAsia"/>
          <w:sz w:val="16"/>
          <w:szCs w:val="16"/>
          <w:lang w:eastAsia="zh-CN"/>
        </w:rPr>
        <w:t>阮百尧</w:t>
      </w:r>
      <w:ins w:id="465" w:author="Kong Rui" w:date="2023-05-29T19:12:00Z">
        <w:r w:rsidR="00607F06">
          <w:rPr>
            <w:rFonts w:hint="eastAsia"/>
            <w:sz w:val="16"/>
            <w:szCs w:val="16"/>
            <w:lang w:eastAsia="zh-CN"/>
          </w:rPr>
          <w:t>，</w:t>
        </w:r>
      </w:ins>
      <w:del w:id="466" w:author="Kong Rui" w:date="2023-05-29T19:12:00Z">
        <w:r w:rsidRPr="00B34510" w:rsidDel="00607F06">
          <w:rPr>
            <w:rFonts w:hint="eastAsia"/>
            <w:sz w:val="16"/>
            <w:szCs w:val="16"/>
            <w:lang w:eastAsia="zh-CN"/>
          </w:rPr>
          <w:delText>,</w:delText>
        </w:r>
      </w:del>
      <w:r w:rsidRPr="00B34510">
        <w:rPr>
          <w:rFonts w:hint="eastAsia"/>
          <w:sz w:val="16"/>
          <w:szCs w:val="16"/>
          <w:lang w:eastAsia="zh-CN"/>
        </w:rPr>
        <w:t>刘海飞</w:t>
      </w:r>
      <w:ins w:id="467" w:author="Kong Rui" w:date="2023-05-29T19:12:00Z">
        <w:r w:rsidR="00607F06">
          <w:rPr>
            <w:rFonts w:hint="eastAsia"/>
            <w:sz w:val="16"/>
            <w:szCs w:val="16"/>
            <w:lang w:eastAsia="zh-CN"/>
          </w:rPr>
          <w:t>，</w:t>
        </w:r>
      </w:ins>
      <w:del w:id="468" w:author="Kong Rui" w:date="2023-05-29T19:12:00Z">
        <w:r w:rsidRPr="00B34510" w:rsidDel="00607F06">
          <w:rPr>
            <w:rFonts w:hint="eastAsia"/>
            <w:sz w:val="16"/>
            <w:szCs w:val="16"/>
            <w:lang w:eastAsia="zh-CN"/>
          </w:rPr>
          <w:delText>,</w:delText>
        </w:r>
      </w:del>
      <w:r w:rsidRPr="00B34510">
        <w:rPr>
          <w:rFonts w:hint="eastAsia"/>
          <w:sz w:val="16"/>
          <w:szCs w:val="16"/>
          <w:lang w:eastAsia="zh-CN"/>
        </w:rPr>
        <w:t>邓小康</w:t>
      </w:r>
      <w:r w:rsidRPr="00B34510">
        <w:rPr>
          <w:rFonts w:hint="eastAsia"/>
          <w:sz w:val="16"/>
          <w:szCs w:val="16"/>
          <w:lang w:eastAsia="zh-CN"/>
        </w:rPr>
        <w:t>.</w:t>
      </w:r>
      <w:r w:rsidRPr="00B34510">
        <w:rPr>
          <w:rFonts w:hint="eastAsia"/>
          <w:sz w:val="16"/>
          <w:szCs w:val="16"/>
          <w:lang w:eastAsia="zh-CN"/>
        </w:rPr>
        <w:t>三维全空间坑道直流聚焦超前探测数值模拟</w:t>
      </w:r>
      <w:r w:rsidRPr="00B34510">
        <w:rPr>
          <w:rFonts w:hint="eastAsia"/>
          <w:sz w:val="16"/>
          <w:szCs w:val="16"/>
          <w:lang w:eastAsia="zh-CN"/>
        </w:rPr>
        <w:t>[J].</w:t>
      </w:r>
      <w:r w:rsidR="007D367C" w:rsidRPr="00B34510">
        <w:rPr>
          <w:sz w:val="16"/>
          <w:szCs w:val="16"/>
          <w:lang w:eastAsia="zh-CN"/>
        </w:rPr>
        <w:t xml:space="preserve"> </w:t>
      </w:r>
      <w:r w:rsidRPr="00B34510">
        <w:rPr>
          <w:rFonts w:hint="eastAsia"/>
          <w:sz w:val="16"/>
          <w:szCs w:val="16"/>
          <w:lang w:eastAsia="zh-CN"/>
        </w:rPr>
        <w:t>物探与化探</w:t>
      </w:r>
      <w:r w:rsidRPr="00B34510">
        <w:rPr>
          <w:rFonts w:hint="eastAsia"/>
          <w:sz w:val="16"/>
          <w:szCs w:val="16"/>
          <w:lang w:eastAsia="zh-CN"/>
        </w:rPr>
        <w:t>,2011,35(03):419-422.</w:t>
      </w:r>
    </w:p>
    <w:p w14:paraId="5C495458" w14:textId="2FF1513F" w:rsidR="00B34510" w:rsidRPr="009255B5" w:rsidRDefault="00B34510" w:rsidP="009255B5">
      <w:pPr>
        <w:pStyle w:val="aff6"/>
        <w:ind w:left="300"/>
      </w:pPr>
      <w:del w:id="469" w:author="Kong Rui" w:date="2023-05-29T19:06:00Z">
        <w:r w:rsidRPr="009255B5" w:rsidDel="00E008C1">
          <w:delText xml:space="preserve">Zhang </w:delText>
        </w:r>
      </w:del>
      <w:ins w:id="470" w:author="Kong Rui" w:date="2023-05-29T19:06:00Z">
        <w:r w:rsidR="00E008C1" w:rsidRPr="009255B5">
          <w:t>Z</w:t>
        </w:r>
        <w:r w:rsidR="00E008C1">
          <w:t>HANG</w:t>
        </w:r>
        <w:r w:rsidR="00E008C1" w:rsidRPr="009255B5">
          <w:t xml:space="preserve"> </w:t>
        </w:r>
      </w:ins>
      <w:r w:rsidRPr="009255B5">
        <w:t xml:space="preserve">Li, </w:t>
      </w:r>
      <w:del w:id="471" w:author="Kong Rui" w:date="2023-05-29T19:06:00Z">
        <w:r w:rsidRPr="009255B5" w:rsidDel="00E008C1">
          <w:delText xml:space="preserve">Ruan </w:delText>
        </w:r>
      </w:del>
      <w:ins w:id="472" w:author="Kong Rui" w:date="2023-05-29T19:06:00Z">
        <w:r w:rsidR="00E008C1" w:rsidRPr="009255B5">
          <w:t>R</w:t>
        </w:r>
        <w:r w:rsidR="00E008C1">
          <w:t>UAN</w:t>
        </w:r>
        <w:r w:rsidR="00E008C1" w:rsidRPr="009255B5">
          <w:t xml:space="preserve"> </w:t>
        </w:r>
      </w:ins>
      <w:proofErr w:type="spellStart"/>
      <w:r w:rsidRPr="009255B5">
        <w:t>Baiyao</w:t>
      </w:r>
      <w:proofErr w:type="spellEnd"/>
      <w:r w:rsidRPr="009255B5">
        <w:t xml:space="preserve">, </w:t>
      </w:r>
      <w:del w:id="473" w:author="Kong Rui" w:date="2023-05-29T19:06:00Z">
        <w:r w:rsidRPr="009255B5" w:rsidDel="00E008C1">
          <w:delText xml:space="preserve">Liu </w:delText>
        </w:r>
      </w:del>
      <w:ins w:id="474" w:author="Kong Rui" w:date="2023-05-29T19:06:00Z">
        <w:r w:rsidR="00E008C1" w:rsidRPr="009255B5">
          <w:t>L</w:t>
        </w:r>
        <w:r w:rsidR="00E008C1">
          <w:t>IU</w:t>
        </w:r>
        <w:r w:rsidR="00E008C1" w:rsidRPr="009255B5">
          <w:t xml:space="preserve"> </w:t>
        </w:r>
      </w:ins>
      <w:proofErr w:type="spellStart"/>
      <w:r w:rsidRPr="009255B5">
        <w:t>Haifei</w:t>
      </w:r>
      <w:proofErr w:type="spellEnd"/>
      <w:r w:rsidRPr="009255B5">
        <w:t xml:space="preserve">, </w:t>
      </w:r>
      <w:del w:id="475" w:author="Kong Rui" w:date="2023-05-29T19:06:00Z">
        <w:r w:rsidRPr="009255B5" w:rsidDel="00E008C1">
          <w:delText xml:space="preserve">Deng </w:delText>
        </w:r>
      </w:del>
      <w:ins w:id="476" w:author="Kong Rui" w:date="2023-05-29T19:06:00Z">
        <w:r w:rsidR="00E008C1" w:rsidRPr="009255B5">
          <w:t>D</w:t>
        </w:r>
        <w:r w:rsidR="00E008C1">
          <w:t>ENG</w:t>
        </w:r>
        <w:r w:rsidR="00E008C1" w:rsidRPr="009255B5">
          <w:t xml:space="preserve"> </w:t>
        </w:r>
      </w:ins>
      <w:proofErr w:type="spellStart"/>
      <w:r w:rsidRPr="009255B5">
        <w:t>Xiaokang</w:t>
      </w:r>
      <w:proofErr w:type="spellEnd"/>
      <w:r w:rsidRPr="009255B5">
        <w:t>. Numerical simulation of direct current focusing advanced detection in tunnels in three-dimensional full space[J]. Geophysical and Geochemical Exploration, 2011,35(03):419-422.</w:t>
      </w:r>
    </w:p>
    <w:p w14:paraId="3985AB85" w14:textId="3987AFF8" w:rsidR="00C9411D" w:rsidRPr="00B34510" w:rsidRDefault="008F570A" w:rsidP="003E437D">
      <w:pPr>
        <w:spacing w:line="312" w:lineRule="auto"/>
        <w:ind w:left="320" w:hangingChars="200" w:hanging="320"/>
        <w:rPr>
          <w:sz w:val="16"/>
          <w:szCs w:val="16"/>
          <w:lang w:eastAsia="zh-CN"/>
        </w:rPr>
      </w:pPr>
      <w:r w:rsidRPr="00B34510">
        <w:rPr>
          <w:rFonts w:hint="eastAsia"/>
          <w:sz w:val="16"/>
          <w:szCs w:val="16"/>
          <w:lang w:eastAsia="zh-CN"/>
        </w:rPr>
        <w:t>[</w:t>
      </w:r>
      <w:r w:rsidRPr="00B34510">
        <w:rPr>
          <w:sz w:val="16"/>
          <w:szCs w:val="16"/>
          <w:lang w:eastAsia="zh-CN"/>
        </w:rPr>
        <w:t>15</w:t>
      </w:r>
      <w:r w:rsidRPr="00B34510">
        <w:rPr>
          <w:rFonts w:hint="eastAsia"/>
          <w:sz w:val="16"/>
          <w:szCs w:val="16"/>
          <w:lang w:eastAsia="zh-CN"/>
        </w:rPr>
        <w:t>]</w:t>
      </w:r>
      <w:r w:rsidR="007D367C" w:rsidRPr="00B34510">
        <w:rPr>
          <w:sz w:val="16"/>
          <w:szCs w:val="16"/>
          <w:lang w:eastAsia="zh-CN"/>
        </w:rPr>
        <w:t xml:space="preserve"> </w:t>
      </w:r>
      <w:proofErr w:type="gramStart"/>
      <w:r w:rsidRPr="00B34510">
        <w:rPr>
          <w:rFonts w:hint="eastAsia"/>
          <w:sz w:val="16"/>
          <w:szCs w:val="16"/>
          <w:lang w:eastAsia="zh-CN"/>
        </w:rPr>
        <w:t>鲁晶津</w:t>
      </w:r>
      <w:proofErr w:type="gramEnd"/>
      <w:r w:rsidRPr="00B34510">
        <w:rPr>
          <w:rFonts w:hint="eastAsia"/>
          <w:sz w:val="16"/>
          <w:szCs w:val="16"/>
          <w:lang w:eastAsia="zh-CN"/>
        </w:rPr>
        <w:t xml:space="preserve">. </w:t>
      </w:r>
      <w:r w:rsidRPr="00B34510">
        <w:rPr>
          <w:rFonts w:hint="eastAsia"/>
          <w:sz w:val="16"/>
          <w:szCs w:val="16"/>
          <w:lang w:eastAsia="zh-CN"/>
        </w:rPr>
        <w:t>地球电磁三维数值模拟的多重网格方法及其应用研究</w:t>
      </w:r>
      <w:r w:rsidRPr="00B34510">
        <w:rPr>
          <w:rFonts w:hint="eastAsia"/>
          <w:sz w:val="16"/>
          <w:szCs w:val="16"/>
          <w:lang w:eastAsia="zh-CN"/>
        </w:rPr>
        <w:t>[D].</w:t>
      </w:r>
      <w:r w:rsidR="007D367C" w:rsidRPr="00B34510">
        <w:rPr>
          <w:sz w:val="16"/>
          <w:szCs w:val="16"/>
          <w:lang w:eastAsia="zh-CN"/>
        </w:rPr>
        <w:t xml:space="preserve"> </w:t>
      </w:r>
      <w:r w:rsidRPr="00B34510">
        <w:rPr>
          <w:rFonts w:hint="eastAsia"/>
          <w:sz w:val="16"/>
          <w:szCs w:val="16"/>
          <w:lang w:eastAsia="zh-CN"/>
        </w:rPr>
        <w:t>中国科学技术大学</w:t>
      </w:r>
      <w:r w:rsidRPr="00B34510">
        <w:rPr>
          <w:rFonts w:hint="eastAsia"/>
          <w:sz w:val="16"/>
          <w:szCs w:val="16"/>
          <w:lang w:eastAsia="zh-CN"/>
        </w:rPr>
        <w:t>,2010.</w:t>
      </w:r>
    </w:p>
    <w:p w14:paraId="25769E21" w14:textId="24B28264" w:rsidR="00B34510" w:rsidRPr="009255B5" w:rsidRDefault="00B34510" w:rsidP="009255B5">
      <w:pPr>
        <w:pStyle w:val="aff6"/>
        <w:ind w:left="300"/>
      </w:pPr>
      <w:del w:id="477" w:author="Kong Rui" w:date="2023-05-29T19:06:00Z">
        <w:r w:rsidRPr="009255B5" w:rsidDel="00E008C1">
          <w:delText xml:space="preserve">Lu </w:delText>
        </w:r>
      </w:del>
      <w:ins w:id="478" w:author="Kong Rui" w:date="2023-05-29T19:06:00Z">
        <w:r w:rsidR="00E008C1" w:rsidRPr="009255B5">
          <w:t>L</w:t>
        </w:r>
        <w:r w:rsidR="00E008C1">
          <w:t>U</w:t>
        </w:r>
        <w:r w:rsidR="00E008C1" w:rsidRPr="009255B5">
          <w:t xml:space="preserve"> </w:t>
        </w:r>
      </w:ins>
      <w:proofErr w:type="spellStart"/>
      <w:r w:rsidRPr="009255B5">
        <w:t>Jingjin</w:t>
      </w:r>
      <w:proofErr w:type="spellEnd"/>
      <w:r w:rsidRPr="009255B5">
        <w:t>. Multi-grid method and its application research on three-dimensional numerical simulation of the earth's magnetism[D]. University of Science and Technology of China, 2010.</w:t>
      </w:r>
    </w:p>
    <w:p w14:paraId="1C60C366" w14:textId="5787D8F1" w:rsidR="00F80464" w:rsidRPr="009255B5" w:rsidRDefault="00F80464" w:rsidP="009255B5">
      <w:pPr>
        <w:pStyle w:val="aff6"/>
        <w:ind w:left="320" w:hangingChars="200" w:hanging="320"/>
      </w:pPr>
      <w:r w:rsidRPr="009255B5">
        <w:rPr>
          <w:rFonts w:hint="eastAsia"/>
        </w:rPr>
        <w:t>[</w:t>
      </w:r>
      <w:r w:rsidRPr="009255B5">
        <w:t xml:space="preserve">16] </w:t>
      </w:r>
      <w:proofErr w:type="spellStart"/>
      <w:r w:rsidR="00292682" w:rsidRPr="009255B5">
        <w:t>LeCun</w:t>
      </w:r>
      <w:proofErr w:type="spellEnd"/>
      <w:r w:rsidR="00292682" w:rsidRPr="009255B5">
        <w:t xml:space="preserve"> Y, </w:t>
      </w:r>
      <w:proofErr w:type="spellStart"/>
      <w:r w:rsidR="00292682" w:rsidRPr="009255B5">
        <w:t>Touresky</w:t>
      </w:r>
      <w:proofErr w:type="spellEnd"/>
      <w:r w:rsidR="00292682" w:rsidRPr="009255B5">
        <w:t xml:space="preserve"> D, Hinton G, et al. A theoretical framework for back-propagation[C]//Proceedings of the 1988 connectionist models summer school. 1988, 1: 21-28.</w:t>
      </w:r>
    </w:p>
    <w:p w14:paraId="2D5D3351" w14:textId="5E3C1B93" w:rsidR="00F80464" w:rsidRDefault="00F80464" w:rsidP="009255B5">
      <w:pPr>
        <w:pStyle w:val="aff6"/>
        <w:ind w:left="320" w:hangingChars="200" w:hanging="320"/>
      </w:pPr>
      <w:r w:rsidRPr="00F80464">
        <w:t>[1</w:t>
      </w:r>
      <w:r>
        <w:t>7</w:t>
      </w:r>
      <w:r w:rsidRPr="00F80464">
        <w:t>]</w:t>
      </w:r>
      <w:ins w:id="479" w:author="Kong Rui" w:date="2023-05-29T19:09:00Z">
        <w:r w:rsidR="00E008C1">
          <w:t xml:space="preserve"> </w:t>
        </w:r>
      </w:ins>
      <w:del w:id="480" w:author="Kong Rui" w:date="2023-05-29T19:09:00Z">
        <w:r w:rsidDel="00E008C1">
          <w:delText xml:space="preserve"> </w:delText>
        </w:r>
      </w:del>
      <w:proofErr w:type="spellStart"/>
      <w:r>
        <w:t>Xingzheng</w:t>
      </w:r>
      <w:proofErr w:type="spellEnd"/>
      <w:r>
        <w:t xml:space="preserve"> Chen,</w:t>
      </w:r>
      <w:ins w:id="481" w:author="Kong Rui" w:date="2023-05-29T19:13:00Z">
        <w:r w:rsidR="00607F06">
          <w:t xml:space="preserve"> </w:t>
        </w:r>
      </w:ins>
      <w:proofErr w:type="spellStart"/>
      <w:r>
        <w:t>Congbo</w:t>
      </w:r>
      <w:proofErr w:type="spellEnd"/>
      <w:r>
        <w:t xml:space="preserve"> Li,</w:t>
      </w:r>
      <w:ins w:id="482" w:author="Kong Rui" w:date="2023-05-29T19:13:00Z">
        <w:r w:rsidR="00607F06">
          <w:t xml:space="preserve"> </w:t>
        </w:r>
      </w:ins>
      <w:r>
        <w:t>Rui Hu,</w:t>
      </w:r>
      <w:ins w:id="483" w:author="Kong Rui" w:date="2023-05-29T19:13:00Z">
        <w:r w:rsidR="00607F06">
          <w:t xml:space="preserve"> </w:t>
        </w:r>
      </w:ins>
      <w:r>
        <w:t>Ning Liu,</w:t>
      </w:r>
      <w:ins w:id="484" w:author="Kong Rui" w:date="2023-05-29T19:13:00Z">
        <w:r w:rsidR="00607F06">
          <w:t xml:space="preserve"> </w:t>
        </w:r>
      </w:ins>
      <w:r>
        <w:t>Chi Zhang.</w:t>
      </w:r>
      <w:ins w:id="485" w:author="Kong Rui" w:date="2023-05-29T19:08:00Z">
        <w:r w:rsidR="00E008C1">
          <w:t xml:space="preserve"> </w:t>
        </w:r>
      </w:ins>
      <w:r>
        <w:t>Integrated Optimization of Structure and Control Parameters for the Height Control System of a Vertical Spindle Cotton Picker[J].</w:t>
      </w:r>
      <w:ins w:id="486" w:author="Kong Rui" w:date="2023-05-29T19:09:00Z">
        <w:r w:rsidR="00E008C1">
          <w:t xml:space="preserve"> </w:t>
        </w:r>
      </w:ins>
      <w:r>
        <w:t>Chinese</w:t>
      </w:r>
      <w:ins w:id="487" w:author="Kong Rui" w:date="2023-05-29T19:09:00Z">
        <w:r w:rsidR="00E008C1">
          <w:t xml:space="preserve"> </w:t>
        </w:r>
      </w:ins>
      <w:del w:id="488" w:author="Kong Rui" w:date="2023-05-29T19:09:00Z">
        <w:r w:rsidDel="00E008C1">
          <w:delText xml:space="preserve"> </w:delText>
        </w:r>
      </w:del>
      <w:r>
        <w:t>Journal of Mechanical Engineering,2021,34(06):423-434.</w:t>
      </w:r>
    </w:p>
    <w:p w14:paraId="6B8672E1" w14:textId="4F2BE6CB" w:rsidR="00F80464" w:rsidRDefault="00F80464" w:rsidP="00607F06">
      <w:pPr>
        <w:pStyle w:val="aff6"/>
        <w:ind w:left="320" w:hanging="320"/>
      </w:pPr>
      <w:r>
        <w:rPr>
          <w:rFonts w:hint="eastAsia"/>
        </w:rPr>
        <w:t>[</w:t>
      </w:r>
      <w:r>
        <w:t>18</w:t>
      </w:r>
      <w:r>
        <w:rPr>
          <w:rFonts w:hint="eastAsia"/>
        </w:rPr>
        <w:t>]</w:t>
      </w:r>
      <w:r>
        <w:t xml:space="preserve"> </w:t>
      </w:r>
      <w:r>
        <w:rPr>
          <w:rFonts w:hint="eastAsia"/>
        </w:rPr>
        <w:t>郭昌放</w:t>
      </w:r>
      <w:ins w:id="489" w:author="Kong Rui" w:date="2023-05-29T19:14:00Z">
        <w:r w:rsidR="00607F06">
          <w:rPr>
            <w:rFonts w:hint="eastAsia"/>
          </w:rPr>
          <w:t>，</w:t>
        </w:r>
      </w:ins>
      <w:del w:id="490" w:author="Kong Rui" w:date="2023-05-29T19:14:00Z">
        <w:r w:rsidDel="00607F06">
          <w:rPr>
            <w:rFonts w:hint="eastAsia"/>
          </w:rPr>
          <w:delText>,</w:delText>
        </w:r>
      </w:del>
      <w:r>
        <w:rPr>
          <w:rFonts w:hint="eastAsia"/>
        </w:rPr>
        <w:t>武祥</w:t>
      </w:r>
      <w:ins w:id="491" w:author="Kong Rui" w:date="2023-05-29T19:14:00Z">
        <w:r w:rsidR="00607F06">
          <w:rPr>
            <w:rFonts w:hint="eastAsia"/>
          </w:rPr>
          <w:t>，</w:t>
        </w:r>
      </w:ins>
      <w:del w:id="492" w:author="Kong Rui" w:date="2023-05-29T19:14:00Z">
        <w:r w:rsidDel="00607F06">
          <w:rPr>
            <w:rFonts w:hint="eastAsia"/>
          </w:rPr>
          <w:delText>,</w:delText>
        </w:r>
      </w:del>
      <w:r>
        <w:rPr>
          <w:rFonts w:hint="eastAsia"/>
        </w:rPr>
        <w:t>杨真</w:t>
      </w:r>
      <w:ins w:id="493" w:author="Kong Rui" w:date="2023-05-29T19:14:00Z">
        <w:r w:rsidR="00607F06">
          <w:rPr>
            <w:rFonts w:hint="eastAsia"/>
          </w:rPr>
          <w:t>，</w:t>
        </w:r>
      </w:ins>
      <w:del w:id="494" w:author="Kong Rui" w:date="2023-05-29T19:14:00Z">
        <w:r w:rsidDel="00607F06">
          <w:rPr>
            <w:rFonts w:hint="eastAsia"/>
          </w:rPr>
          <w:delText>,</w:delText>
        </w:r>
      </w:del>
      <w:r>
        <w:rPr>
          <w:rFonts w:hint="eastAsia"/>
        </w:rPr>
        <w:t>陈一鼎</w:t>
      </w:r>
      <w:ins w:id="495" w:author="Kong Rui" w:date="2023-05-29T19:14:00Z">
        <w:r w:rsidR="00607F06">
          <w:rPr>
            <w:rFonts w:hint="eastAsia"/>
          </w:rPr>
          <w:t>，</w:t>
        </w:r>
      </w:ins>
      <w:del w:id="496" w:author="Kong Rui" w:date="2023-05-29T19:14:00Z">
        <w:r w:rsidDel="00607F06">
          <w:rPr>
            <w:rFonts w:hint="eastAsia"/>
          </w:rPr>
          <w:delText>,</w:delText>
        </w:r>
      </w:del>
      <w:r>
        <w:rPr>
          <w:rFonts w:hint="eastAsia"/>
        </w:rPr>
        <w:t>马留柱</w:t>
      </w:r>
      <w:ins w:id="497" w:author="Kong Rui" w:date="2023-05-29T19:14:00Z">
        <w:r w:rsidR="00607F06">
          <w:rPr>
            <w:rFonts w:hint="eastAsia"/>
          </w:rPr>
          <w:t>，</w:t>
        </w:r>
      </w:ins>
      <w:del w:id="498" w:author="Kong Rui" w:date="2023-05-29T19:14:00Z">
        <w:r w:rsidDel="00607F06">
          <w:rPr>
            <w:rFonts w:hint="eastAsia"/>
          </w:rPr>
          <w:delText>,</w:delText>
        </w:r>
      </w:del>
      <w:r>
        <w:rPr>
          <w:rFonts w:hint="eastAsia"/>
        </w:rPr>
        <w:t>马中原</w:t>
      </w:r>
      <w:r>
        <w:rPr>
          <w:rFonts w:hint="eastAsia"/>
        </w:rPr>
        <w:t>.</w:t>
      </w:r>
      <w:r>
        <w:t xml:space="preserve"> </w:t>
      </w:r>
      <w:r>
        <w:rPr>
          <w:rFonts w:hint="eastAsia"/>
        </w:rPr>
        <w:t>多</w:t>
      </w:r>
      <w:proofErr w:type="gramStart"/>
      <w:r>
        <w:rPr>
          <w:rFonts w:hint="eastAsia"/>
        </w:rPr>
        <w:t>源信息</w:t>
      </w:r>
      <w:proofErr w:type="gramEnd"/>
      <w:r>
        <w:rPr>
          <w:rFonts w:hint="eastAsia"/>
        </w:rPr>
        <w:t>融合约束下的工作面电磁波</w:t>
      </w:r>
      <w:r>
        <w:rPr>
          <w:rFonts w:hint="eastAsia"/>
        </w:rPr>
        <w:t xml:space="preserve">CT </w:t>
      </w:r>
      <w:r>
        <w:rPr>
          <w:rFonts w:hint="eastAsia"/>
        </w:rPr>
        <w:t>探测智能反演方法</w:t>
      </w:r>
      <w:r>
        <w:rPr>
          <w:rFonts w:hint="eastAsia"/>
        </w:rPr>
        <w:t>[J].</w:t>
      </w:r>
      <w:r>
        <w:t xml:space="preserve"> </w:t>
      </w:r>
      <w:r>
        <w:rPr>
          <w:rFonts w:hint="eastAsia"/>
        </w:rPr>
        <w:t>煤炭学</w:t>
      </w:r>
      <w:r w:rsidRPr="00F80464">
        <w:rPr>
          <w:rFonts w:hint="eastAsia"/>
        </w:rPr>
        <w:t>报</w:t>
      </w:r>
      <w:r w:rsidRPr="00F80464">
        <w:rPr>
          <w:rFonts w:hint="eastAsia"/>
        </w:rPr>
        <w:t>,2021,46(11):3623-3635.</w:t>
      </w:r>
    </w:p>
    <w:p w14:paraId="69328546" w14:textId="45EE2CD9" w:rsidR="00292682" w:rsidRPr="00292682" w:rsidRDefault="00292682" w:rsidP="00292682">
      <w:pPr>
        <w:pStyle w:val="aff6"/>
        <w:ind w:left="300"/>
      </w:pPr>
      <w:del w:id="499" w:author="Kong Rui" w:date="2023-05-29T19:09:00Z">
        <w:r w:rsidRPr="00292682" w:rsidDel="00E008C1">
          <w:delText xml:space="preserve">Guo </w:delText>
        </w:r>
      </w:del>
      <w:ins w:id="500" w:author="Kong Rui" w:date="2023-05-29T19:09:00Z">
        <w:r w:rsidR="00E008C1" w:rsidRPr="00292682">
          <w:t>G</w:t>
        </w:r>
        <w:r w:rsidR="00E008C1">
          <w:t xml:space="preserve">UO </w:t>
        </w:r>
      </w:ins>
      <w:proofErr w:type="spellStart"/>
      <w:r w:rsidRPr="00292682">
        <w:t>Changfang</w:t>
      </w:r>
      <w:proofErr w:type="spellEnd"/>
      <w:r w:rsidRPr="00292682">
        <w:t>, W</w:t>
      </w:r>
      <w:ins w:id="501" w:author="Kong Rui" w:date="2023-05-29T19:10:00Z">
        <w:r w:rsidR="00E008C1">
          <w:t>U</w:t>
        </w:r>
      </w:ins>
      <w:del w:id="502" w:author="Kong Rui" w:date="2023-05-29T19:10:00Z">
        <w:r w:rsidRPr="00292682" w:rsidDel="00E008C1">
          <w:delText>u</w:delText>
        </w:r>
      </w:del>
      <w:r w:rsidRPr="00292682">
        <w:t xml:space="preserve"> Xiang, </w:t>
      </w:r>
      <w:del w:id="503" w:author="Kong Rui" w:date="2023-05-29T19:10:00Z">
        <w:r w:rsidRPr="00292682" w:rsidDel="00E008C1">
          <w:delText xml:space="preserve">Yang </w:delText>
        </w:r>
      </w:del>
      <w:ins w:id="504" w:author="Kong Rui" w:date="2023-05-29T19:10:00Z">
        <w:r w:rsidR="00E008C1" w:rsidRPr="00292682">
          <w:t>Y</w:t>
        </w:r>
        <w:r w:rsidR="00E008C1">
          <w:t>ANG</w:t>
        </w:r>
        <w:r w:rsidR="00E008C1" w:rsidRPr="00292682">
          <w:t xml:space="preserve"> </w:t>
        </w:r>
      </w:ins>
      <w:r w:rsidRPr="00292682">
        <w:t xml:space="preserve">Zhen, </w:t>
      </w:r>
      <w:del w:id="505" w:author="Kong Rui" w:date="2023-05-29T19:10:00Z">
        <w:r w:rsidRPr="00292682" w:rsidDel="00E008C1">
          <w:delText xml:space="preserve">Chen </w:delText>
        </w:r>
      </w:del>
      <w:ins w:id="506" w:author="Kong Rui" w:date="2023-05-29T19:10:00Z">
        <w:r w:rsidR="00E008C1" w:rsidRPr="00292682">
          <w:t>C</w:t>
        </w:r>
        <w:r w:rsidR="00E008C1">
          <w:t>HEN</w:t>
        </w:r>
        <w:r w:rsidR="00E008C1" w:rsidRPr="00292682">
          <w:t xml:space="preserve"> </w:t>
        </w:r>
      </w:ins>
      <w:proofErr w:type="spellStart"/>
      <w:r w:rsidRPr="00292682">
        <w:t>Yiding</w:t>
      </w:r>
      <w:proofErr w:type="spellEnd"/>
      <w:r w:rsidRPr="00292682">
        <w:t xml:space="preserve">, </w:t>
      </w:r>
      <w:del w:id="507" w:author="Kong Rui" w:date="2023-05-29T19:10:00Z">
        <w:r w:rsidRPr="00292682" w:rsidDel="00E008C1">
          <w:delText xml:space="preserve">Ma </w:delText>
        </w:r>
      </w:del>
      <w:ins w:id="508" w:author="Kong Rui" w:date="2023-05-29T19:10:00Z">
        <w:r w:rsidR="00E008C1" w:rsidRPr="00292682">
          <w:t>M</w:t>
        </w:r>
        <w:r w:rsidR="00E008C1">
          <w:t>A</w:t>
        </w:r>
        <w:r w:rsidR="00E008C1" w:rsidRPr="00292682">
          <w:t xml:space="preserve"> </w:t>
        </w:r>
      </w:ins>
      <w:proofErr w:type="spellStart"/>
      <w:r w:rsidRPr="00292682">
        <w:t>Liuzhu</w:t>
      </w:r>
      <w:proofErr w:type="spellEnd"/>
      <w:r w:rsidRPr="00292682">
        <w:t xml:space="preserve">, </w:t>
      </w:r>
      <w:del w:id="509" w:author="Kong Rui" w:date="2023-05-29T19:10:00Z">
        <w:r w:rsidRPr="00292682" w:rsidDel="00E008C1">
          <w:delText xml:space="preserve">Ma </w:delText>
        </w:r>
      </w:del>
      <w:ins w:id="510" w:author="Kong Rui" w:date="2023-05-29T19:10:00Z">
        <w:r w:rsidR="00E008C1" w:rsidRPr="00292682">
          <w:t>M</w:t>
        </w:r>
        <w:r w:rsidR="00E008C1">
          <w:t>A</w:t>
        </w:r>
        <w:r w:rsidR="00E008C1" w:rsidRPr="00292682">
          <w:t xml:space="preserve"> </w:t>
        </w:r>
      </w:ins>
      <w:proofErr w:type="spellStart"/>
      <w:r w:rsidRPr="00292682">
        <w:t>Zhongyuan</w:t>
      </w:r>
      <w:proofErr w:type="spellEnd"/>
      <w:r w:rsidRPr="00292682">
        <w:t>. Intelligent inversion method for electromagnetic wave CT detection in working face under the constraints of multi-source information fusion</w:t>
      </w:r>
      <w:del w:id="511" w:author="Kong Rui" w:date="2023-05-29T19:10:00Z">
        <w:r w:rsidRPr="00292682" w:rsidDel="00E008C1">
          <w:delText xml:space="preserve"> </w:delText>
        </w:r>
      </w:del>
      <w:r w:rsidRPr="00292682">
        <w:t>[J]. Journal of Coal Science, 2021,46(11):3623-3635.</w:t>
      </w:r>
    </w:p>
    <w:p w14:paraId="784D2D37" w14:textId="7E8E2118" w:rsidR="00F80464" w:rsidRDefault="00F80464" w:rsidP="00F80464">
      <w:pPr>
        <w:pStyle w:val="aff6"/>
        <w:ind w:left="320" w:hanging="320"/>
      </w:pPr>
      <w:r>
        <w:rPr>
          <w:rFonts w:hint="eastAsia"/>
        </w:rPr>
        <w:t>[</w:t>
      </w:r>
      <w:r>
        <w:t>19</w:t>
      </w:r>
      <w:r>
        <w:rPr>
          <w:rFonts w:hint="eastAsia"/>
        </w:rPr>
        <w:t>]</w:t>
      </w:r>
      <w:r>
        <w:t xml:space="preserve"> </w:t>
      </w:r>
      <w:proofErr w:type="gramStart"/>
      <w:r w:rsidRPr="00F80464">
        <w:rPr>
          <w:rFonts w:hint="eastAsia"/>
        </w:rPr>
        <w:t>程久龙</w:t>
      </w:r>
      <w:proofErr w:type="gramEnd"/>
      <w:ins w:id="512" w:author="Kong Rui" w:date="2023-05-29T19:14:00Z">
        <w:r w:rsidR="00607F06">
          <w:rPr>
            <w:rFonts w:hint="eastAsia"/>
          </w:rPr>
          <w:t>，</w:t>
        </w:r>
      </w:ins>
      <w:del w:id="513" w:author="Kong Rui" w:date="2023-05-29T19:14:00Z">
        <w:r w:rsidRPr="00F80464" w:rsidDel="00607F06">
          <w:rPr>
            <w:rFonts w:hint="eastAsia"/>
          </w:rPr>
          <w:delText>,</w:delText>
        </w:r>
      </w:del>
      <w:r w:rsidRPr="00F80464">
        <w:rPr>
          <w:rFonts w:hint="eastAsia"/>
        </w:rPr>
        <w:t>赵家宏</w:t>
      </w:r>
      <w:ins w:id="514" w:author="Kong Rui" w:date="2023-05-29T19:14:00Z">
        <w:r w:rsidR="00607F06">
          <w:rPr>
            <w:rFonts w:hint="eastAsia"/>
          </w:rPr>
          <w:t>，</w:t>
        </w:r>
      </w:ins>
      <w:del w:id="515" w:author="Kong Rui" w:date="2023-05-29T19:14:00Z">
        <w:r w:rsidRPr="00F80464" w:rsidDel="00607F06">
          <w:rPr>
            <w:rFonts w:hint="eastAsia"/>
          </w:rPr>
          <w:delText>,</w:delText>
        </w:r>
      </w:del>
      <w:r w:rsidRPr="00F80464">
        <w:rPr>
          <w:rFonts w:hint="eastAsia"/>
        </w:rPr>
        <w:t>董毅</w:t>
      </w:r>
      <w:ins w:id="516" w:author="Kong Rui" w:date="2023-05-29T19:14:00Z">
        <w:r w:rsidR="00607F06">
          <w:rPr>
            <w:rFonts w:hint="eastAsia"/>
          </w:rPr>
          <w:t>，</w:t>
        </w:r>
      </w:ins>
      <w:del w:id="517" w:author="Kong Rui" w:date="2023-05-29T19:14:00Z">
        <w:r w:rsidRPr="00F80464" w:rsidDel="00607F06">
          <w:rPr>
            <w:rFonts w:hint="eastAsia"/>
          </w:rPr>
          <w:delText>,</w:delText>
        </w:r>
      </w:del>
      <w:r w:rsidRPr="00F80464">
        <w:rPr>
          <w:rFonts w:hint="eastAsia"/>
        </w:rPr>
        <w:t>董倩芸</w:t>
      </w:r>
      <w:r w:rsidRPr="00F80464">
        <w:rPr>
          <w:rFonts w:hint="eastAsia"/>
        </w:rPr>
        <w:t>.</w:t>
      </w:r>
      <w:r>
        <w:t xml:space="preserve"> </w:t>
      </w:r>
      <w:r w:rsidRPr="00F80464">
        <w:rPr>
          <w:rFonts w:hint="eastAsia"/>
        </w:rPr>
        <w:t>基于</w:t>
      </w:r>
      <w:r w:rsidRPr="00F80464">
        <w:rPr>
          <w:rFonts w:hint="eastAsia"/>
        </w:rPr>
        <w:t>LBA-BP</w:t>
      </w:r>
      <w:r w:rsidRPr="00F80464">
        <w:rPr>
          <w:rFonts w:hint="eastAsia"/>
        </w:rPr>
        <w:t>的矿井瞬变电磁法岩层富水性的定量预测研究</w:t>
      </w:r>
      <w:r w:rsidRPr="00F80464">
        <w:rPr>
          <w:rFonts w:hint="eastAsia"/>
        </w:rPr>
        <w:t>[J].</w:t>
      </w:r>
      <w:r>
        <w:t xml:space="preserve"> </w:t>
      </w:r>
      <w:r w:rsidRPr="00F80464">
        <w:rPr>
          <w:rFonts w:hint="eastAsia"/>
        </w:rPr>
        <w:t>煤炭学报</w:t>
      </w:r>
      <w:r w:rsidRPr="00F80464">
        <w:rPr>
          <w:rFonts w:hint="eastAsia"/>
        </w:rPr>
        <w:t>,2020,45(01):330-337.</w:t>
      </w:r>
    </w:p>
    <w:p w14:paraId="2B762FED" w14:textId="183A1974" w:rsidR="00292682" w:rsidRPr="00292682" w:rsidRDefault="00292682" w:rsidP="00292682">
      <w:pPr>
        <w:pStyle w:val="aff6"/>
        <w:ind w:left="300"/>
      </w:pPr>
      <w:r w:rsidRPr="00292682">
        <w:t xml:space="preserve">CHENG </w:t>
      </w:r>
      <w:proofErr w:type="spellStart"/>
      <w:r w:rsidRPr="00292682">
        <w:t>Jiulong</w:t>
      </w:r>
      <w:proofErr w:type="spellEnd"/>
      <w:r w:rsidRPr="00292682">
        <w:t xml:space="preserve">, ZHAO </w:t>
      </w:r>
      <w:proofErr w:type="spellStart"/>
      <w:r w:rsidRPr="00292682">
        <w:t>Jiahong</w:t>
      </w:r>
      <w:proofErr w:type="spellEnd"/>
      <w:r w:rsidRPr="00292682">
        <w:t xml:space="preserve">, DONG Yi, DONG </w:t>
      </w:r>
      <w:proofErr w:type="spellStart"/>
      <w:r w:rsidRPr="00292682">
        <w:t>Qianyun</w:t>
      </w:r>
      <w:proofErr w:type="spellEnd"/>
      <w:r w:rsidRPr="00292682">
        <w:t>. Quantitative Prediction of Water Richness of Rock Formation Based on LBA-BP Transient Electromagnetic Method[J]. Journal of Coal Science, 2020,45(01):330-337.</w:t>
      </w:r>
    </w:p>
    <w:p w14:paraId="7AA8B0CB" w14:textId="45603274" w:rsidR="00C3741C" w:rsidRDefault="00F80464" w:rsidP="00C3741C">
      <w:pPr>
        <w:pStyle w:val="aff6"/>
        <w:ind w:left="320" w:hanging="320"/>
      </w:pPr>
      <w:r w:rsidRPr="00F80464">
        <w:rPr>
          <w:rFonts w:hint="eastAsia"/>
        </w:rPr>
        <w:t>[</w:t>
      </w:r>
      <w:r>
        <w:t>20</w:t>
      </w:r>
      <w:r w:rsidRPr="00F80464">
        <w:rPr>
          <w:rFonts w:hint="eastAsia"/>
        </w:rPr>
        <w:t xml:space="preserve">] Meng J </w:t>
      </w:r>
      <w:proofErr w:type="gramStart"/>
      <w:r w:rsidRPr="00F80464">
        <w:rPr>
          <w:rFonts w:hint="eastAsia"/>
        </w:rPr>
        <w:t>E ,</w:t>
      </w:r>
      <w:proofErr w:type="gramEnd"/>
      <w:r w:rsidRPr="00F80464">
        <w:rPr>
          <w:rFonts w:hint="eastAsia"/>
        </w:rPr>
        <w:t xml:space="preserve">  Fan L . Genetic Algorithms for MLP Neural Network parameters optimization[C]// 2009</w:t>
      </w:r>
      <w:r w:rsidRPr="00F80464">
        <w:rPr>
          <w:rFonts w:hint="eastAsia"/>
        </w:rPr>
        <w:t>中国控制与决策会议论文</w:t>
      </w:r>
      <w:r w:rsidR="00C3741C" w:rsidRPr="00C3741C">
        <w:t>(3). 2009.</w:t>
      </w:r>
    </w:p>
    <w:p w14:paraId="2B3FEE40" w14:textId="77777777" w:rsidR="0008588C" w:rsidRDefault="0008588C" w:rsidP="00340E18">
      <w:pPr>
        <w:pStyle w:val="aff6"/>
        <w:sectPr w:rsidR="0008588C" w:rsidSect="0008588C">
          <w:pgSz w:w="11906" w:h="16838" w:code="9"/>
          <w:pgMar w:top="1134" w:right="1134" w:bottom="1134" w:left="1134" w:header="851" w:footer="992" w:gutter="0"/>
          <w:cols w:num="2" w:space="400"/>
          <w:docGrid w:type="lines" w:linePitch="312" w:charSpace="-2458"/>
        </w:sectPr>
      </w:pPr>
    </w:p>
    <w:p w14:paraId="756C5351" w14:textId="14D24196" w:rsidR="0085514E" w:rsidRPr="00E65B7B" w:rsidRDefault="0085514E" w:rsidP="00E65B7B">
      <w:pPr>
        <w:pStyle w:val="aff6"/>
        <w:rPr>
          <w:i/>
          <w:iCs/>
        </w:rPr>
      </w:pPr>
    </w:p>
    <w:sectPr w:rsidR="0085514E" w:rsidRPr="00E65B7B" w:rsidSect="00E65B7B">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B0660" w14:textId="77777777" w:rsidR="00AC496A" w:rsidRDefault="00AC496A" w:rsidP="00832C44">
      <w:pPr>
        <w:spacing w:line="240" w:lineRule="auto"/>
        <w:ind w:firstLine="480"/>
      </w:pPr>
      <w:r>
        <w:separator/>
      </w:r>
    </w:p>
  </w:endnote>
  <w:endnote w:type="continuationSeparator" w:id="0">
    <w:p w14:paraId="48B2E989" w14:textId="77777777" w:rsidR="00AC496A" w:rsidRDefault="00AC496A" w:rsidP="00832C4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方正书宋简体">
    <w:altName w:val="微软雅黑"/>
    <w:charset w:val="86"/>
    <w:family w:val="auto"/>
    <w:pitch w:val="variable"/>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7DED6" w14:textId="77777777" w:rsidR="00DE6FED" w:rsidRDefault="00DE6FED">
    <w:pPr>
      <w:pStyle w:val="af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2A413" w14:textId="77777777" w:rsidR="00DE6FED" w:rsidRDefault="00DE6FED">
    <w:pPr>
      <w:pStyle w:val="af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C9498" w14:textId="77777777" w:rsidR="00DE6FED" w:rsidRDefault="00DE6FED">
    <w:pPr>
      <w:pStyle w:val="af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9038C" w14:textId="77777777" w:rsidR="00AC496A" w:rsidRDefault="00AC496A" w:rsidP="00832C44">
      <w:pPr>
        <w:spacing w:line="240" w:lineRule="auto"/>
        <w:ind w:firstLine="480"/>
      </w:pPr>
      <w:r>
        <w:separator/>
      </w:r>
    </w:p>
  </w:footnote>
  <w:footnote w:type="continuationSeparator" w:id="0">
    <w:p w14:paraId="7573B2D4" w14:textId="77777777" w:rsidR="00AC496A" w:rsidRDefault="00AC496A" w:rsidP="00832C4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F649F" w14:textId="77777777" w:rsidR="00DE6FED" w:rsidRDefault="00DE6FED">
    <w:pPr>
      <w:pStyle w:val="af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9A2E4" w14:textId="77777777" w:rsidR="00DE6FED" w:rsidRDefault="00DE6FED">
    <w:pPr>
      <w:pStyle w:val="af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41E43" w14:textId="77777777" w:rsidR="00DE6FED" w:rsidRDefault="00DE6FED">
    <w:pPr>
      <w:pStyle w:val="af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0167F"/>
    <w:multiLevelType w:val="multilevel"/>
    <w:tmpl w:val="3CE23D3E"/>
    <w:lvl w:ilvl="0">
      <w:start w:val="1"/>
      <w:numFmt w:val="lowerLetter"/>
      <w:lvlText w:val="%1"/>
      <w:lvlJc w:val="left"/>
      <w:pPr>
        <w:ind w:left="405" w:hanging="405"/>
      </w:pPr>
      <w:rPr>
        <w:rFonts w:eastAsia="方正书宋简体" w:cs="Times New Roman" w:hint="default"/>
        <w:sz w:val="18"/>
      </w:rPr>
    </w:lvl>
    <w:lvl w:ilvl="1">
      <w:start w:val="1"/>
      <w:numFmt w:val="decimal"/>
      <w:lvlText w:val="%1.%2"/>
      <w:lvlJc w:val="left"/>
      <w:pPr>
        <w:ind w:left="405" w:hanging="405"/>
      </w:pPr>
      <w:rPr>
        <w:rFonts w:eastAsia="方正书宋简体" w:cs="Times New Roman" w:hint="default"/>
        <w:sz w:val="18"/>
      </w:rPr>
    </w:lvl>
    <w:lvl w:ilvl="2">
      <w:start w:val="1"/>
      <w:numFmt w:val="decimal"/>
      <w:lvlText w:val="%1.%2.%3"/>
      <w:lvlJc w:val="left"/>
      <w:pPr>
        <w:ind w:left="405" w:hanging="405"/>
      </w:pPr>
      <w:rPr>
        <w:rFonts w:eastAsia="方正书宋简体" w:cs="Times New Roman" w:hint="default"/>
        <w:sz w:val="18"/>
      </w:rPr>
    </w:lvl>
    <w:lvl w:ilvl="3">
      <w:start w:val="1"/>
      <w:numFmt w:val="decimal"/>
      <w:lvlText w:val="%1.%2.%3.%4"/>
      <w:lvlJc w:val="left"/>
      <w:pPr>
        <w:ind w:left="720" w:hanging="720"/>
      </w:pPr>
      <w:rPr>
        <w:rFonts w:eastAsia="方正书宋简体" w:cs="Times New Roman" w:hint="default"/>
        <w:sz w:val="18"/>
      </w:rPr>
    </w:lvl>
    <w:lvl w:ilvl="4">
      <w:start w:val="1"/>
      <w:numFmt w:val="decimal"/>
      <w:lvlText w:val="%1.%2.%3.%4.%5"/>
      <w:lvlJc w:val="left"/>
      <w:pPr>
        <w:ind w:left="720" w:hanging="720"/>
      </w:pPr>
      <w:rPr>
        <w:rFonts w:eastAsia="方正书宋简体" w:cs="Times New Roman" w:hint="default"/>
        <w:sz w:val="18"/>
      </w:rPr>
    </w:lvl>
    <w:lvl w:ilvl="5">
      <w:start w:val="1"/>
      <w:numFmt w:val="decimal"/>
      <w:lvlText w:val="%1.%2.%3.%4.%5.%6"/>
      <w:lvlJc w:val="left"/>
      <w:pPr>
        <w:ind w:left="1080" w:hanging="1080"/>
      </w:pPr>
      <w:rPr>
        <w:rFonts w:eastAsia="方正书宋简体" w:cs="Times New Roman" w:hint="default"/>
        <w:sz w:val="18"/>
      </w:rPr>
    </w:lvl>
    <w:lvl w:ilvl="6">
      <w:start w:val="1"/>
      <w:numFmt w:val="decimal"/>
      <w:lvlText w:val="%1.%2.%3.%4.%5.%6.%7"/>
      <w:lvlJc w:val="left"/>
      <w:pPr>
        <w:ind w:left="1080" w:hanging="1080"/>
      </w:pPr>
      <w:rPr>
        <w:rFonts w:eastAsia="方正书宋简体" w:cs="Times New Roman" w:hint="default"/>
        <w:sz w:val="18"/>
      </w:rPr>
    </w:lvl>
    <w:lvl w:ilvl="7">
      <w:start w:val="1"/>
      <w:numFmt w:val="decimal"/>
      <w:lvlText w:val="%1.%2.%3.%4.%5.%6.%7.%8"/>
      <w:lvlJc w:val="left"/>
      <w:pPr>
        <w:ind w:left="1080" w:hanging="1080"/>
      </w:pPr>
      <w:rPr>
        <w:rFonts w:eastAsia="方正书宋简体" w:cs="Times New Roman" w:hint="default"/>
        <w:sz w:val="18"/>
      </w:rPr>
    </w:lvl>
    <w:lvl w:ilvl="8">
      <w:start w:val="1"/>
      <w:numFmt w:val="decimal"/>
      <w:lvlText w:val="%1.%2.%3.%4.%5.%6.%7.%8.%9"/>
      <w:lvlJc w:val="left"/>
      <w:pPr>
        <w:ind w:left="1440" w:hanging="1440"/>
      </w:pPr>
      <w:rPr>
        <w:rFonts w:eastAsia="方正书宋简体" w:cs="Times New Roman" w:hint="default"/>
        <w:sz w:val="18"/>
      </w:rPr>
    </w:lvl>
  </w:abstractNum>
  <w:abstractNum w:abstractNumId="1" w15:restartNumberingAfterBreak="0">
    <w:nsid w:val="1F0F43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0AB77C3"/>
    <w:multiLevelType w:val="hybridMultilevel"/>
    <w:tmpl w:val="17A67EFC"/>
    <w:lvl w:ilvl="0" w:tplc="C8DE7438">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2FED4CF2"/>
    <w:multiLevelType w:val="hybridMultilevel"/>
    <w:tmpl w:val="E84646DA"/>
    <w:lvl w:ilvl="0" w:tplc="954CFD1C">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372B2E93"/>
    <w:multiLevelType w:val="multilevel"/>
    <w:tmpl w:val="CF020C0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DB17656"/>
    <w:multiLevelType w:val="multilevel"/>
    <w:tmpl w:val="1CA440B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ng Rui">
    <w15:presenceInfo w15:providerId="Windows Live" w15:userId="38de5215bd1b5dbd"/>
  </w15:person>
  <w15:person w15:author="MYWEI">
    <w15:presenceInfo w15:providerId="None" w15:userId="MYW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proofState w:spelling="clean" w:grammar="clean"/>
  <w:trackRevisions/>
  <w:defaultTabStop w:val="420"/>
  <w:drawingGridHorizontalSpacing w:val="9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C26"/>
    <w:rsid w:val="0000322F"/>
    <w:rsid w:val="00003A20"/>
    <w:rsid w:val="000059C0"/>
    <w:rsid w:val="000133C1"/>
    <w:rsid w:val="0001444B"/>
    <w:rsid w:val="0001539D"/>
    <w:rsid w:val="00015C51"/>
    <w:rsid w:val="000237A0"/>
    <w:rsid w:val="00024C22"/>
    <w:rsid w:val="00024F0E"/>
    <w:rsid w:val="00025498"/>
    <w:rsid w:val="000273F5"/>
    <w:rsid w:val="0003549D"/>
    <w:rsid w:val="00040B34"/>
    <w:rsid w:val="000472C2"/>
    <w:rsid w:val="000544C8"/>
    <w:rsid w:val="00065397"/>
    <w:rsid w:val="00070ACC"/>
    <w:rsid w:val="00077B1C"/>
    <w:rsid w:val="00080BF3"/>
    <w:rsid w:val="000811AE"/>
    <w:rsid w:val="000816D4"/>
    <w:rsid w:val="00085342"/>
    <w:rsid w:val="0008588C"/>
    <w:rsid w:val="000947F2"/>
    <w:rsid w:val="000A007E"/>
    <w:rsid w:val="000A0B32"/>
    <w:rsid w:val="000A2DAE"/>
    <w:rsid w:val="000A6D50"/>
    <w:rsid w:val="000A7550"/>
    <w:rsid w:val="000B6096"/>
    <w:rsid w:val="000B6355"/>
    <w:rsid w:val="000C1EA2"/>
    <w:rsid w:val="000C48A4"/>
    <w:rsid w:val="000C5472"/>
    <w:rsid w:val="000C60FC"/>
    <w:rsid w:val="000C7699"/>
    <w:rsid w:val="000D739C"/>
    <w:rsid w:val="000E1E46"/>
    <w:rsid w:val="000E73E0"/>
    <w:rsid w:val="000F03A1"/>
    <w:rsid w:val="000F0AF9"/>
    <w:rsid w:val="000F12B6"/>
    <w:rsid w:val="000F2741"/>
    <w:rsid w:val="000F2745"/>
    <w:rsid w:val="000F7F3C"/>
    <w:rsid w:val="00107275"/>
    <w:rsid w:val="00112A8E"/>
    <w:rsid w:val="00114AB9"/>
    <w:rsid w:val="0011798D"/>
    <w:rsid w:val="00122CD6"/>
    <w:rsid w:val="00126B36"/>
    <w:rsid w:val="00137825"/>
    <w:rsid w:val="00141C51"/>
    <w:rsid w:val="00143ECD"/>
    <w:rsid w:val="00145BDB"/>
    <w:rsid w:val="00147636"/>
    <w:rsid w:val="001507A6"/>
    <w:rsid w:val="00156380"/>
    <w:rsid w:val="00162A9D"/>
    <w:rsid w:val="0016379B"/>
    <w:rsid w:val="001661F7"/>
    <w:rsid w:val="0017246C"/>
    <w:rsid w:val="00173000"/>
    <w:rsid w:val="00174DC0"/>
    <w:rsid w:val="00174E90"/>
    <w:rsid w:val="00175C37"/>
    <w:rsid w:val="00177E62"/>
    <w:rsid w:val="00184FD9"/>
    <w:rsid w:val="00185543"/>
    <w:rsid w:val="00186BC8"/>
    <w:rsid w:val="001943C7"/>
    <w:rsid w:val="00194FBD"/>
    <w:rsid w:val="001A0A34"/>
    <w:rsid w:val="001A3612"/>
    <w:rsid w:val="001B0604"/>
    <w:rsid w:val="001B5E84"/>
    <w:rsid w:val="001C0959"/>
    <w:rsid w:val="001C0E5D"/>
    <w:rsid w:val="001C137C"/>
    <w:rsid w:val="001E269C"/>
    <w:rsid w:val="001E3F39"/>
    <w:rsid w:val="001F0B8D"/>
    <w:rsid w:val="001F253C"/>
    <w:rsid w:val="001F29C3"/>
    <w:rsid w:val="001F6E7E"/>
    <w:rsid w:val="00200885"/>
    <w:rsid w:val="002015CC"/>
    <w:rsid w:val="002020FC"/>
    <w:rsid w:val="00202FCE"/>
    <w:rsid w:val="00203E0D"/>
    <w:rsid w:val="00211A5B"/>
    <w:rsid w:val="0021330D"/>
    <w:rsid w:val="00213820"/>
    <w:rsid w:val="00222039"/>
    <w:rsid w:val="002311A2"/>
    <w:rsid w:val="002311BE"/>
    <w:rsid w:val="002318B8"/>
    <w:rsid w:val="00232D50"/>
    <w:rsid w:val="00234787"/>
    <w:rsid w:val="00236355"/>
    <w:rsid w:val="0024615D"/>
    <w:rsid w:val="00247418"/>
    <w:rsid w:val="00256CF7"/>
    <w:rsid w:val="002571E4"/>
    <w:rsid w:val="00260B98"/>
    <w:rsid w:val="00262707"/>
    <w:rsid w:val="002672E6"/>
    <w:rsid w:val="00270EE6"/>
    <w:rsid w:val="0027420F"/>
    <w:rsid w:val="00281A7A"/>
    <w:rsid w:val="002831B4"/>
    <w:rsid w:val="002831BB"/>
    <w:rsid w:val="00286B83"/>
    <w:rsid w:val="00292682"/>
    <w:rsid w:val="00296096"/>
    <w:rsid w:val="00296203"/>
    <w:rsid w:val="00296447"/>
    <w:rsid w:val="002971C2"/>
    <w:rsid w:val="002A3C0C"/>
    <w:rsid w:val="002A3FD4"/>
    <w:rsid w:val="002A5475"/>
    <w:rsid w:val="002B09C1"/>
    <w:rsid w:val="002B675F"/>
    <w:rsid w:val="002C2504"/>
    <w:rsid w:val="002C4F5B"/>
    <w:rsid w:val="002C638F"/>
    <w:rsid w:val="002D174C"/>
    <w:rsid w:val="002D24F4"/>
    <w:rsid w:val="002D4727"/>
    <w:rsid w:val="002D7AEA"/>
    <w:rsid w:val="002E60C1"/>
    <w:rsid w:val="002E7060"/>
    <w:rsid w:val="002E7FAB"/>
    <w:rsid w:val="003055B2"/>
    <w:rsid w:val="00305F85"/>
    <w:rsid w:val="00330866"/>
    <w:rsid w:val="00331652"/>
    <w:rsid w:val="00340E18"/>
    <w:rsid w:val="00345917"/>
    <w:rsid w:val="003543C9"/>
    <w:rsid w:val="00355EAC"/>
    <w:rsid w:val="003562D8"/>
    <w:rsid w:val="00360548"/>
    <w:rsid w:val="00364CE2"/>
    <w:rsid w:val="00364E43"/>
    <w:rsid w:val="003716C1"/>
    <w:rsid w:val="00373329"/>
    <w:rsid w:val="0037770B"/>
    <w:rsid w:val="0038117B"/>
    <w:rsid w:val="00381FBB"/>
    <w:rsid w:val="00387DC6"/>
    <w:rsid w:val="003900F2"/>
    <w:rsid w:val="0039138E"/>
    <w:rsid w:val="00397A1D"/>
    <w:rsid w:val="003A238D"/>
    <w:rsid w:val="003B2BDC"/>
    <w:rsid w:val="003C03A9"/>
    <w:rsid w:val="003C47BC"/>
    <w:rsid w:val="003C659F"/>
    <w:rsid w:val="003C6B6F"/>
    <w:rsid w:val="003D3A59"/>
    <w:rsid w:val="003E0A79"/>
    <w:rsid w:val="003E0BCA"/>
    <w:rsid w:val="003E1E9F"/>
    <w:rsid w:val="003E437D"/>
    <w:rsid w:val="003F2BF3"/>
    <w:rsid w:val="003F62C7"/>
    <w:rsid w:val="00401EAB"/>
    <w:rsid w:val="00404A1C"/>
    <w:rsid w:val="00406161"/>
    <w:rsid w:val="00411714"/>
    <w:rsid w:val="00413AA1"/>
    <w:rsid w:val="00420065"/>
    <w:rsid w:val="00420A9B"/>
    <w:rsid w:val="00420DCE"/>
    <w:rsid w:val="00420F94"/>
    <w:rsid w:val="00422BAA"/>
    <w:rsid w:val="00424012"/>
    <w:rsid w:val="00424B08"/>
    <w:rsid w:val="00432635"/>
    <w:rsid w:val="00435E5A"/>
    <w:rsid w:val="00440040"/>
    <w:rsid w:val="004530DD"/>
    <w:rsid w:val="004559BE"/>
    <w:rsid w:val="004570C1"/>
    <w:rsid w:val="004619A2"/>
    <w:rsid w:val="00462685"/>
    <w:rsid w:val="004739EA"/>
    <w:rsid w:val="004748A2"/>
    <w:rsid w:val="00474F8F"/>
    <w:rsid w:val="00476F84"/>
    <w:rsid w:val="00480976"/>
    <w:rsid w:val="00485D2F"/>
    <w:rsid w:val="004871BB"/>
    <w:rsid w:val="0049001A"/>
    <w:rsid w:val="0049391D"/>
    <w:rsid w:val="00496BAC"/>
    <w:rsid w:val="004A0C28"/>
    <w:rsid w:val="004A1911"/>
    <w:rsid w:val="004A3C28"/>
    <w:rsid w:val="004B27C7"/>
    <w:rsid w:val="004B2C4C"/>
    <w:rsid w:val="004B7973"/>
    <w:rsid w:val="004C07A0"/>
    <w:rsid w:val="004C150D"/>
    <w:rsid w:val="004C398B"/>
    <w:rsid w:val="004C450E"/>
    <w:rsid w:val="004D2C2A"/>
    <w:rsid w:val="004D2FB2"/>
    <w:rsid w:val="004D410E"/>
    <w:rsid w:val="004D5C25"/>
    <w:rsid w:val="004E06D8"/>
    <w:rsid w:val="004E4503"/>
    <w:rsid w:val="004E5778"/>
    <w:rsid w:val="004E6CA8"/>
    <w:rsid w:val="004F0B37"/>
    <w:rsid w:val="004F0F3C"/>
    <w:rsid w:val="004F1719"/>
    <w:rsid w:val="004F7954"/>
    <w:rsid w:val="005000F4"/>
    <w:rsid w:val="005020CF"/>
    <w:rsid w:val="005039E1"/>
    <w:rsid w:val="00504EC4"/>
    <w:rsid w:val="00506C1D"/>
    <w:rsid w:val="0051767C"/>
    <w:rsid w:val="0052136F"/>
    <w:rsid w:val="00526841"/>
    <w:rsid w:val="00533DB5"/>
    <w:rsid w:val="0053652B"/>
    <w:rsid w:val="00537548"/>
    <w:rsid w:val="00537DCC"/>
    <w:rsid w:val="00542065"/>
    <w:rsid w:val="00546FE3"/>
    <w:rsid w:val="0055126D"/>
    <w:rsid w:val="005520C2"/>
    <w:rsid w:val="00552B4E"/>
    <w:rsid w:val="00553D0B"/>
    <w:rsid w:val="005577B0"/>
    <w:rsid w:val="005666E1"/>
    <w:rsid w:val="00570351"/>
    <w:rsid w:val="005750C1"/>
    <w:rsid w:val="0058365C"/>
    <w:rsid w:val="00583DF1"/>
    <w:rsid w:val="00583E7F"/>
    <w:rsid w:val="005924BA"/>
    <w:rsid w:val="0059436B"/>
    <w:rsid w:val="00595604"/>
    <w:rsid w:val="005A6DC9"/>
    <w:rsid w:val="005A783E"/>
    <w:rsid w:val="005B3680"/>
    <w:rsid w:val="005B3D5D"/>
    <w:rsid w:val="005B5284"/>
    <w:rsid w:val="005C1EE9"/>
    <w:rsid w:val="005C6C66"/>
    <w:rsid w:val="005D51D6"/>
    <w:rsid w:val="005D55E5"/>
    <w:rsid w:val="005D6378"/>
    <w:rsid w:val="005E002C"/>
    <w:rsid w:val="005E3BF1"/>
    <w:rsid w:val="005E3D4A"/>
    <w:rsid w:val="005E658F"/>
    <w:rsid w:val="005F0D75"/>
    <w:rsid w:val="005F6B55"/>
    <w:rsid w:val="005F6F5D"/>
    <w:rsid w:val="00607E21"/>
    <w:rsid w:val="00607F06"/>
    <w:rsid w:val="00612E4A"/>
    <w:rsid w:val="00613E0D"/>
    <w:rsid w:val="00616632"/>
    <w:rsid w:val="00620071"/>
    <w:rsid w:val="00624E4D"/>
    <w:rsid w:val="006303F5"/>
    <w:rsid w:val="00630ED2"/>
    <w:rsid w:val="00635717"/>
    <w:rsid w:val="00635971"/>
    <w:rsid w:val="00635BA1"/>
    <w:rsid w:val="0064558D"/>
    <w:rsid w:val="00646D76"/>
    <w:rsid w:val="00650532"/>
    <w:rsid w:val="00651242"/>
    <w:rsid w:val="006640D3"/>
    <w:rsid w:val="00664FD1"/>
    <w:rsid w:val="00670465"/>
    <w:rsid w:val="0067208E"/>
    <w:rsid w:val="006725B3"/>
    <w:rsid w:val="00686F8C"/>
    <w:rsid w:val="00694405"/>
    <w:rsid w:val="00695D38"/>
    <w:rsid w:val="00696DE0"/>
    <w:rsid w:val="006A2BE1"/>
    <w:rsid w:val="006A41B4"/>
    <w:rsid w:val="006A4B56"/>
    <w:rsid w:val="006B1017"/>
    <w:rsid w:val="006B2845"/>
    <w:rsid w:val="006C2CAA"/>
    <w:rsid w:val="006C3168"/>
    <w:rsid w:val="006C3DEF"/>
    <w:rsid w:val="006C477E"/>
    <w:rsid w:val="006C4D20"/>
    <w:rsid w:val="006C5F8F"/>
    <w:rsid w:val="006D1008"/>
    <w:rsid w:val="006D40C1"/>
    <w:rsid w:val="006D5F76"/>
    <w:rsid w:val="006E5050"/>
    <w:rsid w:val="006E71B3"/>
    <w:rsid w:val="006F35F0"/>
    <w:rsid w:val="006F77A9"/>
    <w:rsid w:val="00712ED5"/>
    <w:rsid w:val="00716BAD"/>
    <w:rsid w:val="007177E8"/>
    <w:rsid w:val="00723273"/>
    <w:rsid w:val="00723F79"/>
    <w:rsid w:val="00735F1C"/>
    <w:rsid w:val="007362D3"/>
    <w:rsid w:val="00737C0B"/>
    <w:rsid w:val="00737CCB"/>
    <w:rsid w:val="00740E1E"/>
    <w:rsid w:val="007417F5"/>
    <w:rsid w:val="00742412"/>
    <w:rsid w:val="00745DB1"/>
    <w:rsid w:val="00752359"/>
    <w:rsid w:val="00760636"/>
    <w:rsid w:val="00760DDA"/>
    <w:rsid w:val="007635D0"/>
    <w:rsid w:val="00764E93"/>
    <w:rsid w:val="00774630"/>
    <w:rsid w:val="00775415"/>
    <w:rsid w:val="0078367E"/>
    <w:rsid w:val="00784A9D"/>
    <w:rsid w:val="00784AEB"/>
    <w:rsid w:val="007853D2"/>
    <w:rsid w:val="00786621"/>
    <w:rsid w:val="00791010"/>
    <w:rsid w:val="007A0921"/>
    <w:rsid w:val="007A191B"/>
    <w:rsid w:val="007A2FFA"/>
    <w:rsid w:val="007B3039"/>
    <w:rsid w:val="007B4743"/>
    <w:rsid w:val="007C02A7"/>
    <w:rsid w:val="007C3A63"/>
    <w:rsid w:val="007C583D"/>
    <w:rsid w:val="007C69E9"/>
    <w:rsid w:val="007D0803"/>
    <w:rsid w:val="007D367C"/>
    <w:rsid w:val="007D5951"/>
    <w:rsid w:val="007D7887"/>
    <w:rsid w:val="007E13B5"/>
    <w:rsid w:val="007F292D"/>
    <w:rsid w:val="007F2CAC"/>
    <w:rsid w:val="007F49AB"/>
    <w:rsid w:val="008066EE"/>
    <w:rsid w:val="00821E33"/>
    <w:rsid w:val="00831DD7"/>
    <w:rsid w:val="00832C44"/>
    <w:rsid w:val="008332E2"/>
    <w:rsid w:val="00837302"/>
    <w:rsid w:val="008451EF"/>
    <w:rsid w:val="0085514E"/>
    <w:rsid w:val="008551B2"/>
    <w:rsid w:val="00860A56"/>
    <w:rsid w:val="00860DF0"/>
    <w:rsid w:val="00860F61"/>
    <w:rsid w:val="00871822"/>
    <w:rsid w:val="00872A26"/>
    <w:rsid w:val="008740AE"/>
    <w:rsid w:val="008742C5"/>
    <w:rsid w:val="00890EA6"/>
    <w:rsid w:val="0089235E"/>
    <w:rsid w:val="008972D8"/>
    <w:rsid w:val="00897F36"/>
    <w:rsid w:val="008A34BD"/>
    <w:rsid w:val="008A40F3"/>
    <w:rsid w:val="008A5DB8"/>
    <w:rsid w:val="008A678B"/>
    <w:rsid w:val="008B26A3"/>
    <w:rsid w:val="008B616F"/>
    <w:rsid w:val="008B61C8"/>
    <w:rsid w:val="008B79AD"/>
    <w:rsid w:val="008C31F8"/>
    <w:rsid w:val="008C6ABD"/>
    <w:rsid w:val="008D0578"/>
    <w:rsid w:val="008D2997"/>
    <w:rsid w:val="008D4061"/>
    <w:rsid w:val="008E72E2"/>
    <w:rsid w:val="008F27E0"/>
    <w:rsid w:val="008F3D72"/>
    <w:rsid w:val="008F570A"/>
    <w:rsid w:val="009019F2"/>
    <w:rsid w:val="00902A82"/>
    <w:rsid w:val="009044BD"/>
    <w:rsid w:val="0090562C"/>
    <w:rsid w:val="009255B5"/>
    <w:rsid w:val="0093165C"/>
    <w:rsid w:val="00932145"/>
    <w:rsid w:val="00935B1D"/>
    <w:rsid w:val="00936137"/>
    <w:rsid w:val="009418EB"/>
    <w:rsid w:val="00944302"/>
    <w:rsid w:val="009460A1"/>
    <w:rsid w:val="0094726B"/>
    <w:rsid w:val="009472CC"/>
    <w:rsid w:val="00947D98"/>
    <w:rsid w:val="00950DA9"/>
    <w:rsid w:val="009517C2"/>
    <w:rsid w:val="009517F4"/>
    <w:rsid w:val="00953161"/>
    <w:rsid w:val="00960856"/>
    <w:rsid w:val="00961600"/>
    <w:rsid w:val="00963A03"/>
    <w:rsid w:val="009661CB"/>
    <w:rsid w:val="009702BA"/>
    <w:rsid w:val="0097344E"/>
    <w:rsid w:val="009A27D3"/>
    <w:rsid w:val="009A27F1"/>
    <w:rsid w:val="009A3DED"/>
    <w:rsid w:val="009A521F"/>
    <w:rsid w:val="009B1B82"/>
    <w:rsid w:val="009B3124"/>
    <w:rsid w:val="009B3E70"/>
    <w:rsid w:val="009C699A"/>
    <w:rsid w:val="009D12EC"/>
    <w:rsid w:val="009D329D"/>
    <w:rsid w:val="009D7ECC"/>
    <w:rsid w:val="009E2725"/>
    <w:rsid w:val="009F10FC"/>
    <w:rsid w:val="009F2805"/>
    <w:rsid w:val="009F467C"/>
    <w:rsid w:val="00A0235D"/>
    <w:rsid w:val="00A0398D"/>
    <w:rsid w:val="00A05279"/>
    <w:rsid w:val="00A070B0"/>
    <w:rsid w:val="00A1194D"/>
    <w:rsid w:val="00A130CE"/>
    <w:rsid w:val="00A17197"/>
    <w:rsid w:val="00A17FF6"/>
    <w:rsid w:val="00A23ABF"/>
    <w:rsid w:val="00A300B3"/>
    <w:rsid w:val="00A3063F"/>
    <w:rsid w:val="00A32B85"/>
    <w:rsid w:val="00A33F19"/>
    <w:rsid w:val="00A34DB7"/>
    <w:rsid w:val="00A37463"/>
    <w:rsid w:val="00A456D5"/>
    <w:rsid w:val="00A4623E"/>
    <w:rsid w:val="00A54721"/>
    <w:rsid w:val="00A560F2"/>
    <w:rsid w:val="00A56724"/>
    <w:rsid w:val="00A65A1D"/>
    <w:rsid w:val="00A74905"/>
    <w:rsid w:val="00A7740F"/>
    <w:rsid w:val="00A81867"/>
    <w:rsid w:val="00A82F10"/>
    <w:rsid w:val="00A86838"/>
    <w:rsid w:val="00A8789C"/>
    <w:rsid w:val="00AA3A75"/>
    <w:rsid w:val="00AA5464"/>
    <w:rsid w:val="00AA5AA0"/>
    <w:rsid w:val="00AB2EDD"/>
    <w:rsid w:val="00AB3AEF"/>
    <w:rsid w:val="00AC34F4"/>
    <w:rsid w:val="00AC3C74"/>
    <w:rsid w:val="00AC496A"/>
    <w:rsid w:val="00AC74B6"/>
    <w:rsid w:val="00AD0453"/>
    <w:rsid w:val="00AD28AC"/>
    <w:rsid w:val="00AD76F1"/>
    <w:rsid w:val="00AE4EB3"/>
    <w:rsid w:val="00AF018C"/>
    <w:rsid w:val="00AF0E78"/>
    <w:rsid w:val="00AF76BA"/>
    <w:rsid w:val="00AF7BF3"/>
    <w:rsid w:val="00B04334"/>
    <w:rsid w:val="00B255B6"/>
    <w:rsid w:val="00B32143"/>
    <w:rsid w:val="00B342EF"/>
    <w:rsid w:val="00B34510"/>
    <w:rsid w:val="00B3630B"/>
    <w:rsid w:val="00B424D3"/>
    <w:rsid w:val="00B479DA"/>
    <w:rsid w:val="00B51CD9"/>
    <w:rsid w:val="00B535D1"/>
    <w:rsid w:val="00B54538"/>
    <w:rsid w:val="00B619F5"/>
    <w:rsid w:val="00B73612"/>
    <w:rsid w:val="00B826FD"/>
    <w:rsid w:val="00BA1B27"/>
    <w:rsid w:val="00BA1B33"/>
    <w:rsid w:val="00BB47C5"/>
    <w:rsid w:val="00BB4870"/>
    <w:rsid w:val="00BB55E2"/>
    <w:rsid w:val="00BC4BB3"/>
    <w:rsid w:val="00BD32A8"/>
    <w:rsid w:val="00BD3DAA"/>
    <w:rsid w:val="00BD5F79"/>
    <w:rsid w:val="00BE0FFC"/>
    <w:rsid w:val="00BE22A7"/>
    <w:rsid w:val="00BE646C"/>
    <w:rsid w:val="00BE7030"/>
    <w:rsid w:val="00BE7F69"/>
    <w:rsid w:val="00BF0543"/>
    <w:rsid w:val="00BF3E2A"/>
    <w:rsid w:val="00C00146"/>
    <w:rsid w:val="00C021E5"/>
    <w:rsid w:val="00C051AC"/>
    <w:rsid w:val="00C12601"/>
    <w:rsid w:val="00C14C26"/>
    <w:rsid w:val="00C21F50"/>
    <w:rsid w:val="00C228DB"/>
    <w:rsid w:val="00C23C10"/>
    <w:rsid w:val="00C242C2"/>
    <w:rsid w:val="00C252E1"/>
    <w:rsid w:val="00C27C41"/>
    <w:rsid w:val="00C32FC6"/>
    <w:rsid w:val="00C3741C"/>
    <w:rsid w:val="00C4113D"/>
    <w:rsid w:val="00C44CAA"/>
    <w:rsid w:val="00C45DA4"/>
    <w:rsid w:val="00C51D33"/>
    <w:rsid w:val="00C542B6"/>
    <w:rsid w:val="00C5554A"/>
    <w:rsid w:val="00C65EF2"/>
    <w:rsid w:val="00C667C1"/>
    <w:rsid w:val="00C6796F"/>
    <w:rsid w:val="00C67B20"/>
    <w:rsid w:val="00C70589"/>
    <w:rsid w:val="00C7079A"/>
    <w:rsid w:val="00C72C3B"/>
    <w:rsid w:val="00C73F30"/>
    <w:rsid w:val="00C770FE"/>
    <w:rsid w:val="00C77A01"/>
    <w:rsid w:val="00C85D15"/>
    <w:rsid w:val="00C92FE4"/>
    <w:rsid w:val="00C939BF"/>
    <w:rsid w:val="00C93DD8"/>
    <w:rsid w:val="00C93F86"/>
    <w:rsid w:val="00C9411D"/>
    <w:rsid w:val="00C9431C"/>
    <w:rsid w:val="00C944EF"/>
    <w:rsid w:val="00CA460B"/>
    <w:rsid w:val="00CA689A"/>
    <w:rsid w:val="00CA7F85"/>
    <w:rsid w:val="00CB0937"/>
    <w:rsid w:val="00CB4EDB"/>
    <w:rsid w:val="00CC0DF6"/>
    <w:rsid w:val="00CC331B"/>
    <w:rsid w:val="00CC3C3A"/>
    <w:rsid w:val="00CC6AAE"/>
    <w:rsid w:val="00CC6F35"/>
    <w:rsid w:val="00CD4372"/>
    <w:rsid w:val="00CD4D6F"/>
    <w:rsid w:val="00CD7E94"/>
    <w:rsid w:val="00CE4FD6"/>
    <w:rsid w:val="00CE5764"/>
    <w:rsid w:val="00CE693B"/>
    <w:rsid w:val="00CE6A15"/>
    <w:rsid w:val="00CE778E"/>
    <w:rsid w:val="00CF0ADF"/>
    <w:rsid w:val="00CF58BA"/>
    <w:rsid w:val="00D01512"/>
    <w:rsid w:val="00D01690"/>
    <w:rsid w:val="00D05C98"/>
    <w:rsid w:val="00D12B5F"/>
    <w:rsid w:val="00D139A8"/>
    <w:rsid w:val="00D13C96"/>
    <w:rsid w:val="00D20997"/>
    <w:rsid w:val="00D219F5"/>
    <w:rsid w:val="00D2463A"/>
    <w:rsid w:val="00D26929"/>
    <w:rsid w:val="00D26F17"/>
    <w:rsid w:val="00D270A5"/>
    <w:rsid w:val="00D278C6"/>
    <w:rsid w:val="00D310E2"/>
    <w:rsid w:val="00D31CE5"/>
    <w:rsid w:val="00D32419"/>
    <w:rsid w:val="00D406C5"/>
    <w:rsid w:val="00D43B48"/>
    <w:rsid w:val="00D53A6E"/>
    <w:rsid w:val="00D558E7"/>
    <w:rsid w:val="00D55F7A"/>
    <w:rsid w:val="00D62161"/>
    <w:rsid w:val="00D65EB4"/>
    <w:rsid w:val="00D666CD"/>
    <w:rsid w:val="00D67651"/>
    <w:rsid w:val="00D7044B"/>
    <w:rsid w:val="00D83034"/>
    <w:rsid w:val="00D90D81"/>
    <w:rsid w:val="00D9505B"/>
    <w:rsid w:val="00DA20B3"/>
    <w:rsid w:val="00DA2685"/>
    <w:rsid w:val="00DA5F84"/>
    <w:rsid w:val="00DB1C68"/>
    <w:rsid w:val="00DB4696"/>
    <w:rsid w:val="00DC6E8A"/>
    <w:rsid w:val="00DD1B56"/>
    <w:rsid w:val="00DD1C80"/>
    <w:rsid w:val="00DD29AB"/>
    <w:rsid w:val="00DD5CB6"/>
    <w:rsid w:val="00DE1576"/>
    <w:rsid w:val="00DE6FED"/>
    <w:rsid w:val="00DF290F"/>
    <w:rsid w:val="00DF672B"/>
    <w:rsid w:val="00E008C1"/>
    <w:rsid w:val="00E024CB"/>
    <w:rsid w:val="00E02B34"/>
    <w:rsid w:val="00E02BBA"/>
    <w:rsid w:val="00E170CE"/>
    <w:rsid w:val="00E2448E"/>
    <w:rsid w:val="00E30CE8"/>
    <w:rsid w:val="00E319A3"/>
    <w:rsid w:val="00E327A6"/>
    <w:rsid w:val="00E32E46"/>
    <w:rsid w:val="00E334FD"/>
    <w:rsid w:val="00E33645"/>
    <w:rsid w:val="00E3732A"/>
    <w:rsid w:val="00E40B77"/>
    <w:rsid w:val="00E415D6"/>
    <w:rsid w:val="00E43151"/>
    <w:rsid w:val="00E55ED0"/>
    <w:rsid w:val="00E619A2"/>
    <w:rsid w:val="00E62A0F"/>
    <w:rsid w:val="00E65B7B"/>
    <w:rsid w:val="00E6731C"/>
    <w:rsid w:val="00E724C2"/>
    <w:rsid w:val="00E77098"/>
    <w:rsid w:val="00E83992"/>
    <w:rsid w:val="00E85C80"/>
    <w:rsid w:val="00E905F6"/>
    <w:rsid w:val="00E95667"/>
    <w:rsid w:val="00E96E1C"/>
    <w:rsid w:val="00E97A69"/>
    <w:rsid w:val="00EA0DF9"/>
    <w:rsid w:val="00EA1DF6"/>
    <w:rsid w:val="00EA5F9E"/>
    <w:rsid w:val="00EA6DBC"/>
    <w:rsid w:val="00EB7E04"/>
    <w:rsid w:val="00EC41D4"/>
    <w:rsid w:val="00EC45FF"/>
    <w:rsid w:val="00ED2E1F"/>
    <w:rsid w:val="00ED3C61"/>
    <w:rsid w:val="00ED4034"/>
    <w:rsid w:val="00ED637B"/>
    <w:rsid w:val="00EE2459"/>
    <w:rsid w:val="00EE3988"/>
    <w:rsid w:val="00EE4C1E"/>
    <w:rsid w:val="00EF2B86"/>
    <w:rsid w:val="00EF5D45"/>
    <w:rsid w:val="00F021CC"/>
    <w:rsid w:val="00F034C2"/>
    <w:rsid w:val="00F07833"/>
    <w:rsid w:val="00F11B09"/>
    <w:rsid w:val="00F123D1"/>
    <w:rsid w:val="00F129D7"/>
    <w:rsid w:val="00F16318"/>
    <w:rsid w:val="00F16516"/>
    <w:rsid w:val="00F32AF7"/>
    <w:rsid w:val="00F35213"/>
    <w:rsid w:val="00F4020D"/>
    <w:rsid w:val="00F40296"/>
    <w:rsid w:val="00F42A9B"/>
    <w:rsid w:val="00F457B7"/>
    <w:rsid w:val="00F459F7"/>
    <w:rsid w:val="00F55706"/>
    <w:rsid w:val="00F56BFD"/>
    <w:rsid w:val="00F61365"/>
    <w:rsid w:val="00F61BF4"/>
    <w:rsid w:val="00F64B24"/>
    <w:rsid w:val="00F64DDD"/>
    <w:rsid w:val="00F66227"/>
    <w:rsid w:val="00F760B6"/>
    <w:rsid w:val="00F80464"/>
    <w:rsid w:val="00F81068"/>
    <w:rsid w:val="00F81F46"/>
    <w:rsid w:val="00F82508"/>
    <w:rsid w:val="00F84556"/>
    <w:rsid w:val="00F8591E"/>
    <w:rsid w:val="00F87128"/>
    <w:rsid w:val="00F872C2"/>
    <w:rsid w:val="00F95394"/>
    <w:rsid w:val="00F9747B"/>
    <w:rsid w:val="00FA0137"/>
    <w:rsid w:val="00FA19B7"/>
    <w:rsid w:val="00FA2AAD"/>
    <w:rsid w:val="00FA4210"/>
    <w:rsid w:val="00FA4543"/>
    <w:rsid w:val="00FA457B"/>
    <w:rsid w:val="00FB1E6E"/>
    <w:rsid w:val="00FB427D"/>
    <w:rsid w:val="00FB5645"/>
    <w:rsid w:val="00FD1BD7"/>
    <w:rsid w:val="00FD28C0"/>
    <w:rsid w:val="00FD4F2C"/>
    <w:rsid w:val="00FD7426"/>
    <w:rsid w:val="00FE163B"/>
    <w:rsid w:val="00FF0B6C"/>
    <w:rsid w:val="00FF12BE"/>
    <w:rsid w:val="00FF1831"/>
    <w:rsid w:val="00FF5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570B2B"/>
  <w14:defaultImageDpi w14:val="330"/>
  <w15:chartTrackingRefBased/>
  <w15:docId w15:val="{CD5818F0-F3F2-43C0-B712-89B318972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0543"/>
    <w:pPr>
      <w:overflowPunct w:val="0"/>
      <w:spacing w:line="252" w:lineRule="auto"/>
      <w:ind w:firstLine="357"/>
      <w:jc w:val="both"/>
    </w:pPr>
    <w:rPr>
      <w:rFonts w:ascii="Times New Roman" w:eastAsia="宋体" w:hAnsi="Times New Roman"/>
      <w:kern w:val="0"/>
      <w:sz w:val="20"/>
      <w:lang w:eastAsia="en-US"/>
    </w:rPr>
  </w:style>
  <w:style w:type="paragraph" w:styleId="1">
    <w:name w:val="heading 1"/>
    <w:aliases w:val="大标题"/>
    <w:basedOn w:val="a"/>
    <w:next w:val="a"/>
    <w:link w:val="10"/>
    <w:uiPriority w:val="9"/>
    <w:qFormat/>
    <w:rsid w:val="00C44CAA"/>
    <w:pPr>
      <w:keepNext/>
      <w:keepLines/>
      <w:widowControl w:val="0"/>
      <w:snapToGrid w:val="0"/>
      <w:spacing w:before="160" w:after="160" w:line="240" w:lineRule="atLeast"/>
      <w:ind w:firstLine="0"/>
      <w:jc w:val="center"/>
      <w:outlineLvl w:val="0"/>
    </w:pPr>
    <w:rPr>
      <w:rFonts w:ascii="Calibri" w:eastAsia="黑体" w:hAnsi="Calibri" w:cs="Times New Roman"/>
      <w:bCs/>
      <w:kern w:val="44"/>
      <w:sz w:val="41"/>
      <w:szCs w:val="44"/>
      <w:lang w:eastAsia="zh-CN"/>
    </w:rPr>
  </w:style>
  <w:style w:type="paragraph" w:styleId="3">
    <w:name w:val="heading 3"/>
    <w:basedOn w:val="a"/>
    <w:next w:val="a"/>
    <w:link w:val="30"/>
    <w:uiPriority w:val="9"/>
    <w:semiHidden/>
    <w:unhideWhenUsed/>
    <w:qFormat/>
    <w:rsid w:val="004E57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大标题 字符"/>
    <w:basedOn w:val="a0"/>
    <w:link w:val="1"/>
    <w:uiPriority w:val="9"/>
    <w:rsid w:val="00C44CAA"/>
    <w:rPr>
      <w:rFonts w:ascii="Calibri" w:eastAsia="黑体" w:hAnsi="Calibri" w:cs="Times New Roman"/>
      <w:bCs/>
      <w:kern w:val="44"/>
      <w:sz w:val="41"/>
      <w:szCs w:val="44"/>
    </w:rPr>
  </w:style>
  <w:style w:type="paragraph" w:customStyle="1" w:styleId="11">
    <w:name w:val="正文1"/>
    <w:basedOn w:val="a"/>
    <w:link w:val="12"/>
    <w:rsid w:val="00B619F5"/>
    <w:pPr>
      <w:spacing w:line="400" w:lineRule="exact"/>
      <w:ind w:firstLine="0"/>
      <w:jc w:val="center"/>
    </w:pPr>
    <w:rPr>
      <w:rFonts w:cs="宋体"/>
      <w:szCs w:val="24"/>
      <w:lang w:eastAsia="zh-CN"/>
    </w:rPr>
  </w:style>
  <w:style w:type="character" w:customStyle="1" w:styleId="12">
    <w:name w:val="正文1 字符"/>
    <w:basedOn w:val="a0"/>
    <w:link w:val="11"/>
    <w:rsid w:val="00B619F5"/>
    <w:rPr>
      <w:rFonts w:ascii="Times New Roman" w:eastAsia="宋体" w:hAnsi="Times New Roman" w:cs="宋体"/>
      <w:kern w:val="0"/>
      <w:sz w:val="24"/>
      <w:szCs w:val="24"/>
    </w:rPr>
  </w:style>
  <w:style w:type="paragraph" w:customStyle="1" w:styleId="a3">
    <w:name w:val="二级标题"/>
    <w:basedOn w:val="a"/>
    <w:next w:val="a"/>
    <w:link w:val="a4"/>
    <w:qFormat/>
    <w:rsid w:val="0090562C"/>
    <w:pPr>
      <w:spacing w:beforeLines="50" w:before="50" w:afterLines="50" w:after="50" w:line="360" w:lineRule="auto"/>
      <w:ind w:firstLine="0"/>
    </w:pPr>
    <w:rPr>
      <w:rFonts w:eastAsia="黑体" w:cs="宋体"/>
      <w:sz w:val="21"/>
      <w:szCs w:val="24"/>
      <w:lang w:eastAsia="zh-CN"/>
    </w:rPr>
  </w:style>
  <w:style w:type="character" w:customStyle="1" w:styleId="a4">
    <w:name w:val="二级标题 字符"/>
    <w:basedOn w:val="a0"/>
    <w:link w:val="a3"/>
    <w:rsid w:val="0090562C"/>
    <w:rPr>
      <w:rFonts w:ascii="Times New Roman" w:eastAsia="黑体" w:hAnsi="Times New Roman" w:cs="宋体"/>
      <w:kern w:val="0"/>
      <w:szCs w:val="24"/>
    </w:rPr>
  </w:style>
  <w:style w:type="paragraph" w:customStyle="1" w:styleId="a5">
    <w:name w:val="三级标题"/>
    <w:basedOn w:val="a"/>
    <w:next w:val="a"/>
    <w:link w:val="a6"/>
    <w:autoRedefine/>
    <w:qFormat/>
    <w:rsid w:val="00F9747B"/>
    <w:pPr>
      <w:spacing w:beforeLines="50" w:before="156" w:afterLines="50" w:after="156" w:line="240" w:lineRule="auto"/>
      <w:ind w:firstLine="0"/>
    </w:pPr>
    <w:rPr>
      <w:rFonts w:eastAsia="楷体_GB2312" w:cs="宋体"/>
      <w:szCs w:val="24"/>
      <w:lang w:eastAsia="zh-CN"/>
    </w:rPr>
  </w:style>
  <w:style w:type="character" w:customStyle="1" w:styleId="a6">
    <w:name w:val="三级标题 字符"/>
    <w:basedOn w:val="a0"/>
    <w:link w:val="a5"/>
    <w:rsid w:val="00F9747B"/>
    <w:rPr>
      <w:rFonts w:ascii="Times New Roman" w:eastAsia="楷体_GB2312" w:hAnsi="Times New Roman" w:cs="宋体"/>
      <w:kern w:val="0"/>
      <w:sz w:val="20"/>
      <w:szCs w:val="24"/>
    </w:rPr>
  </w:style>
  <w:style w:type="paragraph" w:customStyle="1" w:styleId="a7">
    <w:name w:val="图标题"/>
    <w:basedOn w:val="a"/>
    <w:link w:val="a8"/>
    <w:qFormat/>
    <w:rsid w:val="00860DF0"/>
    <w:pPr>
      <w:snapToGrid w:val="0"/>
      <w:ind w:firstLine="0"/>
      <w:jc w:val="center"/>
    </w:pPr>
    <w:rPr>
      <w:rFonts w:cs="宋体"/>
      <w:sz w:val="18"/>
      <w:szCs w:val="24"/>
      <w:lang w:eastAsia="zh-CN"/>
    </w:rPr>
  </w:style>
  <w:style w:type="character" w:customStyle="1" w:styleId="a8">
    <w:name w:val="图标题 字符"/>
    <w:basedOn w:val="a0"/>
    <w:link w:val="a7"/>
    <w:rsid w:val="00860DF0"/>
    <w:rPr>
      <w:rFonts w:ascii="Times New Roman" w:eastAsia="宋体" w:hAnsi="Times New Roman" w:cs="宋体"/>
      <w:kern w:val="0"/>
      <w:sz w:val="18"/>
      <w:szCs w:val="24"/>
    </w:rPr>
  </w:style>
  <w:style w:type="paragraph" w:customStyle="1" w:styleId="a9">
    <w:name w:val="公式"/>
    <w:basedOn w:val="11"/>
    <w:next w:val="a"/>
    <w:link w:val="aa"/>
    <w:qFormat/>
    <w:rsid w:val="007A2FFA"/>
    <w:pPr>
      <w:tabs>
        <w:tab w:val="center" w:pos="5520"/>
      </w:tabs>
      <w:spacing w:line="240" w:lineRule="auto"/>
      <w:ind w:firstLineChars="150" w:firstLine="150"/>
      <w:jc w:val="right"/>
    </w:pPr>
    <w:rPr>
      <w:rFonts w:eastAsia="Times New Roman" w:cs="Times New Roman"/>
      <w:szCs w:val="20"/>
    </w:rPr>
  </w:style>
  <w:style w:type="character" w:customStyle="1" w:styleId="aa">
    <w:name w:val="公式 字符"/>
    <w:basedOn w:val="a0"/>
    <w:link w:val="a9"/>
    <w:rsid w:val="007A2FFA"/>
    <w:rPr>
      <w:rFonts w:ascii="Times New Roman" w:eastAsia="Times New Roman" w:hAnsi="Times New Roman" w:cs="Times New Roman"/>
      <w:kern w:val="0"/>
      <w:sz w:val="20"/>
      <w:szCs w:val="20"/>
    </w:rPr>
  </w:style>
  <w:style w:type="paragraph" w:customStyle="1" w:styleId="ab">
    <w:name w:val="公式编号"/>
    <w:basedOn w:val="a9"/>
    <w:next w:val="11"/>
    <w:link w:val="ac"/>
    <w:qFormat/>
    <w:rsid w:val="00B619F5"/>
    <w:pPr>
      <w:tabs>
        <w:tab w:val="right" w:pos="11040"/>
      </w:tabs>
    </w:pPr>
  </w:style>
  <w:style w:type="character" w:customStyle="1" w:styleId="ac">
    <w:name w:val="公式编号 字符"/>
    <w:basedOn w:val="aa"/>
    <w:link w:val="ab"/>
    <w:rsid w:val="00B619F5"/>
    <w:rPr>
      <w:rFonts w:ascii="Times New Roman" w:eastAsia="宋体" w:hAnsi="Times New Roman" w:cs="宋体"/>
      <w:kern w:val="0"/>
      <w:sz w:val="24"/>
      <w:szCs w:val="28"/>
    </w:rPr>
  </w:style>
  <w:style w:type="table" w:styleId="ad">
    <w:name w:val="Table Grid"/>
    <w:basedOn w:val="a1"/>
    <w:uiPriority w:val="39"/>
    <w:rsid w:val="00CE5764"/>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表标题"/>
    <w:basedOn w:val="a"/>
    <w:link w:val="af"/>
    <w:qFormat/>
    <w:rsid w:val="005B5284"/>
    <w:pPr>
      <w:widowControl w:val="0"/>
      <w:snapToGrid w:val="0"/>
      <w:ind w:firstLine="0"/>
      <w:jc w:val="center"/>
    </w:pPr>
    <w:rPr>
      <w:rFonts w:eastAsia="黑体" w:cs="Times New Roman"/>
      <w:sz w:val="18"/>
      <w:szCs w:val="24"/>
      <w:lang w:eastAsia="zh-CN"/>
    </w:rPr>
  </w:style>
  <w:style w:type="character" w:customStyle="1" w:styleId="af">
    <w:name w:val="表标题 字符"/>
    <w:basedOn w:val="a0"/>
    <w:link w:val="ae"/>
    <w:rsid w:val="005B5284"/>
    <w:rPr>
      <w:rFonts w:ascii="Times New Roman" w:eastAsia="黑体" w:hAnsi="Times New Roman" w:cs="Times New Roman"/>
      <w:kern w:val="0"/>
      <w:sz w:val="18"/>
      <w:szCs w:val="24"/>
    </w:rPr>
  </w:style>
  <w:style w:type="paragraph" w:customStyle="1" w:styleId="4">
    <w:name w:val="样式4"/>
    <w:basedOn w:val="a"/>
    <w:link w:val="40"/>
    <w:qFormat/>
    <w:rsid w:val="00EE2459"/>
    <w:pPr>
      <w:widowControl w:val="0"/>
    </w:pPr>
    <w:rPr>
      <w:kern w:val="2"/>
      <w:lang w:eastAsia="zh-CN"/>
    </w:rPr>
  </w:style>
  <w:style w:type="character" w:customStyle="1" w:styleId="40">
    <w:name w:val="样式4 字符"/>
    <w:basedOn w:val="a0"/>
    <w:link w:val="4"/>
    <w:rsid w:val="00EE2459"/>
    <w:rPr>
      <w:rFonts w:ascii="Times New Roman" w:eastAsia="宋体" w:hAnsi="Times New Roman"/>
      <w:sz w:val="24"/>
    </w:rPr>
  </w:style>
  <w:style w:type="character" w:styleId="af0">
    <w:name w:val="annotation reference"/>
    <w:basedOn w:val="a0"/>
    <w:uiPriority w:val="99"/>
    <w:unhideWhenUsed/>
    <w:rsid w:val="009517C2"/>
    <w:rPr>
      <w:sz w:val="21"/>
      <w:szCs w:val="21"/>
    </w:rPr>
  </w:style>
  <w:style w:type="paragraph" w:styleId="af1">
    <w:name w:val="annotation text"/>
    <w:basedOn w:val="a"/>
    <w:link w:val="af2"/>
    <w:uiPriority w:val="99"/>
    <w:unhideWhenUsed/>
    <w:rsid w:val="009517C2"/>
  </w:style>
  <w:style w:type="character" w:customStyle="1" w:styleId="af2">
    <w:name w:val="批注文字 字符"/>
    <w:basedOn w:val="a0"/>
    <w:link w:val="af1"/>
    <w:uiPriority w:val="99"/>
    <w:semiHidden/>
    <w:rsid w:val="009517C2"/>
    <w:rPr>
      <w:rFonts w:ascii="Times New Roman" w:eastAsia="宋体" w:hAnsi="Times New Roman"/>
      <w:kern w:val="0"/>
      <w:sz w:val="24"/>
      <w:lang w:eastAsia="en-US"/>
    </w:rPr>
  </w:style>
  <w:style w:type="paragraph" w:styleId="af3">
    <w:name w:val="annotation subject"/>
    <w:basedOn w:val="af1"/>
    <w:next w:val="af1"/>
    <w:link w:val="af4"/>
    <w:uiPriority w:val="99"/>
    <w:semiHidden/>
    <w:unhideWhenUsed/>
    <w:rsid w:val="009517C2"/>
    <w:rPr>
      <w:b/>
      <w:bCs/>
    </w:rPr>
  </w:style>
  <w:style w:type="character" w:customStyle="1" w:styleId="af4">
    <w:name w:val="批注主题 字符"/>
    <w:basedOn w:val="af2"/>
    <w:link w:val="af3"/>
    <w:uiPriority w:val="99"/>
    <w:semiHidden/>
    <w:rsid w:val="009517C2"/>
    <w:rPr>
      <w:rFonts w:ascii="Times New Roman" w:eastAsia="宋体" w:hAnsi="Times New Roman"/>
      <w:b/>
      <w:bCs/>
      <w:kern w:val="0"/>
      <w:sz w:val="24"/>
      <w:lang w:eastAsia="en-US"/>
    </w:rPr>
  </w:style>
  <w:style w:type="paragraph" w:styleId="af5">
    <w:name w:val="Normal (Web)"/>
    <w:basedOn w:val="a"/>
    <w:uiPriority w:val="99"/>
    <w:qFormat/>
    <w:rsid w:val="00D13C96"/>
    <w:pPr>
      <w:spacing w:before="100" w:beforeAutospacing="1" w:after="100" w:afterAutospacing="1" w:line="240" w:lineRule="auto"/>
      <w:ind w:firstLine="0"/>
    </w:pPr>
    <w:rPr>
      <w:rFonts w:ascii="宋体" w:hAnsi="宋体" w:cs="宋体"/>
      <w:szCs w:val="20"/>
      <w:lang w:eastAsia="zh-CN"/>
    </w:rPr>
  </w:style>
  <w:style w:type="paragraph" w:styleId="af6">
    <w:name w:val="header"/>
    <w:basedOn w:val="a"/>
    <w:link w:val="af7"/>
    <w:uiPriority w:val="99"/>
    <w:unhideWhenUsed/>
    <w:rsid w:val="00832C44"/>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832C44"/>
    <w:rPr>
      <w:rFonts w:ascii="Times New Roman" w:eastAsia="宋体" w:hAnsi="Times New Roman"/>
      <w:kern w:val="0"/>
      <w:sz w:val="18"/>
      <w:szCs w:val="18"/>
      <w:lang w:eastAsia="en-US"/>
    </w:rPr>
  </w:style>
  <w:style w:type="paragraph" w:styleId="af8">
    <w:name w:val="footer"/>
    <w:basedOn w:val="a"/>
    <w:link w:val="af9"/>
    <w:uiPriority w:val="99"/>
    <w:unhideWhenUsed/>
    <w:rsid w:val="00832C44"/>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832C44"/>
    <w:rPr>
      <w:rFonts w:ascii="Times New Roman" w:eastAsia="宋体" w:hAnsi="Times New Roman"/>
      <w:kern w:val="0"/>
      <w:sz w:val="18"/>
      <w:szCs w:val="18"/>
      <w:lang w:eastAsia="en-US"/>
    </w:rPr>
  </w:style>
  <w:style w:type="paragraph" w:styleId="afa">
    <w:name w:val="Revision"/>
    <w:hidden/>
    <w:uiPriority w:val="99"/>
    <w:semiHidden/>
    <w:rsid w:val="00506C1D"/>
    <w:rPr>
      <w:rFonts w:ascii="Times New Roman" w:eastAsia="宋体" w:hAnsi="Times New Roman"/>
      <w:kern w:val="0"/>
      <w:sz w:val="24"/>
      <w:lang w:eastAsia="en-US"/>
    </w:rPr>
  </w:style>
  <w:style w:type="paragraph" w:styleId="afb">
    <w:name w:val="Balloon Text"/>
    <w:basedOn w:val="a"/>
    <w:link w:val="afc"/>
    <w:uiPriority w:val="99"/>
    <w:semiHidden/>
    <w:unhideWhenUsed/>
    <w:rsid w:val="00506C1D"/>
    <w:pPr>
      <w:spacing w:line="240" w:lineRule="auto"/>
    </w:pPr>
    <w:rPr>
      <w:sz w:val="18"/>
      <w:szCs w:val="18"/>
    </w:rPr>
  </w:style>
  <w:style w:type="character" w:customStyle="1" w:styleId="afc">
    <w:name w:val="批注框文本 字符"/>
    <w:basedOn w:val="a0"/>
    <w:link w:val="afb"/>
    <w:uiPriority w:val="99"/>
    <w:semiHidden/>
    <w:rsid w:val="00506C1D"/>
    <w:rPr>
      <w:rFonts w:ascii="Times New Roman" w:eastAsia="宋体" w:hAnsi="Times New Roman"/>
      <w:kern w:val="0"/>
      <w:sz w:val="18"/>
      <w:szCs w:val="18"/>
      <w:lang w:eastAsia="en-US"/>
    </w:rPr>
  </w:style>
  <w:style w:type="paragraph" w:styleId="afd">
    <w:name w:val="No Spacing"/>
    <w:aliases w:val="摘要"/>
    <w:link w:val="afe"/>
    <w:autoRedefine/>
    <w:uiPriority w:val="1"/>
    <w:qFormat/>
    <w:rsid w:val="009A27F1"/>
    <w:pPr>
      <w:snapToGrid w:val="0"/>
      <w:spacing w:line="288" w:lineRule="auto"/>
      <w:ind w:left="522" w:right="522"/>
      <w:jc w:val="both"/>
    </w:pPr>
    <w:rPr>
      <w:rFonts w:ascii="Times New Roman" w:eastAsia="楷体_GB2312" w:hAnsi="Times New Roman"/>
      <w:kern w:val="0"/>
      <w:sz w:val="20"/>
      <w:lang w:eastAsia="en-US"/>
    </w:rPr>
  </w:style>
  <w:style w:type="paragraph" w:styleId="aff">
    <w:name w:val="Title"/>
    <w:aliases w:val="一级标题"/>
    <w:basedOn w:val="a"/>
    <w:next w:val="a"/>
    <w:link w:val="aff0"/>
    <w:uiPriority w:val="10"/>
    <w:qFormat/>
    <w:rsid w:val="0090562C"/>
    <w:pPr>
      <w:spacing w:before="120" w:after="120"/>
      <w:ind w:firstLine="0"/>
      <w:outlineLvl w:val="0"/>
    </w:pPr>
    <w:rPr>
      <w:rFonts w:cstheme="majorBidi"/>
      <w:b/>
      <w:bCs/>
      <w:sz w:val="21"/>
      <w:szCs w:val="32"/>
    </w:rPr>
  </w:style>
  <w:style w:type="character" w:customStyle="1" w:styleId="aff0">
    <w:name w:val="标题 字符"/>
    <w:aliases w:val="一级标题 字符"/>
    <w:basedOn w:val="a0"/>
    <w:link w:val="aff"/>
    <w:uiPriority w:val="10"/>
    <w:rsid w:val="0090562C"/>
    <w:rPr>
      <w:rFonts w:ascii="Times New Roman" w:eastAsia="宋体" w:hAnsi="Times New Roman" w:cstheme="majorBidi"/>
      <w:b/>
      <w:bCs/>
      <w:kern w:val="0"/>
      <w:szCs w:val="32"/>
      <w:lang w:eastAsia="en-US"/>
    </w:rPr>
  </w:style>
  <w:style w:type="paragraph" w:styleId="aff1">
    <w:name w:val="Quote"/>
    <w:aliases w:val="参考文献"/>
    <w:basedOn w:val="a"/>
    <w:next w:val="a"/>
    <w:link w:val="aff2"/>
    <w:uiPriority w:val="29"/>
    <w:qFormat/>
    <w:rsid w:val="005039E1"/>
    <w:pPr>
      <w:spacing w:beforeLines="50" w:before="50" w:afterLines="50" w:after="50" w:line="240" w:lineRule="auto"/>
      <w:ind w:firstLine="0"/>
    </w:pPr>
    <w:rPr>
      <w:rFonts w:eastAsia="黑体"/>
      <w:b/>
      <w:iCs/>
      <w:color w:val="000000" w:themeColor="text1"/>
      <w:sz w:val="21"/>
    </w:rPr>
  </w:style>
  <w:style w:type="character" w:customStyle="1" w:styleId="aff2">
    <w:name w:val="引用 字符"/>
    <w:aliases w:val="参考文献 字符"/>
    <w:basedOn w:val="a0"/>
    <w:link w:val="aff1"/>
    <w:uiPriority w:val="29"/>
    <w:rsid w:val="005039E1"/>
    <w:rPr>
      <w:rFonts w:ascii="Times New Roman" w:eastAsia="黑体" w:hAnsi="Times New Roman"/>
      <w:b/>
      <w:iCs/>
      <w:color w:val="000000" w:themeColor="text1"/>
      <w:kern w:val="0"/>
      <w:lang w:eastAsia="en-US"/>
    </w:rPr>
  </w:style>
  <w:style w:type="paragraph" w:customStyle="1" w:styleId="tab">
    <w:name w:val="tab"/>
    <w:basedOn w:val="ae"/>
    <w:qFormat/>
    <w:rsid w:val="0093165C"/>
    <w:pPr>
      <w:spacing w:after="40"/>
    </w:pPr>
    <w:rPr>
      <w:rFonts w:eastAsiaTheme="majorEastAsia"/>
      <w:sz w:val="17"/>
    </w:rPr>
  </w:style>
  <w:style w:type="paragraph" w:customStyle="1" w:styleId="fig">
    <w:name w:val="fig"/>
    <w:basedOn w:val="a7"/>
    <w:qFormat/>
    <w:rsid w:val="00CE693B"/>
    <w:pPr>
      <w:spacing w:afterLines="50" w:after="50"/>
    </w:pPr>
    <w:rPr>
      <w:sz w:val="17"/>
    </w:rPr>
  </w:style>
  <w:style w:type="character" w:customStyle="1" w:styleId="Char">
    <w:name w:val="批注文字 Char"/>
    <w:rsid w:val="00C9411D"/>
    <w:rPr>
      <w:kern w:val="2"/>
      <w:sz w:val="24"/>
    </w:rPr>
  </w:style>
  <w:style w:type="character" w:styleId="aff3">
    <w:name w:val="Emphasis"/>
    <w:basedOn w:val="a0"/>
    <w:uiPriority w:val="20"/>
    <w:qFormat/>
    <w:rsid w:val="00C9411D"/>
    <w:rPr>
      <w:rFonts w:cs="Times New Roman"/>
      <w:i/>
      <w:iCs/>
    </w:rPr>
  </w:style>
  <w:style w:type="paragraph" w:customStyle="1" w:styleId="abstract">
    <w:name w:val="abstract"/>
    <w:basedOn w:val="afd"/>
    <w:link w:val="abstract0"/>
    <w:qFormat/>
    <w:rsid w:val="007C69E9"/>
    <w:rPr>
      <w:sz w:val="18"/>
      <w:lang w:eastAsia="zh-CN"/>
    </w:rPr>
  </w:style>
  <w:style w:type="paragraph" w:customStyle="1" w:styleId="13">
    <w:name w:val="标题1"/>
    <w:basedOn w:val="abstract"/>
    <w:next w:val="abstract"/>
    <w:qFormat/>
    <w:rsid w:val="00F9747B"/>
    <w:pPr>
      <w:spacing w:before="140" w:after="60" w:line="240" w:lineRule="atLeast"/>
      <w:jc w:val="center"/>
    </w:pPr>
    <w:rPr>
      <w:rFonts w:eastAsia="Times New Roman"/>
      <w:b/>
      <w:sz w:val="24"/>
    </w:rPr>
  </w:style>
  <w:style w:type="character" w:customStyle="1" w:styleId="afe">
    <w:name w:val="无间隔 字符"/>
    <w:aliases w:val="摘要 字符"/>
    <w:basedOn w:val="a0"/>
    <w:link w:val="afd"/>
    <w:uiPriority w:val="1"/>
    <w:rsid w:val="009A27F1"/>
    <w:rPr>
      <w:rFonts w:ascii="Times New Roman" w:eastAsia="楷体_GB2312" w:hAnsi="Times New Roman"/>
      <w:kern w:val="0"/>
      <w:sz w:val="20"/>
      <w:lang w:eastAsia="en-US"/>
    </w:rPr>
  </w:style>
  <w:style w:type="character" w:customStyle="1" w:styleId="abstract0">
    <w:name w:val="abstract 字符"/>
    <w:basedOn w:val="afe"/>
    <w:link w:val="abstract"/>
    <w:rsid w:val="007C69E9"/>
    <w:rPr>
      <w:rFonts w:ascii="Times New Roman" w:eastAsia="楷体_GB2312" w:hAnsi="Times New Roman"/>
      <w:kern w:val="0"/>
      <w:sz w:val="18"/>
      <w:lang w:eastAsia="en-US"/>
    </w:rPr>
  </w:style>
  <w:style w:type="paragraph" w:customStyle="1" w:styleId="blank">
    <w:name w:val="blank"/>
    <w:basedOn w:val="abstract"/>
    <w:qFormat/>
    <w:rsid w:val="00651242"/>
    <w:pPr>
      <w:snapToGrid/>
      <w:spacing w:line="240" w:lineRule="auto"/>
      <w:ind w:left="0" w:right="374"/>
    </w:pPr>
    <w:rPr>
      <w:b/>
      <w:bCs/>
      <w:sz w:val="21"/>
    </w:rPr>
  </w:style>
  <w:style w:type="character" w:customStyle="1" w:styleId="30">
    <w:name w:val="标题 3 字符"/>
    <w:basedOn w:val="a0"/>
    <w:link w:val="3"/>
    <w:uiPriority w:val="9"/>
    <w:semiHidden/>
    <w:rsid w:val="004E5778"/>
    <w:rPr>
      <w:rFonts w:ascii="Times New Roman" w:eastAsia="宋体" w:hAnsi="Times New Roman"/>
      <w:b/>
      <w:bCs/>
      <w:kern w:val="0"/>
      <w:sz w:val="32"/>
      <w:szCs w:val="32"/>
      <w:lang w:eastAsia="en-US"/>
    </w:rPr>
  </w:style>
  <w:style w:type="character" w:styleId="aff4">
    <w:name w:val="Hyperlink"/>
    <w:basedOn w:val="a0"/>
    <w:uiPriority w:val="99"/>
    <w:semiHidden/>
    <w:unhideWhenUsed/>
    <w:rsid w:val="004E5778"/>
    <w:rPr>
      <w:color w:val="0000FF"/>
      <w:u w:val="single"/>
    </w:rPr>
  </w:style>
  <w:style w:type="character" w:styleId="aff5">
    <w:name w:val="Placeholder Text"/>
    <w:basedOn w:val="a0"/>
    <w:uiPriority w:val="99"/>
    <w:semiHidden/>
    <w:rsid w:val="002B09C1"/>
    <w:rPr>
      <w:color w:val="808080"/>
    </w:rPr>
  </w:style>
  <w:style w:type="paragraph" w:customStyle="1" w:styleId="aff6">
    <w:name w:val="引用文献（英文）"/>
    <w:basedOn w:val="a"/>
    <w:link w:val="aff7"/>
    <w:qFormat/>
    <w:rsid w:val="00607F06"/>
    <w:pPr>
      <w:spacing w:line="312" w:lineRule="auto"/>
      <w:ind w:firstLine="0"/>
      <w:pPrChange w:id="0" w:author="Kong Rui" w:date="2023-05-29T19:17:00Z">
        <w:pPr>
          <w:overflowPunct w:val="0"/>
          <w:spacing w:line="312" w:lineRule="auto"/>
          <w:ind w:leftChars="150" w:left="150"/>
          <w:jc w:val="both"/>
        </w:pPr>
      </w:pPrChange>
    </w:pPr>
    <w:rPr>
      <w:sz w:val="16"/>
      <w:szCs w:val="16"/>
      <w:lang w:eastAsia="zh-CN"/>
      <w:rPrChange w:id="0" w:author="Kong Rui" w:date="2023-05-29T19:17:00Z">
        <w:rPr>
          <w:rFonts w:eastAsia="宋体" w:cstheme="minorBidi"/>
          <w:sz w:val="16"/>
          <w:szCs w:val="16"/>
          <w:lang w:val="en-US" w:eastAsia="zh-CN" w:bidi="ar-SA"/>
        </w:rPr>
      </w:rPrChange>
    </w:rPr>
  </w:style>
  <w:style w:type="character" w:customStyle="1" w:styleId="aff7">
    <w:name w:val="引用文献（英文） 字符"/>
    <w:basedOn w:val="a0"/>
    <w:link w:val="aff6"/>
    <w:rsid w:val="00607F06"/>
    <w:rPr>
      <w:rFonts w:ascii="Times New Roman" w:eastAsia="宋体" w:hAnsi="Times New Roman"/>
      <w:kern w:val="0"/>
      <w:sz w:val="16"/>
      <w:szCs w:val="16"/>
    </w:rPr>
  </w:style>
  <w:style w:type="paragraph" w:customStyle="1" w:styleId="aff8">
    <w:name w:val="子图"/>
    <w:basedOn w:val="a7"/>
    <w:link w:val="aff9"/>
    <w:qFormat/>
    <w:rsid w:val="00860DF0"/>
    <w:pPr>
      <w:spacing w:afterLines="50" w:after="50"/>
    </w:pPr>
    <w:rPr>
      <w:sz w:val="15"/>
      <w:szCs w:val="16"/>
    </w:rPr>
  </w:style>
  <w:style w:type="character" w:customStyle="1" w:styleId="aff9">
    <w:name w:val="子图 字符"/>
    <w:basedOn w:val="a8"/>
    <w:link w:val="aff8"/>
    <w:rsid w:val="00860DF0"/>
    <w:rPr>
      <w:rFonts w:ascii="Times New Roman" w:eastAsia="宋体" w:hAnsi="Times New Roman" w:cs="宋体"/>
      <w:kern w:val="0"/>
      <w:sz w:val="15"/>
      <w:szCs w:val="16"/>
    </w:rPr>
  </w:style>
  <w:style w:type="paragraph" w:styleId="affa">
    <w:name w:val="List Paragraph"/>
    <w:basedOn w:val="a"/>
    <w:uiPriority w:val="34"/>
    <w:qFormat/>
    <w:rsid w:val="00E85C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2382">
      <w:bodyDiv w:val="1"/>
      <w:marLeft w:val="0"/>
      <w:marRight w:val="0"/>
      <w:marTop w:val="0"/>
      <w:marBottom w:val="0"/>
      <w:divBdr>
        <w:top w:val="none" w:sz="0" w:space="0" w:color="auto"/>
        <w:left w:val="none" w:sz="0" w:space="0" w:color="auto"/>
        <w:bottom w:val="none" w:sz="0" w:space="0" w:color="auto"/>
        <w:right w:val="none" w:sz="0" w:space="0" w:color="auto"/>
      </w:divBdr>
    </w:div>
    <w:div w:id="419065417">
      <w:bodyDiv w:val="1"/>
      <w:marLeft w:val="0"/>
      <w:marRight w:val="0"/>
      <w:marTop w:val="0"/>
      <w:marBottom w:val="0"/>
      <w:divBdr>
        <w:top w:val="none" w:sz="0" w:space="0" w:color="auto"/>
        <w:left w:val="none" w:sz="0" w:space="0" w:color="auto"/>
        <w:bottom w:val="none" w:sz="0" w:space="0" w:color="auto"/>
        <w:right w:val="none" w:sz="0" w:space="0" w:color="auto"/>
      </w:divBdr>
    </w:div>
    <w:div w:id="613288389">
      <w:bodyDiv w:val="1"/>
      <w:marLeft w:val="0"/>
      <w:marRight w:val="0"/>
      <w:marTop w:val="0"/>
      <w:marBottom w:val="0"/>
      <w:divBdr>
        <w:top w:val="none" w:sz="0" w:space="0" w:color="auto"/>
        <w:left w:val="none" w:sz="0" w:space="0" w:color="auto"/>
        <w:bottom w:val="none" w:sz="0" w:space="0" w:color="auto"/>
        <w:right w:val="none" w:sz="0" w:space="0" w:color="auto"/>
      </w:divBdr>
    </w:div>
    <w:div w:id="686180208">
      <w:bodyDiv w:val="1"/>
      <w:marLeft w:val="0"/>
      <w:marRight w:val="0"/>
      <w:marTop w:val="0"/>
      <w:marBottom w:val="0"/>
      <w:divBdr>
        <w:top w:val="none" w:sz="0" w:space="0" w:color="auto"/>
        <w:left w:val="none" w:sz="0" w:space="0" w:color="auto"/>
        <w:bottom w:val="none" w:sz="0" w:space="0" w:color="auto"/>
        <w:right w:val="none" w:sz="0" w:space="0" w:color="auto"/>
      </w:divBdr>
    </w:div>
    <w:div w:id="697512543">
      <w:bodyDiv w:val="1"/>
      <w:marLeft w:val="0"/>
      <w:marRight w:val="0"/>
      <w:marTop w:val="0"/>
      <w:marBottom w:val="0"/>
      <w:divBdr>
        <w:top w:val="none" w:sz="0" w:space="0" w:color="auto"/>
        <w:left w:val="none" w:sz="0" w:space="0" w:color="auto"/>
        <w:bottom w:val="none" w:sz="0" w:space="0" w:color="auto"/>
        <w:right w:val="none" w:sz="0" w:space="0" w:color="auto"/>
      </w:divBdr>
    </w:div>
    <w:div w:id="860822805">
      <w:bodyDiv w:val="1"/>
      <w:marLeft w:val="0"/>
      <w:marRight w:val="0"/>
      <w:marTop w:val="0"/>
      <w:marBottom w:val="0"/>
      <w:divBdr>
        <w:top w:val="none" w:sz="0" w:space="0" w:color="auto"/>
        <w:left w:val="none" w:sz="0" w:space="0" w:color="auto"/>
        <w:bottom w:val="none" w:sz="0" w:space="0" w:color="auto"/>
        <w:right w:val="none" w:sz="0" w:space="0" w:color="auto"/>
      </w:divBdr>
    </w:div>
    <w:div w:id="1153260089">
      <w:bodyDiv w:val="1"/>
      <w:marLeft w:val="0"/>
      <w:marRight w:val="0"/>
      <w:marTop w:val="0"/>
      <w:marBottom w:val="0"/>
      <w:divBdr>
        <w:top w:val="none" w:sz="0" w:space="0" w:color="auto"/>
        <w:left w:val="none" w:sz="0" w:space="0" w:color="auto"/>
        <w:bottom w:val="none" w:sz="0" w:space="0" w:color="auto"/>
        <w:right w:val="none" w:sz="0" w:space="0" w:color="auto"/>
      </w:divBdr>
    </w:div>
    <w:div w:id="1390806454">
      <w:bodyDiv w:val="1"/>
      <w:marLeft w:val="0"/>
      <w:marRight w:val="0"/>
      <w:marTop w:val="0"/>
      <w:marBottom w:val="0"/>
      <w:divBdr>
        <w:top w:val="none" w:sz="0" w:space="0" w:color="auto"/>
        <w:left w:val="none" w:sz="0" w:space="0" w:color="auto"/>
        <w:bottom w:val="none" w:sz="0" w:space="0" w:color="auto"/>
        <w:right w:val="none" w:sz="0" w:space="0" w:color="auto"/>
      </w:divBdr>
    </w:div>
    <w:div w:id="1581329330">
      <w:bodyDiv w:val="1"/>
      <w:marLeft w:val="0"/>
      <w:marRight w:val="0"/>
      <w:marTop w:val="0"/>
      <w:marBottom w:val="0"/>
      <w:divBdr>
        <w:top w:val="none" w:sz="0" w:space="0" w:color="auto"/>
        <w:left w:val="none" w:sz="0" w:space="0" w:color="auto"/>
        <w:bottom w:val="none" w:sz="0" w:space="0" w:color="auto"/>
        <w:right w:val="none" w:sz="0" w:space="0" w:color="auto"/>
      </w:divBdr>
    </w:div>
    <w:div w:id="1654065924">
      <w:bodyDiv w:val="1"/>
      <w:marLeft w:val="0"/>
      <w:marRight w:val="0"/>
      <w:marTop w:val="0"/>
      <w:marBottom w:val="0"/>
      <w:divBdr>
        <w:top w:val="none" w:sz="0" w:space="0" w:color="auto"/>
        <w:left w:val="none" w:sz="0" w:space="0" w:color="auto"/>
        <w:bottom w:val="none" w:sz="0" w:space="0" w:color="auto"/>
        <w:right w:val="none" w:sz="0" w:space="0" w:color="auto"/>
      </w:divBdr>
    </w:div>
    <w:div w:id="1818768030">
      <w:bodyDiv w:val="1"/>
      <w:marLeft w:val="0"/>
      <w:marRight w:val="0"/>
      <w:marTop w:val="0"/>
      <w:marBottom w:val="0"/>
      <w:divBdr>
        <w:top w:val="none" w:sz="0" w:space="0" w:color="auto"/>
        <w:left w:val="none" w:sz="0" w:space="0" w:color="auto"/>
        <w:bottom w:val="none" w:sz="0" w:space="0" w:color="auto"/>
        <w:right w:val="none" w:sz="0" w:space="0" w:color="auto"/>
      </w:divBdr>
    </w:div>
    <w:div w:id="204054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link?url=7MufmZgJaCQVM8Pc-oXCm296v0ZFo-rpjh5sw5pktiSrwyS63FiVcCvcwkitwTJ-ado6gqZrbo_bLRQnY7Uhke_Ivc_mQbxt2-ATYrioj1O" TargetMode="External"/><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8.emf"/><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B77A2-668C-400D-A9CF-05FB6F075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11</Pages>
  <Words>2940</Words>
  <Characters>16764</Characters>
  <Application>Microsoft Office Word</Application>
  <DocSecurity>0</DocSecurity>
  <Lines>139</Lines>
  <Paragraphs>39</Paragraphs>
  <ScaleCrop>false</ScaleCrop>
  <Company/>
  <LinksUpToDate>false</LinksUpToDate>
  <CharactersWithSpaces>19665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MYWEI</dc:creator>
  <cp:keywords/>
  <dc:description/>
  <cp:lastModifiedBy>Kong Rui</cp:lastModifiedBy>
  <cp:revision>4</cp:revision>
  <dcterms:created xsi:type="dcterms:W3CDTF">2023-05-27T02:22:00Z</dcterms:created>
  <dcterms:modified xsi:type="dcterms:W3CDTF">2023-06-01T01:47:00Z</dcterms:modified>
</cp:coreProperties>
</file>