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C8F6" w14:textId="7CC902F6" w:rsidR="0071530E" w:rsidRPr="006F4B11" w:rsidRDefault="008F3660" w:rsidP="006F4B11">
      <w:pPr>
        <w:pStyle w:val="1"/>
      </w:pPr>
      <w:r w:rsidRPr="006F4B11">
        <w:rPr>
          <w:rFonts w:hint="eastAsia"/>
        </w:rPr>
        <w:t>煤油气共生矿井</w:t>
      </w:r>
      <w:r w:rsidR="0071530E" w:rsidRPr="006F4B11">
        <w:rPr>
          <w:rFonts w:hint="eastAsia"/>
        </w:rPr>
        <w:t>油型气涌出危险性定量评价</w:t>
      </w:r>
      <w:r w:rsidRPr="006F4B11">
        <w:rPr>
          <w:rFonts w:hint="eastAsia"/>
        </w:rPr>
        <w:t>技术</w:t>
      </w:r>
    </w:p>
    <w:p w14:paraId="6DA17A69" w14:textId="35EACB8D" w:rsidR="00380DDD" w:rsidRDefault="00380DDD" w:rsidP="00C11DA6">
      <w:pPr>
        <w:pStyle w:val="a9"/>
        <w:rPr>
          <w:lang w:eastAsia="zh-CN"/>
        </w:rPr>
      </w:pPr>
      <w:r w:rsidRPr="003A532E">
        <w:rPr>
          <w:rFonts w:ascii="黑体" w:eastAsia="黑体" w:hAnsi="黑体" w:hint="eastAsia"/>
          <w:lang w:eastAsia="zh-CN"/>
        </w:rPr>
        <w:t>摘要</w:t>
      </w:r>
      <w:r w:rsidR="0071530E" w:rsidRPr="003A532E">
        <w:rPr>
          <w:rFonts w:ascii="黑体" w:eastAsia="黑体" w:hAnsi="黑体" w:hint="eastAsia"/>
          <w:lang w:eastAsia="zh-CN"/>
        </w:rPr>
        <w:t>：</w:t>
      </w:r>
      <w:r w:rsidR="00D74BB6">
        <w:rPr>
          <w:rFonts w:hint="eastAsia"/>
          <w:lang w:eastAsia="zh-CN"/>
        </w:rPr>
        <w:t>为</w:t>
      </w:r>
      <w:r w:rsidR="00F848AE">
        <w:rPr>
          <w:rFonts w:hint="eastAsia"/>
          <w:lang w:eastAsia="zh-CN"/>
        </w:rPr>
        <w:t>评估油型气涌出危险</w:t>
      </w:r>
      <w:r w:rsidR="00C11DA6">
        <w:rPr>
          <w:rFonts w:hint="eastAsia"/>
          <w:lang w:eastAsia="zh-CN"/>
        </w:rPr>
        <w:t>性</w:t>
      </w:r>
      <w:r w:rsidR="00D74BB6">
        <w:rPr>
          <w:rFonts w:hint="eastAsia"/>
          <w:lang w:eastAsia="zh-CN"/>
        </w:rPr>
        <w:t>使防治措施更加具有前瞻性、有效性，</w:t>
      </w:r>
      <w:r w:rsidR="00F848AE">
        <w:rPr>
          <w:rFonts w:hint="eastAsia"/>
          <w:lang w:eastAsia="zh-CN"/>
        </w:rPr>
        <w:t>本文提出一种</w:t>
      </w:r>
      <w:r w:rsidR="00570C81">
        <w:rPr>
          <w:rFonts w:hint="eastAsia"/>
          <w:lang w:eastAsia="zh-CN"/>
        </w:rPr>
        <w:t>对油型气涌出危险性的</w:t>
      </w:r>
      <w:r w:rsidR="006E60B8">
        <w:rPr>
          <w:rFonts w:hint="eastAsia"/>
          <w:lang w:eastAsia="zh-CN"/>
        </w:rPr>
        <w:t>定量评价方法。</w:t>
      </w:r>
      <w:r w:rsidR="00D74BB6">
        <w:rPr>
          <w:rFonts w:hint="eastAsia"/>
          <w:lang w:eastAsia="zh-CN"/>
        </w:rPr>
        <w:t>将油型气涌出危险因素分为岩层电性、稳定性、渗透性及本身的地质构造</w:t>
      </w:r>
      <w:r w:rsidR="006E60B8">
        <w:rPr>
          <w:rFonts w:hint="eastAsia"/>
          <w:lang w:eastAsia="zh-CN"/>
        </w:rPr>
        <w:t>，</w:t>
      </w:r>
      <w:r w:rsidR="00C11DA6">
        <w:rPr>
          <w:rFonts w:hint="eastAsia"/>
          <w:lang w:eastAsia="zh-CN"/>
        </w:rPr>
        <w:t>其中</w:t>
      </w:r>
      <w:r w:rsidR="00B86A9A">
        <w:rPr>
          <w:rFonts w:hint="eastAsia"/>
          <w:lang w:eastAsia="zh-CN"/>
        </w:rPr>
        <w:t>以</w:t>
      </w:r>
      <w:r w:rsidR="00C11DA6">
        <w:rPr>
          <w:rFonts w:hint="eastAsia"/>
          <w:lang w:eastAsia="zh-CN"/>
        </w:rPr>
        <w:t>岩层电性</w:t>
      </w:r>
      <w:r w:rsidR="00B86A9A">
        <w:rPr>
          <w:rFonts w:hint="eastAsia"/>
          <w:lang w:eastAsia="zh-CN"/>
        </w:rPr>
        <w:t>为主</w:t>
      </w:r>
      <w:r w:rsidR="00D74BB6">
        <w:rPr>
          <w:rFonts w:hint="eastAsia"/>
          <w:lang w:eastAsia="zh-CN"/>
        </w:rPr>
        <w:t>采用</w:t>
      </w:r>
      <w:r w:rsidR="006935C3">
        <w:rPr>
          <w:rFonts w:hint="eastAsia"/>
          <w:lang w:eastAsia="zh-CN"/>
        </w:rPr>
        <w:t>基于</w:t>
      </w:r>
      <w:r w:rsidR="00B43B6D">
        <w:rPr>
          <w:rFonts w:hint="eastAsia"/>
          <w:lang w:eastAsia="zh-CN"/>
        </w:rPr>
        <w:t>变权理论的层次分析法</w:t>
      </w:r>
      <w:r w:rsidR="006935C3">
        <w:rPr>
          <w:rFonts w:hint="eastAsia"/>
          <w:lang w:eastAsia="zh-CN"/>
        </w:rPr>
        <w:t>计算出各因素对于总评价指标的权重并</w:t>
      </w:r>
      <w:r w:rsidR="00D74BB6">
        <w:rPr>
          <w:rFonts w:hint="eastAsia"/>
          <w:lang w:eastAsia="zh-CN"/>
        </w:rPr>
        <w:t>得到最终的</w:t>
      </w:r>
      <w:r w:rsidR="006E4671">
        <w:rPr>
          <w:rFonts w:hint="eastAsia"/>
          <w:lang w:eastAsia="zh-CN"/>
        </w:rPr>
        <w:t>定量</w:t>
      </w:r>
      <w:r w:rsidR="00D74BB6">
        <w:rPr>
          <w:rFonts w:hint="eastAsia"/>
          <w:lang w:eastAsia="zh-CN"/>
        </w:rPr>
        <w:t>评价指标。</w:t>
      </w:r>
      <w:r w:rsidR="004F21F5">
        <w:rPr>
          <w:rFonts w:hint="eastAsia"/>
          <w:lang w:eastAsia="zh-CN"/>
        </w:rPr>
        <w:t>通过</w:t>
      </w:r>
      <w:r w:rsidR="00D74BB6">
        <w:rPr>
          <w:rFonts w:hint="eastAsia"/>
          <w:lang w:eastAsia="zh-CN"/>
        </w:rPr>
        <w:t>上述理论对黄陵矿区的</w:t>
      </w:r>
      <w:r w:rsidR="00D74BB6">
        <w:rPr>
          <w:rFonts w:hint="eastAsia"/>
          <w:lang w:eastAsia="zh-CN"/>
        </w:rPr>
        <w:t>3</w:t>
      </w:r>
      <w:r w:rsidR="00D74BB6">
        <w:rPr>
          <w:lang w:eastAsia="zh-CN"/>
        </w:rPr>
        <w:t>14</w:t>
      </w:r>
      <w:r w:rsidR="00D74BB6">
        <w:rPr>
          <w:rFonts w:hint="eastAsia"/>
          <w:lang w:eastAsia="zh-CN"/>
        </w:rPr>
        <w:t>及北</w:t>
      </w:r>
      <w:r w:rsidR="00D74BB6">
        <w:rPr>
          <w:rFonts w:hint="eastAsia"/>
          <w:lang w:eastAsia="zh-CN"/>
        </w:rPr>
        <w:t>2</w:t>
      </w:r>
      <w:r w:rsidR="00D74BB6">
        <w:rPr>
          <w:rFonts w:hint="eastAsia"/>
          <w:lang w:eastAsia="zh-CN"/>
        </w:rPr>
        <w:t>巷道进行油型气涌出的危险性评价确定巷道的整体危险性</w:t>
      </w:r>
      <w:r w:rsidR="00B86A9A">
        <w:rPr>
          <w:rFonts w:hint="eastAsia"/>
          <w:lang w:eastAsia="zh-CN"/>
        </w:rPr>
        <w:t>，</w:t>
      </w:r>
      <w:r w:rsidR="004F21F5">
        <w:rPr>
          <w:rFonts w:hint="eastAsia"/>
          <w:lang w:eastAsia="zh-CN"/>
        </w:rPr>
        <w:t>并于</w:t>
      </w:r>
      <w:r w:rsidR="00C11DA6">
        <w:rPr>
          <w:rFonts w:hint="eastAsia"/>
          <w:lang w:eastAsia="zh-CN"/>
        </w:rPr>
        <w:t>现场底板钻孔的实际抽采量</w:t>
      </w:r>
      <w:r w:rsidR="00FC4716">
        <w:rPr>
          <w:rFonts w:hint="eastAsia"/>
          <w:lang w:eastAsia="zh-CN"/>
        </w:rPr>
        <w:t>进行</w:t>
      </w:r>
      <w:r w:rsidR="00C11DA6">
        <w:rPr>
          <w:rFonts w:hint="eastAsia"/>
          <w:lang w:eastAsia="zh-CN"/>
        </w:rPr>
        <w:t>验证</w:t>
      </w:r>
      <w:r w:rsidR="005D5D21">
        <w:rPr>
          <w:rFonts w:hint="eastAsia"/>
          <w:lang w:eastAsia="zh-CN"/>
        </w:rPr>
        <w:t>，</w:t>
      </w:r>
      <w:r w:rsidR="00C11DA6">
        <w:rPr>
          <w:rFonts w:hint="eastAsia"/>
          <w:lang w:eastAsia="zh-CN"/>
        </w:rPr>
        <w:t>其结果表明该定量评价技术</w:t>
      </w:r>
      <w:r w:rsidR="005D5D21">
        <w:rPr>
          <w:rFonts w:hint="eastAsia"/>
          <w:lang w:eastAsia="zh-CN"/>
        </w:rPr>
        <w:t>得到的评价指标与实际抽采量相吻合</w:t>
      </w:r>
      <w:r w:rsidR="00C11DA6">
        <w:rPr>
          <w:rFonts w:hint="eastAsia"/>
          <w:lang w:eastAsia="zh-CN"/>
        </w:rPr>
        <w:t>。</w:t>
      </w:r>
      <w:r w:rsidR="005D5D21">
        <w:rPr>
          <w:rFonts w:hint="eastAsia"/>
          <w:lang w:eastAsia="zh-CN"/>
        </w:rPr>
        <w:t>所以通过对油型气涌出危险性进行定量评价能够准确反映油型气的赋存规律，为油型气防治提供科学依据。</w:t>
      </w:r>
    </w:p>
    <w:p w14:paraId="2BE108B7" w14:textId="48F30FC2" w:rsidR="0071530E" w:rsidRDefault="003A532E" w:rsidP="006F4B11">
      <w:pPr>
        <w:pStyle w:val="a9"/>
        <w:rPr>
          <w:lang w:eastAsia="zh-CN"/>
        </w:rPr>
      </w:pPr>
      <w:r w:rsidRPr="00B879E5">
        <w:rPr>
          <w:rFonts w:ascii="黑体" w:eastAsia="黑体" w:hAnsi="黑体" w:hint="eastAsia"/>
          <w:szCs w:val="20"/>
          <w:lang w:eastAsia="zh-CN"/>
        </w:rPr>
        <w:t>关</w:t>
      </w:r>
      <w:r>
        <w:rPr>
          <w:rFonts w:ascii="黑体" w:eastAsia="黑体" w:hAnsi="黑体" w:hint="eastAsia"/>
          <w:szCs w:val="20"/>
          <w:lang w:eastAsia="zh-CN"/>
        </w:rPr>
        <w:t xml:space="preserve">  </w:t>
      </w:r>
      <w:r w:rsidRPr="00B879E5">
        <w:rPr>
          <w:rFonts w:ascii="黑体" w:eastAsia="黑体" w:hAnsi="黑体" w:hint="eastAsia"/>
          <w:szCs w:val="20"/>
          <w:lang w:eastAsia="zh-CN"/>
        </w:rPr>
        <w:t>键</w:t>
      </w:r>
      <w:r>
        <w:rPr>
          <w:rFonts w:ascii="黑体" w:eastAsia="黑体" w:hAnsi="黑体" w:hint="eastAsia"/>
          <w:szCs w:val="20"/>
          <w:lang w:eastAsia="zh-CN"/>
        </w:rPr>
        <w:t xml:space="preserve">  </w:t>
      </w:r>
      <w:r w:rsidRPr="00B879E5">
        <w:rPr>
          <w:rFonts w:ascii="黑体" w:eastAsia="黑体" w:hAnsi="黑体" w:hint="eastAsia"/>
          <w:szCs w:val="20"/>
          <w:lang w:eastAsia="zh-CN"/>
        </w:rPr>
        <w:t>词：</w:t>
      </w:r>
      <w:r w:rsidR="00B43B6D">
        <w:rPr>
          <w:rFonts w:hint="eastAsia"/>
          <w:lang w:eastAsia="zh-CN"/>
        </w:rPr>
        <w:t>油型气</w:t>
      </w:r>
      <w:r w:rsidR="009915E0">
        <w:rPr>
          <w:rFonts w:hint="eastAsia"/>
          <w:lang w:eastAsia="zh-CN"/>
        </w:rPr>
        <w:t>；</w:t>
      </w:r>
      <w:r w:rsidR="00B43B6D">
        <w:rPr>
          <w:rFonts w:hint="eastAsia"/>
          <w:lang w:eastAsia="zh-CN"/>
        </w:rPr>
        <w:t>变权理论</w:t>
      </w:r>
      <w:r w:rsidR="009915E0">
        <w:rPr>
          <w:rFonts w:hint="eastAsia"/>
          <w:lang w:eastAsia="zh-CN"/>
        </w:rPr>
        <w:t>；</w:t>
      </w:r>
      <w:r w:rsidR="00B43B6D">
        <w:rPr>
          <w:rFonts w:hint="eastAsia"/>
          <w:lang w:eastAsia="zh-CN"/>
        </w:rPr>
        <w:t>电法探测</w:t>
      </w:r>
      <w:r w:rsidR="009915E0">
        <w:rPr>
          <w:rFonts w:hint="eastAsia"/>
          <w:lang w:eastAsia="zh-CN"/>
        </w:rPr>
        <w:t>；</w:t>
      </w:r>
      <w:r w:rsidR="00B43B6D">
        <w:rPr>
          <w:rFonts w:hint="eastAsia"/>
          <w:lang w:eastAsia="zh-CN"/>
        </w:rPr>
        <w:t>危险性评价</w:t>
      </w:r>
    </w:p>
    <w:p w14:paraId="2FB061F0" w14:textId="77777777" w:rsidR="0026712B" w:rsidRDefault="0026712B" w:rsidP="006F4B11">
      <w:pPr>
        <w:pStyle w:val="a9"/>
        <w:rPr>
          <w:lang w:eastAsia="zh-CN"/>
        </w:rPr>
      </w:pPr>
    </w:p>
    <w:p w14:paraId="5B948832" w14:textId="71AE52B1" w:rsidR="0026712B" w:rsidRPr="0026712B" w:rsidRDefault="0026712B" w:rsidP="0026712B">
      <w:pPr>
        <w:pStyle w:val="a9"/>
        <w:jc w:val="center"/>
        <w:rPr>
          <w:rFonts w:eastAsia="Times New Roman"/>
          <w:b/>
          <w:sz w:val="24"/>
          <w:lang w:eastAsia="zh-CN"/>
        </w:rPr>
      </w:pPr>
      <w:r w:rsidRPr="0026712B">
        <w:rPr>
          <w:rFonts w:eastAsia="Times New Roman"/>
          <w:b/>
          <w:sz w:val="24"/>
          <w:lang w:eastAsia="zh-CN"/>
        </w:rPr>
        <w:t>Quantitative evaluation technology of oil-type gas emission risk in mine</w:t>
      </w:r>
      <w:r w:rsidR="006835D3">
        <w:rPr>
          <w:rFonts w:eastAsia="Times New Roman"/>
          <w:b/>
          <w:sz w:val="24"/>
          <w:lang w:eastAsia="zh-CN"/>
        </w:rPr>
        <w:t xml:space="preserve"> </w:t>
      </w:r>
      <w:r w:rsidR="006835D3" w:rsidRPr="006835D3">
        <w:rPr>
          <w:rFonts w:eastAsia="宋体" w:cs="Times New Roman"/>
          <w:b/>
          <w:sz w:val="24"/>
          <w:lang w:eastAsia="zh-CN"/>
        </w:rPr>
        <w:t>with coal-oil-gas</w:t>
      </w:r>
      <w:r w:rsidR="006835D3">
        <w:rPr>
          <w:rFonts w:eastAsia="宋体" w:cs="Times New Roman"/>
          <w:b/>
          <w:sz w:val="24"/>
          <w:lang w:eastAsia="zh-CN"/>
        </w:rPr>
        <w:t xml:space="preserve"> coexistence</w:t>
      </w:r>
    </w:p>
    <w:p w14:paraId="1576A25D" w14:textId="5E3BB60E" w:rsidR="0026712B" w:rsidRDefault="0026712B" w:rsidP="0026712B">
      <w:pPr>
        <w:pStyle w:val="abstract"/>
        <w:rPr>
          <w:rStyle w:val="trans-sentence"/>
        </w:rPr>
      </w:pPr>
      <w:r w:rsidRPr="00440040">
        <w:rPr>
          <w:rFonts w:hint="eastAsia"/>
          <w:b/>
          <w:bCs/>
        </w:rPr>
        <w:t>Abstract</w:t>
      </w:r>
      <w:r w:rsidRPr="00440040">
        <w:rPr>
          <w:b/>
          <w:bCs/>
        </w:rPr>
        <w:t>:</w:t>
      </w:r>
      <w:r w:rsidR="005D5D21">
        <w:rPr>
          <w:b/>
          <w:bCs/>
        </w:rPr>
        <w:t xml:space="preserve"> </w:t>
      </w:r>
      <w:r w:rsidR="005D5D21" w:rsidRPr="005D5D21">
        <w:rPr>
          <w:rStyle w:val="trans-sentence"/>
        </w:rPr>
        <w:t xml:space="preserve">In order to evaluate the risk of oil-type gas gushing and make the prevention and control measures more forward-looking and effective, this paper proposes a quantitative evaluation method for the risk of oil-type gas gushing. The risk factors for oil-type gas gushing are divided into rock formation electrical properties, stability, permeability and its own geological structure. Among them, the rock formation electrical properties are the main ones, and </w:t>
      </w:r>
      <w:r w:rsidR="003B3A8A">
        <w:rPr>
          <w:rStyle w:val="trans-sentence"/>
        </w:rPr>
        <w:t xml:space="preserve">through the AHP based on </w:t>
      </w:r>
      <w:r w:rsidR="003B3A8A" w:rsidRPr="005D5D21">
        <w:rPr>
          <w:rStyle w:val="trans-sentence"/>
        </w:rPr>
        <w:t>variable weight theory</w:t>
      </w:r>
      <w:r w:rsidR="003B3A8A">
        <w:rPr>
          <w:rStyle w:val="trans-sentence"/>
        </w:rPr>
        <w:t>,</w:t>
      </w:r>
      <w:r w:rsidR="003B3A8A" w:rsidRPr="005D5D21">
        <w:rPr>
          <w:rStyle w:val="trans-sentence"/>
        </w:rPr>
        <w:t xml:space="preserve"> </w:t>
      </w:r>
      <w:r w:rsidR="005D5D21" w:rsidRPr="005D5D21">
        <w:rPr>
          <w:rStyle w:val="trans-sentence"/>
        </w:rPr>
        <w:t xml:space="preserve">the </w:t>
      </w:r>
      <w:r w:rsidR="003B3A8A">
        <w:rPr>
          <w:rStyle w:val="trans-sentence"/>
          <w:rFonts w:hint="eastAsia"/>
        </w:rPr>
        <w:t>weight</w:t>
      </w:r>
      <w:r w:rsidR="005D5D21" w:rsidRPr="005D5D21">
        <w:rPr>
          <w:rStyle w:val="trans-sentence"/>
        </w:rPr>
        <w:t xml:space="preserve"> of each factor on the overall evaluation index </w:t>
      </w:r>
      <w:r w:rsidR="003B3A8A">
        <w:rPr>
          <w:rStyle w:val="trans-sentence"/>
        </w:rPr>
        <w:t>and the final evaluation index can be</w:t>
      </w:r>
      <w:r w:rsidR="005D5D21" w:rsidRPr="005D5D21">
        <w:rPr>
          <w:rStyle w:val="trans-sentence"/>
        </w:rPr>
        <w:t xml:space="preserve"> calculated.</w:t>
      </w:r>
      <w:r w:rsidR="00797CD9">
        <w:rPr>
          <w:rStyle w:val="trans-sentence"/>
        </w:rPr>
        <w:t xml:space="preserve"> </w:t>
      </w:r>
      <w:r w:rsidR="005D5D21" w:rsidRPr="005D5D21">
        <w:rPr>
          <w:rStyle w:val="trans-sentence"/>
        </w:rPr>
        <w:t xml:space="preserve">Based on the above theory, the risk assessment of oil-type gas gushing in the 314 and B2 roadways of the </w:t>
      </w:r>
      <w:proofErr w:type="spellStart"/>
      <w:r w:rsidR="005D5D21" w:rsidRPr="005D5D21">
        <w:rPr>
          <w:rStyle w:val="trans-sentence"/>
        </w:rPr>
        <w:t>Huangling</w:t>
      </w:r>
      <w:proofErr w:type="spellEnd"/>
      <w:r w:rsidR="005D5D21" w:rsidRPr="005D5D21">
        <w:rPr>
          <w:rStyle w:val="trans-sentence"/>
        </w:rPr>
        <w:t xml:space="preserve"> mining area is carried out to determine the risk of the roadway, and finally verified by the actual extraction volume of the floor drilling on the site. The results show that the quantitative evaluation technology The obtained evaluation index is consistent with the actual extraction volume. Therefore, the quantitative evaluation of the risk of oil-type gas gushing can accurately reflect the occurrence law of oil-type gas and provide a basis for the prevention of oil-type gas.</w:t>
      </w:r>
    </w:p>
    <w:p w14:paraId="1BC1EE73" w14:textId="0E30EFE6" w:rsidR="0026712B" w:rsidRDefault="0026712B" w:rsidP="0026712B">
      <w:pPr>
        <w:pStyle w:val="abstract"/>
        <w:rPr>
          <w:rStyle w:val="trans-sentence"/>
        </w:rPr>
      </w:pPr>
      <w:r w:rsidRPr="0026712B">
        <w:rPr>
          <w:rStyle w:val="trans-sentence"/>
          <w:b/>
          <w:bCs/>
        </w:rPr>
        <w:t>Keywords:</w:t>
      </w:r>
      <w:r w:rsidRPr="0026712B">
        <w:rPr>
          <w:rStyle w:val="trans-sentence"/>
        </w:rPr>
        <w:t xml:space="preserve"> oil gas; Variable weight theory; Electrical detection; Risk assessment</w:t>
      </w:r>
    </w:p>
    <w:p w14:paraId="1037F8AE" w14:textId="77777777" w:rsidR="0026712B" w:rsidRDefault="0026712B" w:rsidP="0026712B">
      <w:pPr>
        <w:pStyle w:val="blank"/>
      </w:pPr>
    </w:p>
    <w:p w14:paraId="066FF5DE" w14:textId="77777777" w:rsidR="0026712B" w:rsidRPr="0026712B" w:rsidRDefault="0026712B" w:rsidP="0026712B">
      <w:pPr>
        <w:pStyle w:val="abstract"/>
        <w:ind w:left="0"/>
      </w:pPr>
    </w:p>
    <w:p w14:paraId="05AF23F7" w14:textId="77777777" w:rsidR="00F62439" w:rsidRDefault="00F62439" w:rsidP="006F4B11">
      <w:pPr>
        <w:rPr>
          <w:lang w:eastAsia="zh-CN"/>
        </w:rPr>
        <w:sectPr w:rsidR="00F62439"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p>
    <w:p w14:paraId="56EEC691" w14:textId="0A7355CC" w:rsidR="00E65AB0" w:rsidRPr="006264E7" w:rsidRDefault="006264E7" w:rsidP="006F4B11">
      <w:pPr>
        <w:rPr>
          <w:lang w:eastAsia="zh-CN"/>
        </w:rPr>
      </w:pPr>
      <w:r>
        <w:rPr>
          <w:rFonts w:hint="eastAsia"/>
          <w:lang w:eastAsia="zh-CN"/>
        </w:rPr>
        <w:lastRenderedPageBreak/>
        <w:t>油型气</w:t>
      </w:r>
      <w:r w:rsidR="006B56DC">
        <w:rPr>
          <w:rFonts w:hint="eastAsia"/>
          <w:lang w:eastAsia="zh-CN"/>
        </w:rPr>
        <w:t>是天然气中分散的腐泥型有机质和以腐泥型为主的混合型有机质，在一系列高温作用下由液态烃和有机质裂解所形成</w:t>
      </w:r>
      <w:r w:rsidR="0056058F">
        <w:rPr>
          <w:rFonts w:hint="eastAsia"/>
          <w:lang w:eastAsia="zh-CN"/>
        </w:rPr>
        <w:t>,</w:t>
      </w:r>
      <w:r>
        <w:rPr>
          <w:rFonts w:hint="eastAsia"/>
          <w:lang w:eastAsia="zh-CN"/>
        </w:rPr>
        <w:t>重烃含量高，油性大，其主要成分为</w:t>
      </w:r>
      <w:r w:rsidRPr="006264E7">
        <w:rPr>
          <w:rFonts w:hint="eastAsia"/>
          <w:lang w:eastAsia="zh-CN"/>
        </w:rPr>
        <w:t>CH</w:t>
      </w:r>
      <w:r w:rsidRPr="006264E7">
        <w:rPr>
          <w:rFonts w:hint="eastAsia"/>
          <w:vertAlign w:val="subscript"/>
          <w:lang w:eastAsia="zh-CN"/>
        </w:rPr>
        <w:t>4</w:t>
      </w:r>
      <w:r w:rsidRPr="006264E7">
        <w:rPr>
          <w:rFonts w:hint="eastAsia"/>
          <w:lang w:eastAsia="zh-CN"/>
        </w:rPr>
        <w:t>、</w:t>
      </w:r>
      <w:r w:rsidRPr="006264E7">
        <w:rPr>
          <w:rFonts w:hint="eastAsia"/>
          <w:lang w:eastAsia="zh-CN"/>
        </w:rPr>
        <w:t>C</w:t>
      </w:r>
      <w:r w:rsidRPr="006264E7">
        <w:rPr>
          <w:rFonts w:hint="eastAsia"/>
          <w:vertAlign w:val="subscript"/>
          <w:lang w:eastAsia="zh-CN"/>
        </w:rPr>
        <w:t>2</w:t>
      </w:r>
      <w:r w:rsidRPr="006264E7">
        <w:rPr>
          <w:rFonts w:hint="eastAsia"/>
          <w:lang w:eastAsia="zh-CN"/>
        </w:rPr>
        <w:t>H</w:t>
      </w:r>
      <w:r w:rsidRPr="006264E7">
        <w:rPr>
          <w:rFonts w:hint="eastAsia"/>
          <w:vertAlign w:val="subscript"/>
          <w:lang w:eastAsia="zh-CN"/>
        </w:rPr>
        <w:t>6</w:t>
      </w:r>
      <w:r w:rsidRPr="006264E7">
        <w:rPr>
          <w:rFonts w:hint="eastAsia"/>
          <w:lang w:eastAsia="zh-CN"/>
        </w:rPr>
        <w:t>、</w:t>
      </w:r>
      <w:r w:rsidRPr="006264E7">
        <w:rPr>
          <w:rFonts w:hint="eastAsia"/>
          <w:lang w:eastAsia="zh-CN"/>
        </w:rPr>
        <w:t>C</w:t>
      </w:r>
      <w:r w:rsidRPr="006264E7">
        <w:rPr>
          <w:rFonts w:hint="eastAsia"/>
          <w:vertAlign w:val="subscript"/>
          <w:lang w:eastAsia="zh-CN"/>
        </w:rPr>
        <w:t>3</w:t>
      </w:r>
      <w:r w:rsidRPr="006264E7">
        <w:rPr>
          <w:rFonts w:hint="eastAsia"/>
          <w:lang w:eastAsia="zh-CN"/>
        </w:rPr>
        <w:t>H</w:t>
      </w:r>
      <w:r w:rsidRPr="006264E7">
        <w:rPr>
          <w:rFonts w:hint="eastAsia"/>
          <w:vertAlign w:val="subscript"/>
          <w:lang w:eastAsia="zh-CN"/>
        </w:rPr>
        <w:t>8</w:t>
      </w:r>
      <w:r w:rsidRPr="006264E7">
        <w:rPr>
          <w:rFonts w:hint="eastAsia"/>
          <w:lang w:eastAsia="zh-CN"/>
        </w:rPr>
        <w:t>、</w:t>
      </w:r>
      <w:r w:rsidRPr="006264E7">
        <w:rPr>
          <w:rFonts w:hint="eastAsia"/>
          <w:lang w:eastAsia="zh-CN"/>
        </w:rPr>
        <w:t>C</w:t>
      </w:r>
      <w:r w:rsidRPr="006264E7">
        <w:rPr>
          <w:rFonts w:hint="eastAsia"/>
          <w:vertAlign w:val="subscript"/>
          <w:lang w:eastAsia="zh-CN"/>
        </w:rPr>
        <w:t>4</w:t>
      </w:r>
      <w:r w:rsidRPr="006264E7">
        <w:rPr>
          <w:rFonts w:hint="eastAsia"/>
          <w:lang w:eastAsia="zh-CN"/>
        </w:rPr>
        <w:t>H</w:t>
      </w:r>
      <w:r w:rsidRPr="006264E7">
        <w:rPr>
          <w:rFonts w:hint="eastAsia"/>
          <w:vertAlign w:val="subscript"/>
          <w:lang w:eastAsia="zh-CN"/>
        </w:rPr>
        <w:t>10</w:t>
      </w:r>
      <w:r w:rsidRPr="006264E7">
        <w:rPr>
          <w:rFonts w:hint="eastAsia"/>
          <w:lang w:eastAsia="zh-CN"/>
        </w:rPr>
        <w:t>、</w:t>
      </w:r>
      <w:r w:rsidRPr="006264E7">
        <w:rPr>
          <w:rFonts w:hint="eastAsia"/>
          <w:lang w:eastAsia="zh-CN"/>
        </w:rPr>
        <w:t>C</w:t>
      </w:r>
      <w:r w:rsidRPr="006264E7">
        <w:rPr>
          <w:rFonts w:hint="eastAsia"/>
          <w:vertAlign w:val="subscript"/>
          <w:lang w:eastAsia="zh-CN"/>
        </w:rPr>
        <w:t>5</w:t>
      </w:r>
      <w:r w:rsidRPr="006264E7">
        <w:rPr>
          <w:rFonts w:hint="eastAsia"/>
          <w:lang w:eastAsia="zh-CN"/>
        </w:rPr>
        <w:t>H</w:t>
      </w:r>
      <w:r w:rsidRPr="006264E7">
        <w:rPr>
          <w:rFonts w:hint="eastAsia"/>
          <w:vertAlign w:val="subscript"/>
          <w:lang w:eastAsia="zh-CN"/>
        </w:rPr>
        <w:t>12</w:t>
      </w:r>
      <w:r w:rsidRPr="006264E7">
        <w:rPr>
          <w:rFonts w:hint="eastAsia"/>
          <w:lang w:eastAsia="zh-CN"/>
        </w:rPr>
        <w:t>、</w:t>
      </w:r>
      <w:r w:rsidRPr="006264E7">
        <w:rPr>
          <w:rFonts w:hint="eastAsia"/>
          <w:lang w:eastAsia="zh-CN"/>
        </w:rPr>
        <w:t>N</w:t>
      </w:r>
      <w:r w:rsidRPr="006264E7">
        <w:rPr>
          <w:rFonts w:hint="eastAsia"/>
          <w:vertAlign w:val="subscript"/>
          <w:lang w:eastAsia="zh-CN"/>
        </w:rPr>
        <w:t>2</w:t>
      </w:r>
      <w:r w:rsidR="0056058F">
        <w:rPr>
          <w:rFonts w:hint="eastAsia"/>
          <w:lang w:eastAsia="zh-CN"/>
        </w:rPr>
        <w:t>。</w:t>
      </w:r>
      <w:r w:rsidR="00FE2B8A">
        <w:rPr>
          <w:rFonts w:hint="eastAsia"/>
          <w:lang w:eastAsia="zh-CN"/>
        </w:rPr>
        <w:t>油型气作为煤油气共生矿井安全生产过程中的重要致灾因素，油型气的涌出通常具有突发性、隐蔽性、涌出位置集中及涌出量大等特点</w:t>
      </w:r>
      <w:r w:rsidR="006B56DC" w:rsidRPr="005D5D21">
        <w:rPr>
          <w:rFonts w:hint="eastAsia"/>
          <w:vertAlign w:val="superscript"/>
          <w:lang w:eastAsia="zh-CN"/>
        </w:rPr>
        <w:t>[</w:t>
      </w:r>
      <w:r w:rsidR="006B56DC" w:rsidRPr="005D5D21">
        <w:rPr>
          <w:vertAlign w:val="superscript"/>
          <w:lang w:eastAsia="zh-CN"/>
        </w:rPr>
        <w:t>1-2]</w:t>
      </w:r>
      <w:r>
        <w:rPr>
          <w:rFonts w:hint="eastAsia"/>
          <w:lang w:eastAsia="zh-CN"/>
        </w:rPr>
        <w:t>。</w:t>
      </w:r>
    </w:p>
    <w:p w14:paraId="2EC13AF2" w14:textId="1EA2E7E2" w:rsidR="00287D4A" w:rsidRDefault="00761693" w:rsidP="006F4B11">
      <w:pPr>
        <w:rPr>
          <w:lang w:eastAsia="zh-CN"/>
        </w:rPr>
      </w:pPr>
      <w:r>
        <w:rPr>
          <w:rFonts w:hint="eastAsia"/>
          <w:lang w:eastAsia="zh-CN"/>
        </w:rPr>
        <w:t>近年来许多学者</w:t>
      </w:r>
      <w:r w:rsidR="00FE2B8A">
        <w:rPr>
          <w:rFonts w:hint="eastAsia"/>
          <w:lang w:eastAsia="zh-CN"/>
        </w:rPr>
        <w:t>对油型气的研究</w:t>
      </w:r>
      <w:r w:rsidR="006B0388">
        <w:rPr>
          <w:rFonts w:hint="eastAsia"/>
          <w:lang w:eastAsia="zh-CN"/>
        </w:rPr>
        <w:t>逐步深入</w:t>
      </w:r>
      <w:r w:rsidR="002D1509">
        <w:rPr>
          <w:rFonts w:hint="eastAsia"/>
          <w:lang w:eastAsia="zh-CN"/>
        </w:rPr>
        <w:t>，</w:t>
      </w:r>
      <w:r w:rsidR="006B0388">
        <w:rPr>
          <w:rFonts w:hint="eastAsia"/>
          <w:lang w:eastAsia="zh-CN"/>
        </w:rPr>
        <w:t>如在煤型气和油型气分辨方面韩中喜</w:t>
      </w:r>
      <w:r w:rsidR="00F1614C" w:rsidRPr="005D5D21">
        <w:rPr>
          <w:rFonts w:hint="eastAsia"/>
          <w:vertAlign w:val="superscript"/>
          <w:lang w:eastAsia="zh-CN"/>
        </w:rPr>
        <w:t>[</w:t>
      </w:r>
      <w:r w:rsidR="006B0388" w:rsidRPr="005D5D21">
        <w:rPr>
          <w:vertAlign w:val="superscript"/>
          <w:lang w:eastAsia="zh-CN"/>
        </w:rPr>
        <w:t>3</w:t>
      </w:r>
      <w:r w:rsidR="00F1614C" w:rsidRPr="005D5D21">
        <w:rPr>
          <w:vertAlign w:val="superscript"/>
          <w:lang w:eastAsia="zh-CN"/>
        </w:rPr>
        <w:t>]</w:t>
      </w:r>
      <w:r w:rsidR="006B0388">
        <w:rPr>
          <w:rFonts w:hint="eastAsia"/>
          <w:lang w:eastAsia="zh-CN"/>
        </w:rPr>
        <w:t>除常见碳同位素法、轻烃法和生物标志化合物法之外在实际工作中利用天然气的汞含量作为判识指标进行辅助有一定的适用性</w:t>
      </w:r>
      <w:r w:rsidR="00F1614C">
        <w:rPr>
          <w:rFonts w:hint="eastAsia"/>
          <w:lang w:eastAsia="zh-CN"/>
        </w:rPr>
        <w:t>；</w:t>
      </w:r>
      <w:r w:rsidR="00294B0A">
        <w:rPr>
          <w:rFonts w:hint="eastAsia"/>
          <w:lang w:eastAsia="zh-CN"/>
        </w:rPr>
        <w:t>在工作面顺槽掘进中发生底板油型气涌出时通过打钻探测情况，</w:t>
      </w:r>
      <w:r w:rsidR="00B405CD">
        <w:rPr>
          <w:rFonts w:hint="eastAsia"/>
          <w:lang w:eastAsia="zh-CN"/>
        </w:rPr>
        <w:t>殷明胜</w:t>
      </w:r>
      <w:r w:rsidR="007A0432">
        <w:rPr>
          <w:rFonts w:hint="eastAsia"/>
          <w:lang w:eastAsia="zh-CN"/>
        </w:rPr>
        <w:t>等</w:t>
      </w:r>
      <w:r w:rsidR="00B405CD" w:rsidRPr="005D5D21">
        <w:rPr>
          <w:rFonts w:hint="eastAsia"/>
          <w:vertAlign w:val="superscript"/>
          <w:lang w:eastAsia="zh-CN"/>
        </w:rPr>
        <w:t>[</w:t>
      </w:r>
      <w:r w:rsidR="00B405CD" w:rsidRPr="005D5D21">
        <w:rPr>
          <w:vertAlign w:val="superscript"/>
          <w:lang w:eastAsia="zh-CN"/>
        </w:rPr>
        <w:t>4]</w:t>
      </w:r>
      <w:r w:rsidR="00B405CD">
        <w:rPr>
          <w:rFonts w:hint="eastAsia"/>
          <w:lang w:eastAsia="zh-CN"/>
        </w:rPr>
        <w:t>提出</w:t>
      </w:r>
      <w:r w:rsidR="00294B0A">
        <w:rPr>
          <w:rFonts w:hint="eastAsia"/>
          <w:lang w:eastAsia="zh-CN"/>
        </w:rPr>
        <w:t>采掘超前预抽、回采</w:t>
      </w:r>
      <w:r w:rsidR="00B405CD">
        <w:rPr>
          <w:rFonts w:hint="eastAsia"/>
          <w:lang w:eastAsia="zh-CN"/>
        </w:rPr>
        <w:t>钻孔抽放油型气的治理方案</w:t>
      </w:r>
      <w:r w:rsidR="008173F4">
        <w:rPr>
          <w:rFonts w:hint="eastAsia"/>
          <w:lang w:eastAsia="zh-CN"/>
        </w:rPr>
        <w:t>并</w:t>
      </w:r>
      <w:r w:rsidR="00B405CD">
        <w:rPr>
          <w:rFonts w:hint="eastAsia"/>
          <w:lang w:eastAsia="zh-CN"/>
        </w:rPr>
        <w:t>取得了很好的效果</w:t>
      </w:r>
      <w:r w:rsidR="008173F4">
        <w:rPr>
          <w:rFonts w:hint="eastAsia"/>
          <w:lang w:eastAsia="zh-CN"/>
        </w:rPr>
        <w:t>，这也表明了油型气治理的初步探索取得一定成果</w:t>
      </w:r>
      <w:r w:rsidR="005A386E">
        <w:rPr>
          <w:rFonts w:hint="eastAsia"/>
          <w:lang w:eastAsia="zh-CN"/>
        </w:rPr>
        <w:t>。</w:t>
      </w:r>
      <w:r w:rsidR="00294B0A">
        <w:rPr>
          <w:rFonts w:hint="eastAsia"/>
          <w:lang w:eastAsia="zh-CN"/>
        </w:rPr>
        <w:t>对油型气的治理不仅仅是提出临时应对对策而更应该从更深层次的规律进行研究，</w:t>
      </w:r>
      <w:r w:rsidR="00CD1103">
        <w:rPr>
          <w:rFonts w:hint="eastAsia"/>
          <w:lang w:eastAsia="zh-CN"/>
        </w:rPr>
        <w:t>孙四清</w:t>
      </w:r>
      <w:r w:rsidR="007A0432">
        <w:rPr>
          <w:rFonts w:hint="eastAsia"/>
          <w:lang w:eastAsia="zh-CN"/>
        </w:rPr>
        <w:t>等</w:t>
      </w:r>
      <w:r w:rsidR="00CD1103" w:rsidRPr="005D5D21">
        <w:rPr>
          <w:rFonts w:hint="eastAsia"/>
          <w:vertAlign w:val="superscript"/>
          <w:lang w:eastAsia="zh-CN"/>
        </w:rPr>
        <w:t>[</w:t>
      </w:r>
      <w:r w:rsidR="00CD1103" w:rsidRPr="005D5D21">
        <w:rPr>
          <w:vertAlign w:val="superscript"/>
          <w:lang w:eastAsia="zh-CN"/>
        </w:rPr>
        <w:t>5]</w:t>
      </w:r>
      <w:r w:rsidR="00F71253">
        <w:rPr>
          <w:rFonts w:hint="eastAsia"/>
          <w:lang w:eastAsia="zh-CN"/>
        </w:rPr>
        <w:t>通过建立巷道开挖后数值模拟物理模型分析底板围岩应力、应变变化特征得出了底板油型气涌出机理，为抽采钻孔的合理布置提供了有效的分析依据，防止掘进工作面底板油型气异常涌出</w:t>
      </w:r>
      <w:r w:rsidR="005A386E">
        <w:rPr>
          <w:rFonts w:hint="eastAsia"/>
          <w:lang w:eastAsia="zh-CN"/>
        </w:rPr>
        <w:t>。</w:t>
      </w:r>
      <w:r w:rsidR="00294B0A">
        <w:rPr>
          <w:rFonts w:hint="eastAsia"/>
          <w:lang w:eastAsia="zh-CN"/>
        </w:rPr>
        <w:t>张俭让</w:t>
      </w:r>
      <w:r w:rsidR="007A0432">
        <w:rPr>
          <w:rFonts w:hint="eastAsia"/>
          <w:lang w:eastAsia="zh-CN"/>
        </w:rPr>
        <w:t>等</w:t>
      </w:r>
      <w:r w:rsidR="00294B0A" w:rsidRPr="005D5D21">
        <w:rPr>
          <w:rFonts w:hint="eastAsia"/>
          <w:vertAlign w:val="superscript"/>
          <w:lang w:eastAsia="zh-CN"/>
        </w:rPr>
        <w:t>[</w:t>
      </w:r>
      <w:r w:rsidR="00CD1103" w:rsidRPr="005D5D21">
        <w:rPr>
          <w:vertAlign w:val="superscript"/>
          <w:lang w:eastAsia="zh-CN"/>
        </w:rPr>
        <w:t>6</w:t>
      </w:r>
      <w:r w:rsidR="0012349F" w:rsidRPr="005D5D21">
        <w:rPr>
          <w:vertAlign w:val="superscript"/>
          <w:lang w:eastAsia="zh-CN"/>
        </w:rPr>
        <w:t>-7</w:t>
      </w:r>
      <w:r w:rsidR="00294B0A" w:rsidRPr="005D5D21">
        <w:rPr>
          <w:vertAlign w:val="superscript"/>
          <w:lang w:eastAsia="zh-CN"/>
        </w:rPr>
        <w:t>]</w:t>
      </w:r>
      <w:r w:rsidR="00294B0A">
        <w:rPr>
          <w:rFonts w:hint="eastAsia"/>
          <w:lang w:eastAsia="zh-CN"/>
        </w:rPr>
        <w:t>则通过应用计算流体力学模拟</w:t>
      </w:r>
      <w:r w:rsidR="00CD1103">
        <w:rPr>
          <w:rFonts w:hint="eastAsia"/>
          <w:lang w:eastAsia="zh-CN"/>
        </w:rPr>
        <w:t>不同</w:t>
      </w:r>
      <w:r w:rsidR="00294B0A">
        <w:rPr>
          <w:rFonts w:hint="eastAsia"/>
          <w:lang w:eastAsia="zh-CN"/>
        </w:rPr>
        <w:t>油型气</w:t>
      </w:r>
      <w:r w:rsidR="00CD1103">
        <w:rPr>
          <w:rFonts w:hint="eastAsia"/>
          <w:lang w:eastAsia="zh-CN"/>
        </w:rPr>
        <w:t>形状</w:t>
      </w:r>
      <w:r w:rsidR="00294B0A">
        <w:rPr>
          <w:rFonts w:hint="eastAsia"/>
          <w:lang w:eastAsia="zh-CN"/>
        </w:rPr>
        <w:t>涌出</w:t>
      </w:r>
      <w:r w:rsidR="00CD1103">
        <w:rPr>
          <w:rFonts w:hint="eastAsia"/>
          <w:lang w:eastAsia="zh-CN"/>
        </w:rPr>
        <w:t>时</w:t>
      </w:r>
      <w:r w:rsidR="00CD1103">
        <w:rPr>
          <w:rFonts w:hint="eastAsia"/>
          <w:lang w:eastAsia="zh-CN"/>
        </w:rPr>
        <w:t>CH</w:t>
      </w:r>
      <w:r w:rsidR="00CD1103">
        <w:rPr>
          <w:vertAlign w:val="subscript"/>
          <w:lang w:eastAsia="zh-CN"/>
        </w:rPr>
        <w:t>4</w:t>
      </w:r>
      <w:r w:rsidR="00CD1103">
        <w:rPr>
          <w:rFonts w:hint="eastAsia"/>
          <w:lang w:eastAsia="zh-CN"/>
        </w:rPr>
        <w:t>浓度的分布规律，</w:t>
      </w:r>
      <w:r w:rsidR="0012349F">
        <w:rPr>
          <w:rFonts w:hint="eastAsia"/>
          <w:lang w:eastAsia="zh-CN"/>
        </w:rPr>
        <w:t>并在此基础上</w:t>
      </w:r>
      <w:r w:rsidR="00F708CC">
        <w:rPr>
          <w:rFonts w:hint="eastAsia"/>
          <w:lang w:eastAsia="zh-CN"/>
        </w:rPr>
        <w:t>提出了对</w:t>
      </w:r>
      <w:r w:rsidR="0012349F">
        <w:rPr>
          <w:rFonts w:hint="eastAsia"/>
          <w:lang w:eastAsia="zh-CN"/>
        </w:rPr>
        <w:t>油型气涌出矿井</w:t>
      </w:r>
      <w:r w:rsidR="00F708CC">
        <w:rPr>
          <w:rFonts w:hint="eastAsia"/>
          <w:lang w:eastAsia="zh-CN"/>
        </w:rPr>
        <w:t>局部通风的优化方案</w:t>
      </w:r>
      <w:r w:rsidR="005A386E">
        <w:rPr>
          <w:rFonts w:hint="eastAsia"/>
          <w:lang w:eastAsia="zh-CN"/>
        </w:rPr>
        <w:t>。</w:t>
      </w:r>
      <w:r w:rsidR="00F708CC">
        <w:rPr>
          <w:rFonts w:hint="eastAsia"/>
          <w:lang w:eastAsia="zh-CN"/>
        </w:rPr>
        <w:t>王军辉</w:t>
      </w:r>
      <w:r w:rsidR="007A0432">
        <w:rPr>
          <w:rFonts w:hint="eastAsia"/>
          <w:lang w:eastAsia="zh-CN"/>
        </w:rPr>
        <w:t>等</w:t>
      </w:r>
      <w:r w:rsidR="00F708CC" w:rsidRPr="005D5D21">
        <w:rPr>
          <w:rFonts w:hint="eastAsia"/>
          <w:vertAlign w:val="superscript"/>
          <w:lang w:eastAsia="zh-CN"/>
        </w:rPr>
        <w:t>[</w:t>
      </w:r>
      <w:r w:rsidR="00F708CC" w:rsidRPr="005D5D21">
        <w:rPr>
          <w:vertAlign w:val="superscript"/>
          <w:lang w:eastAsia="zh-CN"/>
        </w:rPr>
        <w:t>8]</w:t>
      </w:r>
      <w:r w:rsidR="00F708CC">
        <w:rPr>
          <w:rFonts w:hint="eastAsia"/>
          <w:lang w:eastAsia="zh-CN"/>
        </w:rPr>
        <w:t>在殷明胜</w:t>
      </w:r>
      <w:r w:rsidR="008B5F28">
        <w:rPr>
          <w:rFonts w:hint="eastAsia"/>
          <w:lang w:eastAsia="zh-CN"/>
        </w:rPr>
        <w:t>油型气治理方案的</w:t>
      </w:r>
      <w:r w:rsidR="00F708CC">
        <w:rPr>
          <w:rFonts w:hint="eastAsia"/>
          <w:lang w:eastAsia="zh-CN"/>
        </w:rPr>
        <w:t>基础上对油型气涌出治理进行了加强，提出了</w:t>
      </w:r>
      <w:r w:rsidR="00F708CC" w:rsidRPr="00F708CC">
        <w:rPr>
          <w:lang w:eastAsia="zh-CN"/>
        </w:rPr>
        <w:t>掘进工作面采取</w:t>
      </w:r>
      <w:r w:rsidR="00F708CC" w:rsidRPr="00F708CC">
        <w:rPr>
          <w:lang w:eastAsia="zh-CN"/>
        </w:rPr>
        <w:t>“</w:t>
      </w:r>
      <w:r w:rsidR="00F708CC" w:rsidRPr="00F708CC">
        <w:rPr>
          <w:lang w:eastAsia="zh-CN"/>
        </w:rPr>
        <w:t>先探后掘、边抽边掘</w:t>
      </w:r>
      <w:r w:rsidR="00F708CC" w:rsidRPr="00F708CC">
        <w:rPr>
          <w:lang w:eastAsia="zh-CN"/>
        </w:rPr>
        <w:t>”</w:t>
      </w:r>
      <w:r w:rsidR="00F708CC" w:rsidRPr="00F708CC">
        <w:rPr>
          <w:lang w:eastAsia="zh-CN"/>
        </w:rPr>
        <w:t>措施</w:t>
      </w:r>
      <w:r w:rsidR="00F708CC" w:rsidRPr="00F708CC">
        <w:rPr>
          <w:lang w:eastAsia="zh-CN"/>
        </w:rPr>
        <w:t xml:space="preserve">, </w:t>
      </w:r>
      <w:r w:rsidR="00F708CC" w:rsidRPr="00F708CC">
        <w:rPr>
          <w:lang w:eastAsia="zh-CN"/>
        </w:rPr>
        <w:t>回采工作面采用</w:t>
      </w:r>
      <w:r w:rsidR="00F708CC" w:rsidRPr="00F708CC">
        <w:rPr>
          <w:lang w:eastAsia="zh-CN"/>
        </w:rPr>
        <w:t>“</w:t>
      </w:r>
      <w:r w:rsidR="00F708CC" w:rsidRPr="00F708CC">
        <w:rPr>
          <w:lang w:eastAsia="zh-CN"/>
        </w:rPr>
        <w:t>采前预抽、边采边抽及采后抽采</w:t>
      </w:r>
      <w:r w:rsidR="00F708CC" w:rsidRPr="00F708CC">
        <w:rPr>
          <w:lang w:eastAsia="zh-CN"/>
        </w:rPr>
        <w:t>”</w:t>
      </w:r>
      <w:r w:rsidR="00F708CC" w:rsidRPr="00F708CC">
        <w:rPr>
          <w:lang w:eastAsia="zh-CN"/>
        </w:rPr>
        <w:t>等立体化多方位抽采</w:t>
      </w:r>
      <w:r w:rsidR="00F708CC">
        <w:rPr>
          <w:rFonts w:hint="eastAsia"/>
          <w:lang w:eastAsia="zh-CN"/>
        </w:rPr>
        <w:t>的综合治理技术</w:t>
      </w:r>
      <w:r w:rsidR="00A5695C">
        <w:rPr>
          <w:rFonts w:hint="eastAsia"/>
          <w:lang w:eastAsia="zh-CN"/>
        </w:rPr>
        <w:t>。</w:t>
      </w:r>
      <w:r w:rsidR="00175A25">
        <w:rPr>
          <w:rFonts w:hint="eastAsia"/>
          <w:lang w:eastAsia="zh-CN"/>
        </w:rPr>
        <w:t>为使油型气治理工作由“治得住”向“治</w:t>
      </w:r>
      <w:r w:rsidR="00151E57">
        <w:rPr>
          <w:rFonts w:hint="eastAsia"/>
          <w:lang w:eastAsia="zh-CN"/>
        </w:rPr>
        <w:t>得准、治得快、治得省”转变，</w:t>
      </w:r>
      <w:r w:rsidR="00175A25" w:rsidRPr="00175A25">
        <w:rPr>
          <w:rFonts w:hint="eastAsia"/>
          <w:lang w:eastAsia="zh-CN"/>
        </w:rPr>
        <w:t>闫赞</w:t>
      </w:r>
      <w:r w:rsidR="007A0432">
        <w:rPr>
          <w:rFonts w:hint="eastAsia"/>
          <w:lang w:eastAsia="zh-CN"/>
        </w:rPr>
        <w:t>等</w:t>
      </w:r>
      <w:r w:rsidR="00175A25" w:rsidRPr="005D5D21">
        <w:rPr>
          <w:rFonts w:hint="eastAsia"/>
          <w:vertAlign w:val="superscript"/>
          <w:lang w:eastAsia="zh-CN"/>
        </w:rPr>
        <w:t>[</w:t>
      </w:r>
      <w:r w:rsidR="00175A25" w:rsidRPr="005D5D21">
        <w:rPr>
          <w:vertAlign w:val="superscript"/>
          <w:lang w:eastAsia="zh-CN"/>
        </w:rPr>
        <w:t>9]</w:t>
      </w:r>
      <w:r w:rsidR="00151E57">
        <w:rPr>
          <w:rFonts w:hint="eastAsia"/>
          <w:lang w:eastAsia="zh-CN"/>
        </w:rPr>
        <w:t>不仅是在煤矿上应用油型气治理的新技术与管理新模式，更为重要的是提出了瓦斯抽采的达标评判以及对工作面回采过程瓦斯治理工作</w:t>
      </w:r>
      <w:r w:rsidR="00151E57">
        <w:rPr>
          <w:rFonts w:hint="eastAsia"/>
          <w:lang w:eastAsia="zh-CN"/>
        </w:rPr>
        <w:t>及效果的总结评价</w:t>
      </w:r>
      <w:r w:rsidR="00A02FC5">
        <w:rPr>
          <w:rFonts w:hint="eastAsia"/>
          <w:lang w:eastAsia="zh-CN"/>
        </w:rPr>
        <w:t>。</w:t>
      </w:r>
      <w:r w:rsidR="007A0432" w:rsidRPr="007A0432">
        <w:rPr>
          <w:rFonts w:hint="eastAsia"/>
          <w:lang w:eastAsia="zh-CN"/>
        </w:rPr>
        <w:t>司俊鸿</w:t>
      </w:r>
      <w:r w:rsidR="007A0432">
        <w:rPr>
          <w:rFonts w:hint="eastAsia"/>
          <w:lang w:eastAsia="zh-CN"/>
        </w:rPr>
        <w:t>等</w:t>
      </w:r>
      <w:r w:rsidR="007A0432" w:rsidRPr="005D5D21">
        <w:rPr>
          <w:rFonts w:hint="eastAsia"/>
          <w:vertAlign w:val="superscript"/>
          <w:lang w:eastAsia="zh-CN"/>
        </w:rPr>
        <w:t>[</w:t>
      </w:r>
      <w:r w:rsidR="007A0432" w:rsidRPr="005D5D21">
        <w:rPr>
          <w:vertAlign w:val="superscript"/>
          <w:lang w:eastAsia="zh-CN"/>
        </w:rPr>
        <w:t>10]</w:t>
      </w:r>
      <w:r w:rsidR="00E83D23">
        <w:rPr>
          <w:rFonts w:hint="eastAsia"/>
          <w:lang w:eastAsia="zh-CN"/>
        </w:rPr>
        <w:t>对矿井油型气监测进行进一步探索，</w:t>
      </w:r>
      <w:r w:rsidR="00E83993">
        <w:rPr>
          <w:rFonts w:hint="eastAsia"/>
          <w:lang w:eastAsia="zh-CN"/>
        </w:rPr>
        <w:t>提出了基于</w:t>
      </w:r>
      <w:r w:rsidR="00E83993">
        <w:rPr>
          <w:rFonts w:hint="eastAsia"/>
          <w:lang w:eastAsia="zh-CN"/>
        </w:rPr>
        <w:t>CH</w:t>
      </w:r>
      <w:r w:rsidR="00E83993">
        <w:rPr>
          <w:vertAlign w:val="subscript"/>
          <w:lang w:eastAsia="zh-CN"/>
        </w:rPr>
        <w:t>4</w:t>
      </w:r>
      <w:r w:rsidR="00E83993">
        <w:rPr>
          <w:rFonts w:hint="eastAsia"/>
          <w:lang w:eastAsia="zh-CN"/>
        </w:rPr>
        <w:t>浓度和采空区煤自燃联合防控的瓦斯</w:t>
      </w:r>
      <w:r w:rsidR="00E83993">
        <w:rPr>
          <w:rFonts w:hint="eastAsia"/>
          <w:lang w:eastAsia="zh-CN"/>
        </w:rPr>
        <w:t>-</w:t>
      </w:r>
      <w:r w:rsidR="00E83993">
        <w:rPr>
          <w:rFonts w:hint="eastAsia"/>
          <w:lang w:eastAsia="zh-CN"/>
        </w:rPr>
        <w:t>油型气混合气体爆炸预警技术，通过气象色谱分析仪对采空区的气体进行分析并判断是否达到预警浓度阈值</w:t>
      </w:r>
      <w:r w:rsidR="00E83D23">
        <w:rPr>
          <w:rFonts w:hint="eastAsia"/>
          <w:lang w:eastAsia="zh-CN"/>
        </w:rPr>
        <w:t>。</w:t>
      </w:r>
      <w:r w:rsidR="0077741B">
        <w:rPr>
          <w:rFonts w:hint="eastAsia"/>
          <w:lang w:eastAsia="zh-CN"/>
        </w:rPr>
        <w:t>煤炭安全精准智能开采协同创新模式是未来的</w:t>
      </w:r>
      <w:r w:rsidR="00300592">
        <w:rPr>
          <w:rFonts w:hint="eastAsia"/>
          <w:lang w:eastAsia="zh-CN"/>
        </w:rPr>
        <w:t>必然发展趋势</w:t>
      </w:r>
      <w:r w:rsidR="00300592" w:rsidRPr="005D5D21">
        <w:rPr>
          <w:rFonts w:hint="eastAsia"/>
          <w:vertAlign w:val="superscript"/>
          <w:lang w:eastAsia="zh-CN"/>
        </w:rPr>
        <w:t>[</w:t>
      </w:r>
      <w:r w:rsidR="004A6967" w:rsidRPr="005D5D21">
        <w:rPr>
          <w:vertAlign w:val="superscript"/>
          <w:lang w:eastAsia="zh-CN"/>
        </w:rPr>
        <w:t>11</w:t>
      </w:r>
      <w:r w:rsidR="00300592" w:rsidRPr="005D5D21">
        <w:rPr>
          <w:vertAlign w:val="superscript"/>
          <w:lang w:eastAsia="zh-CN"/>
        </w:rPr>
        <w:t>]</w:t>
      </w:r>
      <w:r w:rsidR="00FC1F98">
        <w:rPr>
          <w:rFonts w:hint="eastAsia"/>
          <w:lang w:eastAsia="zh-CN"/>
        </w:rPr>
        <w:t>。</w:t>
      </w:r>
      <w:r w:rsidR="004A6967">
        <w:rPr>
          <w:rFonts w:hint="eastAsia"/>
          <w:lang w:eastAsia="zh-CN"/>
        </w:rPr>
        <w:t>对于油型气涌出预警的研究仍然面临诸多问题和挑战</w:t>
      </w:r>
      <w:r w:rsidR="00FC1F98">
        <w:rPr>
          <w:rFonts w:hint="eastAsia"/>
          <w:lang w:eastAsia="zh-CN"/>
        </w:rPr>
        <w:t>，</w:t>
      </w:r>
      <w:r w:rsidR="00300592">
        <w:rPr>
          <w:rFonts w:hint="eastAsia"/>
          <w:lang w:eastAsia="zh-CN"/>
        </w:rPr>
        <w:t>大多数专家学者聚焦于油型气涌出规律及原因的分析和对油型气</w:t>
      </w:r>
      <w:r w:rsidR="004A6967">
        <w:rPr>
          <w:rFonts w:hint="eastAsia"/>
          <w:lang w:eastAsia="zh-CN"/>
        </w:rPr>
        <w:t>涌出后</w:t>
      </w:r>
      <w:r w:rsidR="00300592">
        <w:rPr>
          <w:rFonts w:hint="eastAsia"/>
          <w:lang w:eastAsia="zh-CN"/>
        </w:rPr>
        <w:t>的综合治理，</w:t>
      </w:r>
      <w:r w:rsidR="001B7669">
        <w:rPr>
          <w:rFonts w:hint="eastAsia"/>
          <w:lang w:eastAsia="zh-CN"/>
        </w:rPr>
        <w:t>缺少</w:t>
      </w:r>
      <w:r w:rsidR="00300592">
        <w:rPr>
          <w:rFonts w:hint="eastAsia"/>
          <w:lang w:eastAsia="zh-CN"/>
        </w:rPr>
        <w:t>油型气涌出</w:t>
      </w:r>
      <w:r w:rsidR="004A6967">
        <w:rPr>
          <w:rFonts w:hint="eastAsia"/>
          <w:lang w:eastAsia="zh-CN"/>
        </w:rPr>
        <w:t>危险性</w:t>
      </w:r>
      <w:r w:rsidR="001B7669">
        <w:rPr>
          <w:rFonts w:hint="eastAsia"/>
          <w:lang w:eastAsia="zh-CN"/>
        </w:rPr>
        <w:t>的定量</w:t>
      </w:r>
      <w:r w:rsidR="004A6967">
        <w:rPr>
          <w:rFonts w:hint="eastAsia"/>
          <w:lang w:eastAsia="zh-CN"/>
        </w:rPr>
        <w:t>评估</w:t>
      </w:r>
      <w:r w:rsidR="001B7669">
        <w:rPr>
          <w:rFonts w:hint="eastAsia"/>
          <w:lang w:eastAsia="zh-CN"/>
        </w:rPr>
        <w:t>，无法实现油型气涌出灾害的精准治理</w:t>
      </w:r>
      <w:r w:rsidR="00D862A0">
        <w:rPr>
          <w:rFonts w:hint="eastAsia"/>
          <w:lang w:eastAsia="zh-CN"/>
        </w:rPr>
        <w:t>。</w:t>
      </w:r>
    </w:p>
    <w:p w14:paraId="34228737" w14:textId="19F42913" w:rsidR="00F370E4" w:rsidRDefault="00D862A0" w:rsidP="006F4B11">
      <w:pPr>
        <w:rPr>
          <w:lang w:eastAsia="zh-CN"/>
        </w:rPr>
      </w:pPr>
      <w:r>
        <w:rPr>
          <w:rFonts w:hint="eastAsia"/>
          <w:lang w:eastAsia="zh-CN"/>
        </w:rPr>
        <w:t>因此</w:t>
      </w:r>
      <w:r w:rsidR="00E22D8F">
        <w:rPr>
          <w:rFonts w:hint="eastAsia"/>
          <w:lang w:eastAsia="zh-CN"/>
        </w:rPr>
        <w:t>本文</w:t>
      </w:r>
      <w:r w:rsidR="00993FF0">
        <w:rPr>
          <w:rFonts w:hint="eastAsia"/>
          <w:lang w:eastAsia="zh-CN"/>
        </w:rPr>
        <w:t>通过对油型气治理相关资料的查询以及对油型气涌出机理进行分析</w:t>
      </w:r>
      <w:r w:rsidR="000E1263">
        <w:rPr>
          <w:rFonts w:hint="eastAsia"/>
          <w:lang w:eastAsia="zh-CN"/>
        </w:rPr>
        <w:t>，采用</w:t>
      </w:r>
      <w:r w:rsidR="00F51998">
        <w:rPr>
          <w:rFonts w:hint="eastAsia"/>
          <w:lang w:eastAsia="zh-CN"/>
        </w:rPr>
        <w:t>基于</w:t>
      </w:r>
      <w:r w:rsidR="00B43B6D">
        <w:rPr>
          <w:rFonts w:hint="eastAsia"/>
          <w:lang w:eastAsia="zh-CN"/>
        </w:rPr>
        <w:t>变权理论的层次分析法</w:t>
      </w:r>
      <w:r w:rsidR="000E1263">
        <w:rPr>
          <w:rFonts w:hint="eastAsia"/>
          <w:lang w:eastAsia="zh-CN"/>
        </w:rPr>
        <w:t>分析</w:t>
      </w:r>
      <w:r w:rsidR="00993FF0">
        <w:rPr>
          <w:rFonts w:hint="eastAsia"/>
          <w:lang w:eastAsia="zh-CN"/>
        </w:rPr>
        <w:t>主要</w:t>
      </w:r>
      <w:r w:rsidR="00297666">
        <w:rPr>
          <w:rFonts w:hint="eastAsia"/>
          <w:lang w:eastAsia="zh-CN"/>
        </w:rPr>
        <w:t>因素赋予权重并对油型气涌出指标进行定量计算，评估油型气涌出的危险性。</w:t>
      </w:r>
    </w:p>
    <w:p w14:paraId="0341110D" w14:textId="035A0AD1" w:rsidR="008F121C" w:rsidRPr="008F121C" w:rsidRDefault="006F4B11" w:rsidP="008F121C">
      <w:pPr>
        <w:pStyle w:val="aa"/>
        <w:rPr>
          <w:lang w:eastAsia="zh-CN"/>
        </w:rPr>
      </w:pPr>
      <w:r>
        <w:rPr>
          <w:lang w:eastAsia="zh-CN"/>
        </w:rPr>
        <w:t>1</w:t>
      </w:r>
      <w:r w:rsidR="008A1E9B">
        <w:rPr>
          <w:lang w:eastAsia="zh-CN"/>
        </w:rPr>
        <w:t xml:space="preserve"> </w:t>
      </w:r>
      <w:r w:rsidR="00671B2D" w:rsidRPr="009C6E32">
        <w:rPr>
          <w:rFonts w:hint="eastAsia"/>
          <w:lang w:eastAsia="zh-CN"/>
        </w:rPr>
        <w:t>油型气涌出危险性</w:t>
      </w:r>
      <w:r w:rsidR="00373ECE">
        <w:rPr>
          <w:rFonts w:hint="eastAsia"/>
          <w:lang w:eastAsia="zh-CN"/>
        </w:rPr>
        <w:t>影响</w:t>
      </w:r>
      <w:r w:rsidR="00671B2D" w:rsidRPr="009C6E32">
        <w:rPr>
          <w:rFonts w:hint="eastAsia"/>
          <w:lang w:eastAsia="zh-CN"/>
        </w:rPr>
        <w:t>因素分析</w:t>
      </w:r>
    </w:p>
    <w:p w14:paraId="67E1A4CA" w14:textId="7028D947" w:rsidR="00993FF0" w:rsidRDefault="00DA00E1" w:rsidP="006F4B11">
      <w:pPr>
        <w:rPr>
          <w:lang w:eastAsia="zh-CN"/>
        </w:rPr>
      </w:pPr>
      <w:r>
        <w:rPr>
          <w:noProof/>
        </w:rPr>
        <mc:AlternateContent>
          <mc:Choice Requires="wps">
            <w:drawing>
              <wp:anchor distT="0" distB="0" distL="114300" distR="114300" simplePos="0" relativeHeight="251660288" behindDoc="0" locked="0" layoutInCell="1" allowOverlap="1" wp14:anchorId="56D906AE" wp14:editId="51CBEE9C">
                <wp:simplePos x="0" y="0"/>
                <wp:positionH relativeFrom="column">
                  <wp:posOffset>-2557780</wp:posOffset>
                </wp:positionH>
                <wp:positionV relativeFrom="paragraph">
                  <wp:posOffset>6129020</wp:posOffset>
                </wp:positionV>
                <wp:extent cx="50628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062855" cy="635"/>
                        </a:xfrm>
                        <a:prstGeom prst="rect">
                          <a:avLst/>
                        </a:prstGeom>
                        <a:solidFill>
                          <a:prstClr val="white"/>
                        </a:solidFill>
                        <a:ln>
                          <a:noFill/>
                        </a:ln>
                      </wps:spPr>
                      <wps:txbx>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2E97834F" w:rsidR="00B54DDD" w:rsidRPr="00DA00E1" w:rsidRDefault="00DA00E1" w:rsidP="00DA00E1">
                            <w:pPr>
                              <w:pStyle w:val="fig"/>
                              <w:spacing w:after="147"/>
                            </w:pPr>
                            <w:r w:rsidRPr="00D35B49">
                              <w:t>Fig.1  schematic diagram of oil-type gas emission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906AE" id="_x0000_t202" coordsize="21600,21600" o:spt="202" path="m,l,21600r21600,l21600,xe">
                <v:stroke joinstyle="miter"/>
                <v:path gradientshapeok="t" o:connecttype="rect"/>
              </v:shapetype>
              <v:shape id="文本框 6" o:spid="_x0000_s1026" type="#_x0000_t202" style="position:absolute;left:0;text-align:left;margin-left:-201.4pt;margin-top:482.6pt;width:39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" stroked="f">
                <v:textbox style="mso-fit-shape-to-text:t" inset="0,0,0,0">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2E97834F" w:rsidR="00B54DDD" w:rsidRPr="00DA00E1" w:rsidRDefault="00DA00E1" w:rsidP="00DA00E1">
                      <w:pPr>
                        <w:pStyle w:val="fig"/>
                        <w:spacing w:after="147"/>
                      </w:pPr>
                      <w:r w:rsidRPr="00D35B49">
                        <w:t>Fig.</w:t>
                      </w:r>
                      <w:proofErr w:type="gramStart"/>
                      <w:r w:rsidRPr="00D35B49">
                        <w:t>1  schematic</w:t>
                      </w:r>
                      <w:proofErr w:type="gramEnd"/>
                      <w:r w:rsidRPr="00D35B49">
                        <w:t xml:space="preserve"> diagram of oil-type gas emission</w:t>
                      </w:r>
                    </w:p>
                  </w:txbxContent>
                </v:textbox>
                <w10:wrap type="topAndBottom"/>
              </v:shape>
            </w:pict>
          </mc:Fallback>
        </mc:AlternateContent>
      </w:r>
      <w:r w:rsidR="00D643AE">
        <w:rPr>
          <w:rFonts w:hint="eastAsia"/>
          <w:lang w:eastAsia="zh-CN"/>
        </w:rPr>
        <w:t>煤层采动过程中，地应力、采动应力以及油型气压力等力的作用下底板岩层发生变形破坏，而当煤层采动破坏深度达到油型气储层时，形成断层、裂隙等构造为油型气涌出提供运移通道</w:t>
      </w:r>
      <w:r w:rsidR="007A250C">
        <w:rPr>
          <w:rFonts w:hint="eastAsia"/>
          <w:lang w:eastAsia="zh-CN"/>
        </w:rPr>
        <w:t>，</w:t>
      </w:r>
      <w:r w:rsidR="00D643AE">
        <w:rPr>
          <w:rFonts w:hint="eastAsia"/>
          <w:lang w:eastAsia="zh-CN"/>
        </w:rPr>
        <w:t>在压力梯度的作用下最终导致油型气涌出</w:t>
      </w:r>
      <w:r w:rsidR="0084721C">
        <w:rPr>
          <w:rFonts w:hint="eastAsia"/>
          <w:lang w:eastAsia="zh-CN"/>
        </w:rPr>
        <w:t>，如图</w:t>
      </w:r>
      <w:r w:rsidR="0084721C">
        <w:rPr>
          <w:lang w:eastAsia="zh-CN"/>
        </w:rPr>
        <w:t>1</w:t>
      </w:r>
      <w:r w:rsidR="0084721C">
        <w:rPr>
          <w:rFonts w:hint="eastAsia"/>
          <w:lang w:eastAsia="zh-CN"/>
        </w:rPr>
        <w:t>所示</w:t>
      </w:r>
      <w:r w:rsidR="00761BE1">
        <w:rPr>
          <w:rFonts w:hint="eastAsia"/>
          <w:lang w:eastAsia="zh-CN"/>
        </w:rPr>
        <w:t>。</w:t>
      </w:r>
      <w:r w:rsidR="00162589">
        <w:rPr>
          <w:rFonts w:hint="eastAsia"/>
          <w:lang w:eastAsia="zh-CN"/>
        </w:rPr>
        <w:t>故</w:t>
      </w:r>
      <w:r w:rsidR="005C2903">
        <w:rPr>
          <w:rFonts w:hint="eastAsia"/>
          <w:lang w:eastAsia="zh-CN"/>
        </w:rPr>
        <w:t>本文</w:t>
      </w:r>
      <w:r w:rsidR="00162589">
        <w:rPr>
          <w:rFonts w:hint="eastAsia"/>
          <w:lang w:eastAsia="zh-CN"/>
        </w:rPr>
        <w:t>拟从岩层稳定性、渗透性、地址构造</w:t>
      </w:r>
      <w:r w:rsidR="00127388">
        <w:rPr>
          <w:rFonts w:hint="eastAsia"/>
          <w:lang w:eastAsia="zh-CN"/>
        </w:rPr>
        <w:t>、岩层电性</w:t>
      </w:r>
      <w:r w:rsidR="00162589">
        <w:rPr>
          <w:rFonts w:hint="eastAsia"/>
          <w:lang w:eastAsia="zh-CN"/>
        </w:rPr>
        <w:t>等方面对油型气涌出危险性进行分析</w:t>
      </w:r>
      <w:r w:rsidR="00D643AE">
        <w:rPr>
          <w:rFonts w:hint="eastAsia"/>
          <w:lang w:eastAsia="zh-CN"/>
        </w:rPr>
        <w:t>。</w:t>
      </w:r>
    </w:p>
    <w:p w14:paraId="2DC856B9" w14:textId="4F243AE5" w:rsidR="00993FF0" w:rsidRDefault="00B54DDD" w:rsidP="005203F6">
      <w:pPr>
        <w:ind w:firstLine="480"/>
        <w:rPr>
          <w:lang w:eastAsia="zh-CN"/>
        </w:rPr>
      </w:pPr>
      <w:r>
        <w:rPr>
          <w:noProof/>
          <w:lang w:eastAsia="zh-CN"/>
        </w:rPr>
        <w:drawing>
          <wp:anchor distT="0" distB="0" distL="114300" distR="114300" simplePos="0" relativeHeight="251658240" behindDoc="0" locked="0" layoutInCell="1" allowOverlap="1" wp14:anchorId="2CF6D931" wp14:editId="44BB4EDA">
            <wp:simplePos x="0" y="0"/>
            <wp:positionH relativeFrom="margin">
              <wp:posOffset>855096</wp:posOffset>
            </wp:positionH>
            <wp:positionV relativeFrom="paragraph">
              <wp:posOffset>2249142</wp:posOffset>
            </wp:positionV>
            <wp:extent cx="5063301" cy="2073349"/>
            <wp:effectExtent l="0" t="0" r="4445" b="3175"/>
            <wp:wrapTopAndBottom/>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4"/>
                    <a:stretch>
                      <a:fillRect/>
                    </a:stretch>
                  </pic:blipFill>
                  <pic:spPr>
                    <a:xfrm>
                      <a:off x="0" y="0"/>
                      <a:ext cx="5063301" cy="2073349"/>
                    </a:xfrm>
                    <a:prstGeom prst="rect">
                      <a:avLst/>
                    </a:prstGeom>
                  </pic:spPr>
                </pic:pic>
              </a:graphicData>
            </a:graphic>
            <wp14:sizeRelH relativeFrom="page">
              <wp14:pctWidth>0</wp14:pctWidth>
            </wp14:sizeRelH>
            <wp14:sizeRelV relativeFrom="page">
              <wp14:pctHeight>0</wp14:pctHeight>
            </wp14:sizeRelV>
          </wp:anchor>
        </w:drawing>
      </w:r>
    </w:p>
    <w:p w14:paraId="10B23894" w14:textId="7D9FE494" w:rsidR="00632767" w:rsidRPr="00196453" w:rsidRDefault="006E4671" w:rsidP="006F4B11">
      <w:pPr>
        <w:pStyle w:val="affb"/>
        <w:spacing w:before="120" w:after="120"/>
      </w:pPr>
      <w:r>
        <w:t>1</w:t>
      </w:r>
      <w:r w:rsidR="00607B3D" w:rsidRPr="00196453">
        <w:t>.1</w:t>
      </w:r>
      <w:r w:rsidR="0019009B">
        <w:t xml:space="preserve"> </w:t>
      </w:r>
      <w:r w:rsidR="00607B3D" w:rsidRPr="00196453">
        <w:rPr>
          <w:rFonts w:hint="eastAsia"/>
        </w:rPr>
        <w:t>岩</w:t>
      </w:r>
      <w:r w:rsidR="00632767" w:rsidRPr="00196453">
        <w:rPr>
          <w:rFonts w:hint="eastAsia"/>
        </w:rPr>
        <w:t>层稳定性与油型气涌出危险性关系分析</w:t>
      </w:r>
    </w:p>
    <w:p w14:paraId="52443FB3" w14:textId="3893902D" w:rsidR="00596E20" w:rsidRPr="00EA0B58" w:rsidRDefault="00EA0B58" w:rsidP="006F4B11">
      <w:pPr>
        <w:rPr>
          <w:lang w:eastAsia="zh-CN"/>
        </w:rPr>
      </w:pPr>
      <w:r>
        <w:rPr>
          <w:rFonts w:hint="eastAsia"/>
          <w:lang w:eastAsia="zh-CN"/>
        </w:rPr>
        <w:t>油型气涌出</w:t>
      </w:r>
      <w:r w:rsidR="00365966">
        <w:rPr>
          <w:rFonts w:hint="eastAsia"/>
          <w:lang w:eastAsia="zh-CN"/>
        </w:rPr>
        <w:t>是</w:t>
      </w:r>
      <w:r>
        <w:rPr>
          <w:rFonts w:hint="eastAsia"/>
          <w:lang w:eastAsia="zh-CN"/>
        </w:rPr>
        <w:t>一种复杂的地质现象，受采动效应影响尤为明显，是煤层底板下伏岩层中油型气通过破碎岩体中大量的裂缝、裂隙进入开采工作面，造成油型气涌出量异常的现象。煤层未开采之前，煤层与周围</w:t>
      </w:r>
      <w:r>
        <w:rPr>
          <w:rFonts w:hint="eastAsia"/>
          <w:lang w:eastAsia="zh-CN"/>
        </w:rPr>
        <w:lastRenderedPageBreak/>
        <w:t>岩体处于原始应力平衡的状态，开采过程中，原有的平衡被打破，由于矿山压力的作用，底板岩体受到破坏</w:t>
      </w:r>
      <w:r w:rsidR="0091313D">
        <w:rPr>
          <w:rFonts w:hint="eastAsia"/>
          <w:lang w:eastAsia="zh-CN"/>
        </w:rPr>
        <w:t>，岩体的破坏程度与岩层稳定性息息相关</w:t>
      </w:r>
      <w:r w:rsidR="0091313D" w:rsidRPr="00761BE1">
        <w:rPr>
          <w:rFonts w:hint="eastAsia"/>
          <w:vertAlign w:val="superscript"/>
          <w:lang w:eastAsia="zh-CN"/>
        </w:rPr>
        <w:t>[</w:t>
      </w:r>
      <w:r w:rsidR="00761BE1" w:rsidRPr="00761BE1">
        <w:rPr>
          <w:vertAlign w:val="superscript"/>
          <w:lang w:eastAsia="zh-CN"/>
        </w:rPr>
        <w:t>12</w:t>
      </w:r>
      <w:r w:rsidR="0091313D" w:rsidRPr="00761BE1">
        <w:rPr>
          <w:vertAlign w:val="superscript"/>
          <w:lang w:eastAsia="zh-CN"/>
        </w:rPr>
        <w:t>]</w:t>
      </w:r>
      <w:r>
        <w:rPr>
          <w:rFonts w:hint="eastAsia"/>
          <w:lang w:eastAsia="zh-CN"/>
        </w:rPr>
        <w:t>。根据煤矿的底板破坏</w:t>
      </w:r>
      <w:r w:rsidR="0091313D">
        <w:rPr>
          <w:rFonts w:hint="eastAsia"/>
          <w:lang w:eastAsia="zh-CN"/>
        </w:rPr>
        <w:t>研究</w:t>
      </w:r>
      <w:r>
        <w:rPr>
          <w:rFonts w:hint="eastAsia"/>
          <w:lang w:eastAsia="zh-CN"/>
        </w:rPr>
        <w:t>观测结果</w:t>
      </w:r>
      <w:r w:rsidR="0091313D" w:rsidRPr="00761BE1">
        <w:rPr>
          <w:rFonts w:hint="eastAsia"/>
          <w:vertAlign w:val="superscript"/>
          <w:lang w:eastAsia="zh-CN"/>
        </w:rPr>
        <w:t>[</w:t>
      </w:r>
      <w:r w:rsidR="0091313D" w:rsidRPr="00761BE1">
        <w:rPr>
          <w:vertAlign w:val="superscript"/>
          <w:lang w:eastAsia="zh-CN"/>
        </w:rPr>
        <w:t>13</w:t>
      </w:r>
      <w:r w:rsidR="00AA2E9B" w:rsidRPr="00761BE1">
        <w:rPr>
          <w:vertAlign w:val="superscript"/>
          <w:lang w:eastAsia="zh-CN"/>
        </w:rPr>
        <w:t>-14</w:t>
      </w:r>
      <w:r w:rsidR="0091313D" w:rsidRPr="00761BE1">
        <w:rPr>
          <w:vertAlign w:val="superscript"/>
          <w:lang w:eastAsia="zh-CN"/>
        </w:rPr>
        <w:t>]</w:t>
      </w:r>
      <w:r>
        <w:rPr>
          <w:rFonts w:hint="eastAsia"/>
          <w:lang w:eastAsia="zh-CN"/>
        </w:rPr>
        <w:t>，</w:t>
      </w:r>
      <w:r w:rsidR="0091313D">
        <w:rPr>
          <w:rFonts w:hint="eastAsia"/>
          <w:lang w:eastAsia="zh-CN"/>
        </w:rPr>
        <w:t>煤层</w:t>
      </w:r>
      <w:r>
        <w:rPr>
          <w:rFonts w:hint="eastAsia"/>
          <w:lang w:eastAsia="zh-CN"/>
        </w:rPr>
        <w:t>底板破坏</w:t>
      </w:r>
      <w:r w:rsidR="0091313D">
        <w:rPr>
          <w:rFonts w:hint="eastAsia"/>
          <w:lang w:eastAsia="zh-CN"/>
        </w:rPr>
        <w:t>效应主要取决于</w:t>
      </w:r>
      <w:r w:rsidR="00751449">
        <w:rPr>
          <w:rFonts w:hint="eastAsia"/>
          <w:lang w:eastAsia="zh-CN"/>
        </w:rPr>
        <w:t>底板岩体的抗剪切破坏能力和采动应力效应，而这两方面因素受制约于</w:t>
      </w:r>
      <w:r>
        <w:rPr>
          <w:rFonts w:hint="eastAsia"/>
          <w:lang w:eastAsia="zh-CN"/>
        </w:rPr>
        <w:t>岩层的容重、弹性模量、泊松比、摩擦角、内聚力等力学参数密不可分。故通过统计底板岩层的力学参数</w:t>
      </w:r>
      <w:r w:rsidR="0091313D">
        <w:rPr>
          <w:rFonts w:hint="eastAsia"/>
          <w:lang w:eastAsia="zh-CN"/>
        </w:rPr>
        <w:t>计算底板破坏深度来表征岩层稳定性</w:t>
      </w:r>
      <w:r>
        <w:rPr>
          <w:rFonts w:hint="eastAsia"/>
          <w:lang w:eastAsia="zh-CN"/>
        </w:rPr>
        <w:t>计算油型气的涌出危险性有其必要性。</w:t>
      </w:r>
    </w:p>
    <w:p w14:paraId="053ED973" w14:textId="26E71D9C" w:rsidR="00632767" w:rsidRPr="00196453" w:rsidRDefault="006E4671" w:rsidP="006F4B11">
      <w:pPr>
        <w:pStyle w:val="affb"/>
        <w:spacing w:before="120" w:after="120"/>
      </w:pPr>
      <w:r>
        <w:t>1</w:t>
      </w:r>
      <w:r w:rsidR="00362FB0">
        <w:t>.2</w:t>
      </w:r>
      <w:r w:rsidR="0019009B">
        <w:t xml:space="preserve"> </w:t>
      </w:r>
      <w:r w:rsidR="00632767" w:rsidRPr="00196453">
        <w:rPr>
          <w:rFonts w:hint="eastAsia"/>
        </w:rPr>
        <w:t>岩层渗透</w:t>
      </w:r>
      <w:r w:rsidR="003C56B8" w:rsidRPr="00196453">
        <w:rPr>
          <w:rFonts w:hint="eastAsia"/>
        </w:rPr>
        <w:t>性</w:t>
      </w:r>
      <w:r w:rsidR="00632767" w:rsidRPr="00196453">
        <w:rPr>
          <w:rFonts w:hint="eastAsia"/>
        </w:rPr>
        <w:t>与油型气涌出危险性关系分析</w:t>
      </w:r>
    </w:p>
    <w:p w14:paraId="1E113285" w14:textId="1A0990F9" w:rsidR="004009B1" w:rsidRDefault="009E1228" w:rsidP="006F4B11">
      <w:pPr>
        <w:rPr>
          <w:lang w:eastAsia="zh-CN"/>
        </w:rPr>
      </w:pPr>
      <w:r>
        <w:rPr>
          <w:rFonts w:hint="eastAsia"/>
          <w:lang w:eastAsia="zh-CN"/>
        </w:rPr>
        <w:t>天然岩体大多数为不均匀的各向异性不连续体，所以其内部分布有许多裂隙，当气体在岩体中运移时</w:t>
      </w:r>
      <w:r w:rsidR="0015055D">
        <w:rPr>
          <w:rFonts w:hint="eastAsia"/>
          <w:lang w:eastAsia="zh-CN"/>
        </w:rPr>
        <w:t>会</w:t>
      </w:r>
      <w:r>
        <w:rPr>
          <w:rFonts w:hint="eastAsia"/>
          <w:lang w:eastAsia="zh-CN"/>
        </w:rPr>
        <w:t>产生相互作用</w:t>
      </w:r>
      <w:r w:rsidR="0015055D">
        <w:rPr>
          <w:rFonts w:hint="eastAsia"/>
          <w:lang w:eastAsia="zh-CN"/>
        </w:rPr>
        <w:t>对岩体内裂隙的分布产生一系列影响。</w:t>
      </w:r>
      <w:r w:rsidR="00664A41">
        <w:rPr>
          <w:rFonts w:hint="eastAsia"/>
          <w:lang w:eastAsia="zh-CN"/>
        </w:rPr>
        <w:t>例如</w:t>
      </w:r>
      <w:r w:rsidR="003C56B8">
        <w:rPr>
          <w:rFonts w:hint="eastAsia"/>
          <w:lang w:eastAsia="zh-CN"/>
        </w:rPr>
        <w:t>油型气在裂隙岩体中运动时，导致岩体内裂隙扩张使岩体强度降低，反过来再影响气体渗透率变化，在应力场、渗流场耦合作用的情况下进而对岩体产生变形破坏，使得油型气异常涌出</w:t>
      </w:r>
      <w:r w:rsidR="008B5F28" w:rsidRPr="00761BE1">
        <w:rPr>
          <w:rFonts w:hint="eastAsia"/>
          <w:vertAlign w:val="superscript"/>
          <w:lang w:eastAsia="zh-CN"/>
        </w:rPr>
        <w:t>[</w:t>
      </w:r>
      <w:r w:rsidR="008B5F28" w:rsidRPr="00761BE1">
        <w:rPr>
          <w:vertAlign w:val="superscript"/>
          <w:lang w:eastAsia="zh-CN"/>
        </w:rPr>
        <w:t>14</w:t>
      </w:r>
      <w:r w:rsidR="00581314" w:rsidRPr="00761BE1">
        <w:rPr>
          <w:vertAlign w:val="superscript"/>
          <w:lang w:eastAsia="zh-CN"/>
        </w:rPr>
        <w:t>-15</w:t>
      </w:r>
      <w:r w:rsidR="008B5F28" w:rsidRPr="00761BE1">
        <w:rPr>
          <w:vertAlign w:val="superscript"/>
          <w:lang w:eastAsia="zh-CN"/>
        </w:rPr>
        <w:t>]</w:t>
      </w:r>
      <w:r w:rsidR="003C56B8">
        <w:rPr>
          <w:rFonts w:hint="eastAsia"/>
          <w:lang w:eastAsia="zh-CN"/>
        </w:rPr>
        <w:t>。</w:t>
      </w:r>
      <w:r w:rsidR="00664A41">
        <w:rPr>
          <w:rFonts w:hint="eastAsia"/>
          <w:lang w:eastAsia="zh-CN"/>
        </w:rPr>
        <w:t>所以岩层的渗透性决定了流体通过岩石的能力，是油型气涌出</w:t>
      </w:r>
      <w:r w:rsidR="002B76DB">
        <w:rPr>
          <w:rFonts w:hint="eastAsia"/>
          <w:lang w:eastAsia="zh-CN"/>
        </w:rPr>
        <w:t>危险性评价</w:t>
      </w:r>
      <w:r w:rsidR="00664A41">
        <w:rPr>
          <w:rFonts w:hint="eastAsia"/>
          <w:lang w:eastAsia="zh-CN"/>
        </w:rPr>
        <w:t>的一个重要因素。</w:t>
      </w:r>
    </w:p>
    <w:p w14:paraId="3899E5A6" w14:textId="21B3E497" w:rsidR="00632767" w:rsidRPr="00196453" w:rsidRDefault="006E4671" w:rsidP="006F4B11">
      <w:pPr>
        <w:pStyle w:val="affb"/>
        <w:spacing w:before="120" w:after="120"/>
      </w:pPr>
      <w:r>
        <w:t>1</w:t>
      </w:r>
      <w:r w:rsidR="00362FB0">
        <w:t>.3</w:t>
      </w:r>
      <w:r w:rsidR="0019009B">
        <w:t xml:space="preserve"> </w:t>
      </w:r>
      <w:r w:rsidR="00632767" w:rsidRPr="00196453">
        <w:rPr>
          <w:rFonts w:hint="eastAsia"/>
        </w:rPr>
        <w:t>地质构造与油型气涌出危险性关系分析</w:t>
      </w:r>
    </w:p>
    <w:p w14:paraId="57B55043" w14:textId="21BF5893" w:rsidR="00A71C5D" w:rsidRDefault="0040721F" w:rsidP="006F4B11">
      <w:pPr>
        <w:rPr>
          <w:lang w:eastAsia="zh-CN"/>
        </w:rPr>
      </w:pPr>
      <w:r>
        <w:rPr>
          <w:rFonts w:hint="eastAsia"/>
          <w:lang w:eastAsia="zh-CN"/>
        </w:rPr>
        <w:t>岩层的</w:t>
      </w:r>
      <w:r w:rsidR="00581314">
        <w:rPr>
          <w:rFonts w:hint="eastAsia"/>
          <w:lang w:eastAsia="zh-CN"/>
        </w:rPr>
        <w:t>不同类型地质构造在同条件下可以形成油型气聚集</w:t>
      </w:r>
      <w:r w:rsidR="00B43BD8">
        <w:rPr>
          <w:rFonts w:hint="eastAsia"/>
          <w:lang w:eastAsia="zh-CN"/>
        </w:rPr>
        <w:t>，</w:t>
      </w:r>
      <w:r w:rsidR="00581314">
        <w:rPr>
          <w:rFonts w:hint="eastAsia"/>
          <w:lang w:eastAsia="zh-CN"/>
        </w:rPr>
        <w:t>密闭性地质便于气体聚集，而开放性有利于气体的排出</w:t>
      </w:r>
      <w:r w:rsidR="00581314" w:rsidRPr="00761BE1">
        <w:rPr>
          <w:rFonts w:hint="eastAsia"/>
          <w:vertAlign w:val="superscript"/>
          <w:lang w:eastAsia="zh-CN"/>
        </w:rPr>
        <w:t>[</w:t>
      </w:r>
      <w:r w:rsidR="00581314" w:rsidRPr="00761BE1">
        <w:rPr>
          <w:vertAlign w:val="superscript"/>
          <w:lang w:eastAsia="zh-CN"/>
        </w:rPr>
        <w:t>16]</w:t>
      </w:r>
      <w:r w:rsidR="00581314">
        <w:rPr>
          <w:rFonts w:hint="eastAsia"/>
          <w:lang w:eastAsia="zh-CN"/>
        </w:rPr>
        <w:t>，</w:t>
      </w:r>
      <w:r w:rsidR="00B43BD8">
        <w:rPr>
          <w:rFonts w:hint="eastAsia"/>
          <w:lang w:eastAsia="zh-CN"/>
        </w:rPr>
        <w:t>所以在油型气涌出危险性分析中是不可或缺的因素之一。原生构造裂隙的存在处更加容易产生新生裂隙，而裂隙间的流体压力位原生裂隙的扩张剂新生裂隙的产生提供了外部应力作用。且距离回采面越近，岩体本身完整程度越差，裂隙也就越发育。随着回采面逐渐靠近，扰动应力逐渐累积，岩体破碎程度越大，裂隙逐渐增加，最终导致油型气涌出。</w:t>
      </w:r>
    </w:p>
    <w:p w14:paraId="28B86E24" w14:textId="14F18053" w:rsidR="00362FB0" w:rsidRPr="005E1A34" w:rsidRDefault="006E4671" w:rsidP="005E1A34">
      <w:pPr>
        <w:pStyle w:val="aa"/>
        <w:rPr>
          <w:lang w:eastAsia="zh-CN"/>
        </w:rPr>
      </w:pPr>
      <w:r w:rsidRPr="005E1A34">
        <w:rPr>
          <w:lang w:eastAsia="zh-CN"/>
        </w:rPr>
        <w:t>2</w:t>
      </w:r>
      <w:r w:rsidR="008A1E9B">
        <w:rPr>
          <w:lang w:eastAsia="zh-CN"/>
        </w:rPr>
        <w:t xml:space="preserve"> </w:t>
      </w:r>
      <w:r w:rsidR="00362FB0" w:rsidRPr="005E1A34">
        <w:rPr>
          <w:rFonts w:hint="eastAsia"/>
          <w:lang w:eastAsia="zh-CN"/>
        </w:rPr>
        <w:t>岩层电性与油型气涌出危险性</w:t>
      </w:r>
      <w:r w:rsidR="008C5690" w:rsidRPr="005E1A34">
        <w:rPr>
          <w:rFonts w:hint="eastAsia"/>
          <w:lang w:eastAsia="zh-CN"/>
        </w:rPr>
        <w:t>探测方法</w:t>
      </w:r>
    </w:p>
    <w:p w14:paraId="79429464" w14:textId="6CCF7B10" w:rsidR="000347D5" w:rsidRPr="005E1A34" w:rsidRDefault="006E4671" w:rsidP="005E1A34">
      <w:pPr>
        <w:pStyle w:val="affb"/>
      </w:pPr>
      <w:r w:rsidRPr="005E1A34">
        <w:t>2</w:t>
      </w:r>
      <w:r w:rsidR="000347D5" w:rsidRPr="005E1A34">
        <w:t>.1</w:t>
      </w:r>
      <w:r w:rsidR="008A1E9B">
        <w:t xml:space="preserve"> </w:t>
      </w:r>
      <w:r w:rsidR="000347D5" w:rsidRPr="005E1A34">
        <w:rPr>
          <w:rFonts w:hint="eastAsia"/>
        </w:rPr>
        <w:t>电法探测技术</w:t>
      </w:r>
    </w:p>
    <w:p w14:paraId="46663332" w14:textId="790DEBE2" w:rsidR="00362FB0" w:rsidRDefault="004F21F5" w:rsidP="00EB2E1A">
      <w:pPr>
        <w:rPr>
          <w:lang w:eastAsia="zh-CN"/>
        </w:rPr>
      </w:pPr>
      <w:r>
        <w:rPr>
          <w:rFonts w:hint="eastAsia"/>
          <w:lang w:eastAsia="zh-CN"/>
        </w:rPr>
        <w:t>岩层电性</w:t>
      </w:r>
      <w:r w:rsidR="00DE77A4">
        <w:rPr>
          <w:rFonts w:hint="eastAsia"/>
          <w:lang w:eastAsia="zh-CN"/>
        </w:rPr>
        <w:t>作为</w:t>
      </w:r>
      <w:r w:rsidRPr="00C11FD7">
        <w:rPr>
          <w:lang w:eastAsia="zh-CN"/>
        </w:rPr>
        <w:t>地下勘探体积范围内电性不均匀体和地形起伏的一种综合反映</w:t>
      </w:r>
      <w:r w:rsidRPr="00761BE1">
        <w:rPr>
          <w:rFonts w:hint="eastAsia"/>
          <w:vertAlign w:val="superscript"/>
          <w:lang w:eastAsia="zh-CN"/>
        </w:rPr>
        <w:t>[</w:t>
      </w:r>
      <w:r w:rsidRPr="00761BE1">
        <w:rPr>
          <w:vertAlign w:val="superscript"/>
          <w:lang w:eastAsia="zh-CN"/>
        </w:rPr>
        <w:t>1</w:t>
      </w:r>
      <w:r>
        <w:rPr>
          <w:vertAlign w:val="superscript"/>
          <w:lang w:eastAsia="zh-CN"/>
        </w:rPr>
        <w:t>2</w:t>
      </w:r>
      <w:r w:rsidRPr="00761BE1">
        <w:rPr>
          <w:vertAlign w:val="superscript"/>
          <w:lang w:eastAsia="zh-CN"/>
        </w:rPr>
        <w:t>]</w:t>
      </w:r>
      <w:r>
        <w:rPr>
          <w:rFonts w:hint="eastAsia"/>
          <w:lang w:eastAsia="zh-CN"/>
        </w:rPr>
        <w:t>，</w:t>
      </w:r>
      <w:r w:rsidR="00127388">
        <w:rPr>
          <w:rFonts w:hint="eastAsia"/>
          <w:lang w:eastAsia="zh-CN"/>
        </w:rPr>
        <w:t>故将岩层电性作为主导因素</w:t>
      </w:r>
      <w:r w:rsidR="00EB2E1A">
        <w:rPr>
          <w:rFonts w:hint="eastAsia"/>
          <w:lang w:eastAsia="zh-CN"/>
        </w:rPr>
        <w:t>以岩层导电性差异为基础确定岩体物性和地质构造的特征</w:t>
      </w:r>
      <w:r>
        <w:rPr>
          <w:rFonts w:hint="eastAsia"/>
          <w:lang w:eastAsia="zh-CN"/>
        </w:rPr>
        <w:t>，由此可以反映出地下不均匀体的位置和不均匀体电阻率的相对高低。电法勘探可以对工作面的内部构造进行解释，可探测顶底板一定距离内的地质信息如裂隙、断层等构造出现的地方会呈现出高阻；相反含水体部分则呈现低阻。所以</w:t>
      </w:r>
      <w:r w:rsidR="00EB2E1A">
        <w:rPr>
          <w:rFonts w:hint="eastAsia"/>
          <w:lang w:eastAsia="zh-CN"/>
        </w:rPr>
        <w:t>将</w:t>
      </w:r>
      <w:r>
        <w:rPr>
          <w:rFonts w:hint="eastAsia"/>
          <w:lang w:eastAsia="zh-CN"/>
        </w:rPr>
        <w:t>岩层电性作为一种表征能从一定方面评估油型气的涌出危险性。</w:t>
      </w:r>
      <w:r w:rsidR="00EB2E1A">
        <w:rPr>
          <w:rFonts w:hint="eastAsia"/>
          <w:lang w:eastAsia="zh-CN"/>
        </w:rPr>
        <w:t>而</w:t>
      </w:r>
      <w:r w:rsidR="00BF77B1">
        <w:rPr>
          <w:rFonts w:hint="eastAsia"/>
          <w:lang w:eastAsia="zh-CN"/>
        </w:rPr>
        <w:t>直</w:t>
      </w:r>
      <w:r w:rsidR="00BF77B1">
        <w:rPr>
          <w:rFonts w:hint="eastAsia"/>
          <w:lang w:eastAsia="zh-CN"/>
        </w:rPr>
        <w:t>流电法探测作为</w:t>
      </w:r>
      <w:r w:rsidR="006E31D3">
        <w:rPr>
          <w:rFonts w:hint="eastAsia"/>
          <w:lang w:eastAsia="zh-CN"/>
        </w:rPr>
        <w:t>一种应用广泛、施工简便、</w:t>
      </w:r>
      <w:r w:rsidR="004C5769">
        <w:rPr>
          <w:rFonts w:hint="eastAsia"/>
          <w:lang w:eastAsia="zh-CN"/>
        </w:rPr>
        <w:t>准确有效</w:t>
      </w:r>
      <w:r w:rsidR="006E31D3">
        <w:rPr>
          <w:rFonts w:hint="eastAsia"/>
          <w:lang w:eastAsia="zh-CN"/>
        </w:rPr>
        <w:t>的探测手段</w:t>
      </w:r>
      <w:r w:rsidR="00BF77B1">
        <w:rPr>
          <w:rFonts w:hint="eastAsia"/>
          <w:lang w:eastAsia="zh-CN"/>
        </w:rPr>
        <w:t>，</w:t>
      </w:r>
      <w:r w:rsidR="00EB2E1A">
        <w:rPr>
          <w:rFonts w:hint="eastAsia"/>
          <w:lang w:eastAsia="zh-CN"/>
        </w:rPr>
        <w:t>具有范围大、成本低等优点</w:t>
      </w:r>
      <w:r w:rsidR="00041B63">
        <w:rPr>
          <w:rFonts w:hint="eastAsia"/>
          <w:lang w:eastAsia="zh-CN"/>
        </w:rPr>
        <w:t>。</w:t>
      </w:r>
      <w:r w:rsidR="00EB2E1A">
        <w:rPr>
          <w:rFonts w:hint="eastAsia"/>
          <w:lang w:eastAsia="zh-CN"/>
        </w:rPr>
        <w:t>本章通过直流电法实地进行探测</w:t>
      </w:r>
      <w:r w:rsidR="00840063">
        <w:rPr>
          <w:rFonts w:hint="eastAsia"/>
          <w:lang w:eastAsia="zh-CN"/>
        </w:rPr>
        <w:t>并判断其地</w:t>
      </w:r>
      <w:r w:rsidR="00FB2B6B">
        <w:rPr>
          <w:rFonts w:hint="eastAsia"/>
          <w:lang w:eastAsia="zh-CN"/>
        </w:rPr>
        <w:t>质</w:t>
      </w:r>
      <w:r w:rsidR="00840063">
        <w:rPr>
          <w:rFonts w:hint="eastAsia"/>
          <w:lang w:eastAsia="zh-CN"/>
        </w:rPr>
        <w:t>异常情况。</w:t>
      </w:r>
    </w:p>
    <w:p w14:paraId="082EC979" w14:textId="68FE74DD" w:rsidR="008F1254" w:rsidRPr="003B1619" w:rsidRDefault="008F1254" w:rsidP="006F4B11">
      <w:pPr>
        <w:rPr>
          <w:rFonts w:cs="Times New Roman"/>
          <w:szCs w:val="24"/>
          <w:lang w:eastAsia="zh-CN"/>
        </w:rPr>
      </w:pPr>
      <w:r w:rsidRPr="003B1619">
        <w:rPr>
          <w:rFonts w:cs="Times New Roman"/>
          <w:szCs w:val="24"/>
          <w:lang w:eastAsia="zh-CN"/>
        </w:rPr>
        <w:t>图</w:t>
      </w:r>
      <w:r w:rsidR="004D74FB">
        <w:rPr>
          <w:rFonts w:cs="Times New Roman"/>
          <w:szCs w:val="24"/>
          <w:lang w:eastAsia="zh-CN"/>
        </w:rPr>
        <w:t>2</w:t>
      </w:r>
      <w:r w:rsidRPr="003B1619">
        <w:rPr>
          <w:rFonts w:cs="Times New Roman"/>
          <w:szCs w:val="24"/>
          <w:lang w:eastAsia="zh-CN"/>
        </w:rPr>
        <w:t>为</w:t>
      </w:r>
      <w:r w:rsidRPr="003B1619">
        <w:rPr>
          <w:rFonts w:cs="Times New Roman"/>
          <w:szCs w:val="24"/>
          <w:lang w:eastAsia="zh-CN"/>
        </w:rPr>
        <w:t>413</w:t>
      </w:r>
      <w:r w:rsidRPr="003B1619">
        <w:rPr>
          <w:rFonts w:cs="Times New Roman"/>
          <w:szCs w:val="24"/>
          <w:lang w:eastAsia="zh-CN"/>
        </w:rPr>
        <w:t>巷道测定布置图。在</w:t>
      </w:r>
      <w:r w:rsidRPr="003B1619">
        <w:rPr>
          <w:rFonts w:cs="Times New Roman"/>
          <w:szCs w:val="24"/>
          <w:lang w:eastAsia="zh-CN"/>
        </w:rPr>
        <w:t>413</w:t>
      </w:r>
      <w:r w:rsidRPr="003B1619">
        <w:rPr>
          <w:rFonts w:cs="Times New Roman"/>
          <w:szCs w:val="24"/>
          <w:lang w:eastAsia="zh-CN"/>
        </w:rPr>
        <w:t>瓦斯专用巷共布置</w:t>
      </w:r>
      <w:r w:rsidR="006405CB">
        <w:rPr>
          <w:rFonts w:cs="Times New Roman"/>
          <w:szCs w:val="24"/>
          <w:lang w:eastAsia="zh-CN"/>
        </w:rPr>
        <w:t>2</w:t>
      </w:r>
      <w:r w:rsidRPr="003B1619">
        <w:rPr>
          <w:rFonts w:cs="Times New Roman"/>
          <w:szCs w:val="24"/>
          <w:lang w:eastAsia="zh-CN"/>
        </w:rPr>
        <w:t>个测点，</w:t>
      </w:r>
      <w:r w:rsidR="006405CB">
        <w:rPr>
          <w:rFonts w:cs="Times New Roman" w:hint="eastAsia"/>
          <w:szCs w:val="24"/>
          <w:lang w:eastAsia="zh-CN"/>
        </w:rPr>
        <w:t>一</w:t>
      </w:r>
      <w:r w:rsidRPr="003B1619">
        <w:rPr>
          <w:rFonts w:cs="Times New Roman"/>
          <w:szCs w:val="24"/>
          <w:lang w:eastAsia="zh-CN"/>
        </w:rPr>
        <w:t>次在距离</w:t>
      </w:r>
      <w:r w:rsidR="006405CB">
        <w:rPr>
          <w:rFonts w:cs="Times New Roman" w:hint="eastAsia"/>
          <w:szCs w:val="24"/>
          <w:lang w:eastAsia="zh-CN"/>
        </w:rPr>
        <w:t>瓦斯专用巷</w:t>
      </w:r>
      <w:r w:rsidRPr="003B1619">
        <w:rPr>
          <w:rFonts w:cs="Times New Roman"/>
          <w:szCs w:val="24"/>
          <w:lang w:eastAsia="zh-CN"/>
        </w:rPr>
        <w:t>反掘迎头</w:t>
      </w:r>
      <w:r w:rsidRPr="003B1619">
        <w:rPr>
          <w:rFonts w:cs="Times New Roman"/>
          <w:szCs w:val="24"/>
          <w:lang w:eastAsia="zh-CN"/>
        </w:rPr>
        <w:t>200</w:t>
      </w:r>
      <w:r w:rsidR="006F4B11">
        <w:rPr>
          <w:rFonts w:cs="Times New Roman"/>
          <w:szCs w:val="24"/>
          <w:lang w:eastAsia="zh-CN"/>
        </w:rPr>
        <w:t xml:space="preserve"> </w:t>
      </w:r>
      <w:r w:rsidRPr="003B1619">
        <w:rPr>
          <w:rFonts w:cs="Times New Roman"/>
          <w:szCs w:val="24"/>
          <w:lang w:eastAsia="zh-CN"/>
        </w:rPr>
        <w:t>处，一次在</w:t>
      </w:r>
      <w:r w:rsidR="006405CB">
        <w:rPr>
          <w:rFonts w:cs="Times New Roman" w:hint="eastAsia"/>
          <w:szCs w:val="24"/>
          <w:lang w:eastAsia="zh-CN"/>
        </w:rPr>
        <w:t>瓦斯专用</w:t>
      </w:r>
      <w:r w:rsidRPr="003B1619">
        <w:rPr>
          <w:rFonts w:cs="Times New Roman"/>
          <w:szCs w:val="24"/>
          <w:lang w:eastAsia="zh-CN"/>
        </w:rPr>
        <w:t>巷迎头</w:t>
      </w:r>
      <w:r w:rsidR="006405CB">
        <w:rPr>
          <w:rFonts w:cs="Times New Roman" w:hint="eastAsia"/>
          <w:szCs w:val="24"/>
          <w:lang w:eastAsia="zh-CN"/>
        </w:rPr>
        <w:t>2</w:t>
      </w:r>
      <w:r w:rsidR="006405CB">
        <w:rPr>
          <w:rFonts w:cs="Times New Roman"/>
          <w:szCs w:val="24"/>
          <w:lang w:eastAsia="zh-CN"/>
        </w:rPr>
        <w:t xml:space="preserve">50 </w:t>
      </w:r>
      <w:r w:rsidR="006405CB">
        <w:rPr>
          <w:rFonts w:cs="Times New Roman" w:hint="eastAsia"/>
          <w:szCs w:val="24"/>
          <w:lang w:eastAsia="zh-CN"/>
        </w:rPr>
        <w:t>m</w:t>
      </w:r>
      <w:r w:rsidR="006405CB">
        <w:rPr>
          <w:rFonts w:cs="Times New Roman" w:hint="eastAsia"/>
          <w:szCs w:val="24"/>
          <w:lang w:eastAsia="zh-CN"/>
        </w:rPr>
        <w:t>处</w:t>
      </w:r>
      <w:r w:rsidRPr="003B1619">
        <w:rPr>
          <w:rFonts w:cs="Times New Roman"/>
          <w:szCs w:val="24"/>
          <w:lang w:eastAsia="zh-CN"/>
        </w:rPr>
        <w:t>。图</w:t>
      </w:r>
      <w:r w:rsidR="004D74FB">
        <w:rPr>
          <w:rFonts w:cs="Times New Roman"/>
          <w:szCs w:val="24"/>
          <w:lang w:eastAsia="zh-CN"/>
        </w:rPr>
        <w:t>3</w:t>
      </w:r>
      <w:r w:rsidRPr="003B1619">
        <w:rPr>
          <w:rFonts w:cs="Times New Roman"/>
          <w:szCs w:val="24"/>
          <w:lang w:eastAsia="zh-CN"/>
        </w:rPr>
        <w:t>至图</w:t>
      </w:r>
      <w:r w:rsidR="004D74FB">
        <w:rPr>
          <w:rFonts w:cs="Times New Roman"/>
          <w:szCs w:val="24"/>
          <w:lang w:eastAsia="zh-CN"/>
        </w:rPr>
        <w:t>4</w:t>
      </w:r>
      <w:r w:rsidRPr="003B1619">
        <w:rPr>
          <w:rFonts w:cs="Times New Roman"/>
          <w:szCs w:val="24"/>
          <w:lang w:eastAsia="zh-CN"/>
        </w:rPr>
        <w:t>为</w:t>
      </w:r>
      <w:r w:rsidRPr="003B1619">
        <w:rPr>
          <w:rFonts w:cs="Times New Roman"/>
          <w:szCs w:val="24"/>
          <w:lang w:eastAsia="zh-CN"/>
        </w:rPr>
        <w:t>413</w:t>
      </w:r>
      <w:r w:rsidR="006405CB">
        <w:rPr>
          <w:rFonts w:cs="Times New Roman" w:hint="eastAsia"/>
          <w:szCs w:val="24"/>
          <w:lang w:eastAsia="zh-CN"/>
        </w:rPr>
        <w:t>瓦斯专用</w:t>
      </w:r>
      <w:r w:rsidRPr="003B1619">
        <w:rPr>
          <w:rFonts w:cs="Times New Roman"/>
          <w:szCs w:val="24"/>
          <w:lang w:eastAsia="zh-CN"/>
        </w:rPr>
        <w:t>巷底板电阻率探测图。根据两次的直流电法探测结果，可以看出在距离</w:t>
      </w:r>
      <w:r w:rsidR="009D29DF">
        <w:rPr>
          <w:rFonts w:cs="Times New Roman" w:hint="eastAsia"/>
          <w:szCs w:val="24"/>
          <w:lang w:eastAsia="zh-CN"/>
        </w:rPr>
        <w:t>反掘迎头</w:t>
      </w:r>
      <w:r w:rsidRPr="003B1619">
        <w:rPr>
          <w:rFonts w:cs="Times New Roman"/>
          <w:szCs w:val="24"/>
          <w:lang w:eastAsia="zh-CN"/>
        </w:rPr>
        <w:t>2</w:t>
      </w:r>
      <w:r w:rsidR="009D29DF">
        <w:rPr>
          <w:rFonts w:cs="Times New Roman"/>
          <w:szCs w:val="24"/>
          <w:lang w:eastAsia="zh-CN"/>
        </w:rPr>
        <w:t>0</w:t>
      </w:r>
      <w:r w:rsidRPr="003B1619">
        <w:rPr>
          <w:rFonts w:cs="Times New Roman"/>
          <w:szCs w:val="24"/>
          <w:lang w:eastAsia="zh-CN"/>
        </w:rPr>
        <w:t>0</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处</w:t>
      </w:r>
      <w:r w:rsidR="009D29DF">
        <w:rPr>
          <w:rFonts w:cs="Times New Roman" w:hint="eastAsia"/>
          <w:szCs w:val="24"/>
          <w:lang w:eastAsia="zh-CN"/>
        </w:rPr>
        <w:t>和</w:t>
      </w:r>
      <w:r w:rsidR="009D29DF" w:rsidRPr="003B1619">
        <w:rPr>
          <w:rFonts w:cs="Times New Roman"/>
          <w:szCs w:val="24"/>
          <w:lang w:eastAsia="zh-CN"/>
        </w:rPr>
        <w:t>迎头位置</w:t>
      </w:r>
      <w:r w:rsidR="009D29DF" w:rsidRPr="003B1619">
        <w:rPr>
          <w:rFonts w:cs="Times New Roman"/>
          <w:szCs w:val="24"/>
          <w:lang w:eastAsia="zh-CN"/>
        </w:rPr>
        <w:t>2</w:t>
      </w:r>
      <w:r w:rsidR="009D29DF">
        <w:rPr>
          <w:rFonts w:cs="Times New Roman"/>
          <w:szCs w:val="24"/>
          <w:lang w:eastAsia="zh-CN"/>
        </w:rPr>
        <w:t>5</w:t>
      </w:r>
      <w:r w:rsidR="009D29DF" w:rsidRPr="003B1619">
        <w:rPr>
          <w:rFonts w:cs="Times New Roman"/>
          <w:szCs w:val="24"/>
          <w:lang w:eastAsia="zh-CN"/>
        </w:rPr>
        <w:t>0</w:t>
      </w:r>
      <w:r w:rsidR="009D29DF">
        <w:rPr>
          <w:rFonts w:cs="Times New Roman"/>
          <w:szCs w:val="24"/>
          <w:lang w:eastAsia="zh-CN"/>
        </w:rPr>
        <w:t xml:space="preserve"> </w:t>
      </w:r>
      <w:r w:rsidR="009D29DF" w:rsidRPr="003B1619">
        <w:rPr>
          <w:rFonts w:cs="Times New Roman"/>
          <w:szCs w:val="24"/>
          <w:lang w:eastAsia="zh-CN"/>
        </w:rPr>
        <w:t>m</w:t>
      </w:r>
      <w:r w:rsidRPr="003B1619">
        <w:rPr>
          <w:rFonts w:cs="Times New Roman"/>
          <w:szCs w:val="24"/>
          <w:lang w:eastAsia="zh-CN"/>
        </w:rPr>
        <w:t>底板较近位置阻值较高，为采动卸压影响。距离底板大约</w:t>
      </w:r>
      <w:r w:rsidRPr="003B1619">
        <w:rPr>
          <w:rFonts w:cs="Times New Roman"/>
          <w:szCs w:val="24"/>
          <w:lang w:eastAsia="zh-CN"/>
        </w:rPr>
        <w:t>3~9</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为低阻层，岩层分布相对较平稳，推测为泥岩层。</w:t>
      </w:r>
      <w:r w:rsidRPr="003B1619">
        <w:rPr>
          <w:rFonts w:cs="Times New Roman"/>
          <w:szCs w:val="24"/>
          <w:lang w:eastAsia="zh-CN"/>
        </w:rPr>
        <w:t>12</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以下岩层阻值相对较高，岩层起伏较小。图</w:t>
      </w:r>
      <w:r w:rsidR="006405CB">
        <w:rPr>
          <w:rFonts w:cs="Times New Roman"/>
          <w:szCs w:val="24"/>
          <w:lang w:eastAsia="zh-CN"/>
        </w:rPr>
        <w:t>4</w:t>
      </w:r>
      <w:r w:rsidRPr="003B1619">
        <w:rPr>
          <w:rFonts w:cs="Times New Roman"/>
          <w:szCs w:val="24"/>
          <w:lang w:eastAsia="zh-CN"/>
        </w:rPr>
        <w:t>为</w:t>
      </w:r>
      <w:r w:rsidRPr="003B1619">
        <w:rPr>
          <w:rFonts w:cs="Times New Roman"/>
          <w:szCs w:val="24"/>
          <w:lang w:eastAsia="zh-CN"/>
        </w:rPr>
        <w:t>413</w:t>
      </w:r>
      <w:r w:rsidR="006405CB">
        <w:rPr>
          <w:rFonts w:cs="Times New Roman" w:hint="eastAsia"/>
          <w:szCs w:val="24"/>
          <w:lang w:eastAsia="zh-CN"/>
        </w:rPr>
        <w:t>瓦斯专用巷</w:t>
      </w:r>
      <w:r w:rsidRPr="003B1619">
        <w:rPr>
          <w:rFonts w:cs="Times New Roman"/>
          <w:szCs w:val="24"/>
          <w:lang w:eastAsia="zh-CN"/>
        </w:rPr>
        <w:t>巷迎头位置直流电法探测图。可以看出在联络巷位置受采动影响，电阻率较高。底部电阻率值分布基本一致，阻值较低，结合该处附近钻孔信息与其他地质资料推断该区域为泥岩层。</w:t>
      </w:r>
    </w:p>
    <w:p w14:paraId="05F3E06F" w14:textId="5DBD5676" w:rsidR="008F1254" w:rsidRPr="003B1619" w:rsidRDefault="00D25605" w:rsidP="00D25605">
      <w:pPr>
        <w:ind w:firstLine="0"/>
        <w:jc w:val="center"/>
        <w:rPr>
          <w:rFonts w:cs="Times New Roman"/>
          <w:lang w:eastAsia="zh-CN"/>
        </w:rPr>
      </w:pPr>
      <w:r w:rsidRPr="00D25605">
        <w:drawing>
          <wp:inline distT="0" distB="0" distL="0" distR="0" wp14:anchorId="47D1C767" wp14:editId="316CA396">
            <wp:extent cx="2520000" cy="1023059"/>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1023059"/>
                    </a:xfrm>
                    <a:prstGeom prst="rect">
                      <a:avLst/>
                    </a:prstGeom>
                    <a:noFill/>
                    <a:ln>
                      <a:noFill/>
                    </a:ln>
                  </pic:spPr>
                </pic:pic>
              </a:graphicData>
            </a:graphic>
          </wp:inline>
        </w:drawing>
      </w:r>
    </w:p>
    <w:p w14:paraId="77F5B2A4" w14:textId="649AE83F" w:rsidR="008F1254" w:rsidRDefault="008F1254" w:rsidP="006F4B11">
      <w:pPr>
        <w:pStyle w:val="aff1"/>
      </w:pPr>
      <w:r w:rsidRPr="003B1619">
        <w:t>图</w:t>
      </w:r>
      <w:r w:rsidR="004D74FB">
        <w:t>2</w:t>
      </w:r>
      <w:r w:rsidR="00DE40C2">
        <w:t xml:space="preserve"> </w:t>
      </w:r>
      <w:r w:rsidRPr="003B1619">
        <w:t>413</w:t>
      </w:r>
      <w:r w:rsidRPr="003B1619">
        <w:t>巷道测定布置图</w:t>
      </w:r>
    </w:p>
    <w:p w14:paraId="58023F01" w14:textId="35310F37" w:rsidR="00D35B49" w:rsidRPr="003B1619" w:rsidRDefault="00D35B49" w:rsidP="00D35B49">
      <w:pPr>
        <w:pStyle w:val="fig"/>
        <w:spacing w:after="147"/>
      </w:pPr>
      <w:r>
        <w:rPr>
          <w:rFonts w:hint="eastAsia"/>
        </w:rPr>
        <w:t>F</w:t>
      </w:r>
      <w:r>
        <w:t>ig.2 Layout of</w:t>
      </w:r>
      <w:r w:rsidR="008A1E9B">
        <w:t xml:space="preserve"> </w:t>
      </w:r>
      <w:r>
        <w:t>device in 413 roadway</w:t>
      </w:r>
    </w:p>
    <w:p w14:paraId="27D33498"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6DC9B182" wp14:editId="72234640">
            <wp:extent cx="2700000" cy="1225175"/>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00" cy="1225175"/>
                    </a:xfrm>
                    <a:prstGeom prst="rect">
                      <a:avLst/>
                    </a:prstGeom>
                  </pic:spPr>
                </pic:pic>
              </a:graphicData>
            </a:graphic>
          </wp:inline>
        </w:drawing>
      </w:r>
    </w:p>
    <w:p w14:paraId="6C957745" w14:textId="39BFE5C6" w:rsidR="008F1254" w:rsidRDefault="008F1254" w:rsidP="006F4B11">
      <w:pPr>
        <w:pStyle w:val="aff1"/>
      </w:pPr>
      <w:r w:rsidRPr="003B1619">
        <w:t>图</w:t>
      </w:r>
      <w:r w:rsidR="004D74FB">
        <w:t>3</w:t>
      </w:r>
      <w:r w:rsidR="00DE40C2">
        <w:t xml:space="preserve"> </w:t>
      </w:r>
      <w:r w:rsidRPr="003B1619">
        <w:t>413</w:t>
      </w:r>
      <w:r w:rsidR="006405CB">
        <w:rPr>
          <w:rFonts w:hint="eastAsia"/>
        </w:rPr>
        <w:t>瓦斯专用</w:t>
      </w:r>
      <w:r w:rsidRPr="003B1619">
        <w:t>巷反掘</w:t>
      </w:r>
      <w:r w:rsidR="00D25605">
        <w:rPr>
          <w:rFonts w:hint="eastAsia"/>
        </w:rPr>
        <w:t>迎头</w:t>
      </w:r>
      <w:r w:rsidRPr="003B1619">
        <w:t>200</w:t>
      </w:r>
      <w:r w:rsidR="00D35B49">
        <w:t xml:space="preserve"> </w:t>
      </w:r>
      <w:r w:rsidRPr="003B1619">
        <w:t>m</w:t>
      </w:r>
      <w:r w:rsidR="00D25605">
        <w:rPr>
          <w:rFonts w:hint="eastAsia"/>
        </w:rPr>
        <w:t>处底板</w:t>
      </w:r>
      <w:r w:rsidRPr="003B1619">
        <w:t>电阻率探测图</w:t>
      </w:r>
    </w:p>
    <w:p w14:paraId="7B3D36F0" w14:textId="3C5998A3" w:rsidR="00D35B49" w:rsidRDefault="00D35B49" w:rsidP="00D35B49">
      <w:pPr>
        <w:pStyle w:val="fig"/>
        <w:spacing w:after="147"/>
      </w:pPr>
      <w:r>
        <w:rPr>
          <w:rFonts w:hint="eastAsia"/>
        </w:rPr>
        <w:t>F</w:t>
      </w:r>
      <w:r>
        <w:t xml:space="preserve">ig.3 </w:t>
      </w:r>
      <w:r w:rsidR="004264B0" w:rsidRPr="004264B0">
        <w:t>Detection map of floor resistivity at 200 m head-on in reverse excavation of gas special roadway</w:t>
      </w:r>
    </w:p>
    <w:p w14:paraId="3D0D79EB"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724BF4AC" wp14:editId="07EADAD1">
            <wp:extent cx="2700000" cy="118974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000" cy="1189742"/>
                    </a:xfrm>
                    <a:prstGeom prst="rect">
                      <a:avLst/>
                    </a:prstGeom>
                  </pic:spPr>
                </pic:pic>
              </a:graphicData>
            </a:graphic>
          </wp:inline>
        </w:drawing>
      </w:r>
    </w:p>
    <w:p w14:paraId="490AFCEB" w14:textId="7F4BB123" w:rsidR="008F1254" w:rsidRDefault="008F1254" w:rsidP="006F4B11">
      <w:pPr>
        <w:pStyle w:val="aff1"/>
      </w:pPr>
      <w:r w:rsidRPr="003B1619">
        <w:t>图</w:t>
      </w:r>
      <w:r w:rsidR="004D74FB">
        <w:t>4</w:t>
      </w:r>
      <w:r w:rsidR="00DE40C2">
        <w:t xml:space="preserve"> </w:t>
      </w:r>
      <w:r w:rsidRPr="003B1619">
        <w:t>413</w:t>
      </w:r>
      <w:r w:rsidR="006405CB">
        <w:rPr>
          <w:rFonts w:hint="eastAsia"/>
        </w:rPr>
        <w:t>瓦斯专用</w:t>
      </w:r>
      <w:r w:rsidRPr="003B1619">
        <w:t>巷</w:t>
      </w:r>
      <w:r w:rsidR="00D25605">
        <w:rPr>
          <w:rFonts w:hint="eastAsia"/>
        </w:rPr>
        <w:t>迎头</w:t>
      </w:r>
      <w:r w:rsidRPr="003B1619">
        <w:t>250m</w:t>
      </w:r>
      <w:r w:rsidR="00D25605">
        <w:rPr>
          <w:rFonts w:hint="eastAsia"/>
        </w:rPr>
        <w:t>底板</w:t>
      </w:r>
      <w:r w:rsidRPr="003B1619">
        <w:t>电阻率探测图</w:t>
      </w:r>
    </w:p>
    <w:p w14:paraId="4D888CE9" w14:textId="0256D91F" w:rsidR="00D35B49" w:rsidRDefault="00D35B49" w:rsidP="00D35B49">
      <w:pPr>
        <w:pStyle w:val="fig"/>
        <w:spacing w:after="147"/>
      </w:pPr>
      <w:r>
        <w:rPr>
          <w:rFonts w:hint="eastAsia"/>
        </w:rPr>
        <w:t>F</w:t>
      </w:r>
      <w:r>
        <w:t xml:space="preserve">ig.4 Resistivity detection map of </w:t>
      </w:r>
      <w:r w:rsidR="004264B0">
        <w:t xml:space="preserve">head-on </w:t>
      </w:r>
      <w:r>
        <w:t xml:space="preserve">250 m floor in 413 </w:t>
      </w:r>
      <w:r w:rsidR="004264B0">
        <w:t xml:space="preserve">gas-special </w:t>
      </w:r>
      <w:r>
        <w:t>roadway</w:t>
      </w:r>
    </w:p>
    <w:p w14:paraId="723ED8CA" w14:textId="77777777" w:rsidR="00D35B49" w:rsidRPr="003B1619" w:rsidRDefault="00D35B49" w:rsidP="006F4B11">
      <w:pPr>
        <w:pStyle w:val="aff1"/>
      </w:pPr>
    </w:p>
    <w:p w14:paraId="73056127" w14:textId="561648FE" w:rsidR="008F1254" w:rsidRPr="003B1619" w:rsidRDefault="008F1254" w:rsidP="006F4B11">
      <w:pPr>
        <w:rPr>
          <w:lang w:eastAsia="zh-CN"/>
        </w:rPr>
      </w:pPr>
      <w:r w:rsidRPr="003B1619">
        <w:rPr>
          <w:lang w:eastAsia="zh-CN"/>
        </w:rPr>
        <w:t>图</w:t>
      </w:r>
      <w:r w:rsidR="004D74FB">
        <w:rPr>
          <w:lang w:eastAsia="zh-CN"/>
        </w:rPr>
        <w:t>5</w:t>
      </w:r>
      <w:r w:rsidRPr="003B1619">
        <w:rPr>
          <w:lang w:eastAsia="zh-CN"/>
        </w:rPr>
        <w:t>为北二巷道测定布置图。在北二辅运巷共设置</w:t>
      </w:r>
      <w:r w:rsidRPr="003B1619">
        <w:rPr>
          <w:lang w:eastAsia="zh-CN"/>
        </w:rPr>
        <w:t>5</w:t>
      </w:r>
      <w:r w:rsidRPr="003B1619">
        <w:rPr>
          <w:lang w:eastAsia="zh-CN"/>
        </w:rPr>
        <w:t>个测点，从得出的探测结果可以看出北二巷道在不同</w:t>
      </w:r>
      <w:r w:rsidRPr="003B1619">
        <w:rPr>
          <w:lang w:eastAsia="zh-CN"/>
        </w:rPr>
        <w:lastRenderedPageBreak/>
        <w:t>测点位置测量结果有显著差别。图</w:t>
      </w:r>
      <w:r w:rsidR="004D74FB">
        <w:rPr>
          <w:lang w:eastAsia="zh-CN"/>
        </w:rPr>
        <w:t>6</w:t>
      </w:r>
      <w:r w:rsidRPr="003B1619">
        <w:rPr>
          <w:lang w:eastAsia="zh-CN"/>
        </w:rPr>
        <w:t>至</w:t>
      </w:r>
      <w:r w:rsidR="00DE40C2">
        <w:rPr>
          <w:lang w:eastAsia="zh-CN"/>
        </w:rPr>
        <w:t>7</w:t>
      </w:r>
      <w:r w:rsidRPr="003B1619">
        <w:rPr>
          <w:lang w:eastAsia="zh-CN"/>
        </w:rPr>
        <w:t>可以看出电阻率整体分布不均匀，受采动影响，距离底板较近位置的电阻率值偏高，底板深部位置电阻率值较低。结合该矿井地质资料可知，该底板深部附近为泥岩和砂岩层。图</w:t>
      </w:r>
      <w:r w:rsidR="00DE40C2">
        <w:rPr>
          <w:rFonts w:hint="eastAsia"/>
          <w:lang w:eastAsia="zh-CN"/>
        </w:rPr>
        <w:t>6</w:t>
      </w:r>
      <w:r w:rsidRPr="003B1619">
        <w:rPr>
          <w:lang w:eastAsia="zh-CN"/>
        </w:rPr>
        <w:t>至图</w:t>
      </w:r>
      <w:r w:rsidR="00DE40C2">
        <w:rPr>
          <w:lang w:eastAsia="zh-CN"/>
        </w:rPr>
        <w:t>7</w:t>
      </w:r>
      <w:r w:rsidRPr="003B1619">
        <w:rPr>
          <w:lang w:eastAsia="zh-CN"/>
        </w:rPr>
        <w:t>分别为北二</w:t>
      </w:r>
      <w:r w:rsidR="009D29DF">
        <w:rPr>
          <w:rFonts w:hint="eastAsia"/>
          <w:lang w:eastAsia="zh-CN"/>
        </w:rPr>
        <w:t>胶带</w:t>
      </w:r>
      <w:r w:rsidRPr="003B1619">
        <w:rPr>
          <w:lang w:eastAsia="zh-CN"/>
        </w:rPr>
        <w:t>巷</w:t>
      </w:r>
      <w:r w:rsidR="009D29DF">
        <w:rPr>
          <w:rFonts w:hint="eastAsia"/>
          <w:lang w:eastAsia="zh-CN"/>
        </w:rPr>
        <w:t>迎头</w:t>
      </w:r>
      <w:r w:rsidR="009D29DF">
        <w:rPr>
          <w:rFonts w:hint="eastAsia"/>
          <w:lang w:eastAsia="zh-CN"/>
        </w:rPr>
        <w:t>2</w:t>
      </w:r>
      <w:r w:rsidR="009D29DF">
        <w:rPr>
          <w:lang w:eastAsia="zh-CN"/>
        </w:rPr>
        <w:t>0</w:t>
      </w:r>
      <w:r w:rsidRPr="003B1619">
        <w:rPr>
          <w:lang w:eastAsia="zh-CN"/>
        </w:rPr>
        <w:t>0</w:t>
      </w:r>
      <w:r w:rsidR="006F4B11">
        <w:rPr>
          <w:lang w:eastAsia="zh-CN"/>
        </w:rPr>
        <w:t xml:space="preserve"> </w:t>
      </w:r>
      <w:r w:rsidRPr="003B1619">
        <w:rPr>
          <w:lang w:eastAsia="zh-CN"/>
        </w:rPr>
        <w:t>m</w:t>
      </w:r>
      <w:r w:rsidR="009D29DF">
        <w:rPr>
          <w:rFonts w:hint="eastAsia"/>
          <w:lang w:eastAsia="zh-CN"/>
        </w:rPr>
        <w:t>底板</w:t>
      </w:r>
      <w:r w:rsidRPr="003B1619">
        <w:rPr>
          <w:lang w:eastAsia="zh-CN"/>
        </w:rPr>
        <w:t>和</w:t>
      </w:r>
      <w:r w:rsidR="009D29DF">
        <w:rPr>
          <w:rFonts w:hint="eastAsia"/>
          <w:lang w:eastAsia="zh-CN"/>
        </w:rPr>
        <w:t>辅运巷迎头</w:t>
      </w:r>
      <w:r w:rsidR="009D29DF">
        <w:rPr>
          <w:rFonts w:hint="eastAsia"/>
          <w:lang w:eastAsia="zh-CN"/>
        </w:rPr>
        <w:t>4</w:t>
      </w:r>
      <w:r w:rsidR="009D29DF">
        <w:rPr>
          <w:lang w:eastAsia="zh-CN"/>
        </w:rPr>
        <w:t>0</w:t>
      </w:r>
      <w:r w:rsidRPr="003B1619">
        <w:rPr>
          <w:lang w:eastAsia="zh-CN"/>
        </w:rPr>
        <w:t>0</w:t>
      </w:r>
      <w:r w:rsidR="006F4B11">
        <w:rPr>
          <w:lang w:eastAsia="zh-CN"/>
        </w:rPr>
        <w:t xml:space="preserve"> </w:t>
      </w:r>
      <w:r w:rsidRPr="003B1619">
        <w:rPr>
          <w:lang w:eastAsia="zh-CN"/>
        </w:rPr>
        <w:t>m</w:t>
      </w:r>
      <w:r w:rsidRPr="003B1619">
        <w:rPr>
          <w:lang w:eastAsia="zh-CN"/>
        </w:rPr>
        <w:t>电阻率探测图，可以看出整体电阻率分布很不均匀，其中对于图</w:t>
      </w:r>
      <w:r w:rsidR="00DE40C2">
        <w:rPr>
          <w:lang w:eastAsia="zh-CN"/>
        </w:rPr>
        <w:t>6</w:t>
      </w:r>
      <w:r w:rsidRPr="003B1619">
        <w:rPr>
          <w:lang w:eastAsia="zh-CN"/>
        </w:rPr>
        <w:t>可以看出受地质结构影响，从底板下方大约</w:t>
      </w:r>
      <w:r w:rsidRPr="003B1619">
        <w:rPr>
          <w:lang w:eastAsia="zh-CN"/>
        </w:rPr>
        <w:t>3m~13</w:t>
      </w:r>
      <w:r w:rsidR="006F4B11">
        <w:rPr>
          <w:lang w:eastAsia="zh-CN"/>
        </w:rPr>
        <w:t xml:space="preserve"> </w:t>
      </w:r>
      <w:r w:rsidRPr="003B1619">
        <w:rPr>
          <w:lang w:eastAsia="zh-CN"/>
        </w:rPr>
        <w:t>m</w:t>
      </w:r>
      <w:r w:rsidRPr="003B1619">
        <w:rPr>
          <w:lang w:eastAsia="zh-CN"/>
        </w:rPr>
        <w:t>处呈现低电阻区，岩层之间电阻率值波动变化较大。图</w:t>
      </w:r>
      <w:r w:rsidR="00DE40C2">
        <w:rPr>
          <w:lang w:eastAsia="zh-CN"/>
        </w:rPr>
        <w:t>7</w:t>
      </w:r>
      <w:r w:rsidRPr="003B1619">
        <w:rPr>
          <w:lang w:eastAsia="zh-CN"/>
        </w:rPr>
        <w:t>为北二辅运巷底板</w:t>
      </w:r>
      <w:r w:rsidR="009D29DF">
        <w:rPr>
          <w:lang w:eastAsia="zh-CN"/>
        </w:rPr>
        <w:t>40</w:t>
      </w:r>
      <w:r w:rsidRPr="003B1619">
        <w:rPr>
          <w:lang w:eastAsia="zh-CN"/>
        </w:rPr>
        <w:t>0</w:t>
      </w:r>
      <w:r w:rsidR="006F4B11">
        <w:rPr>
          <w:lang w:eastAsia="zh-CN"/>
        </w:rPr>
        <w:t xml:space="preserve"> </w:t>
      </w:r>
      <w:r w:rsidRPr="003B1619">
        <w:rPr>
          <w:lang w:eastAsia="zh-CN"/>
        </w:rPr>
        <w:t>m</w:t>
      </w:r>
      <w:r w:rsidRPr="003B1619">
        <w:rPr>
          <w:lang w:eastAsia="zh-CN"/>
        </w:rPr>
        <w:t>电阻率探测图。同样也呈现出整体电阻率分布不均匀，受地质结构影响底板深部电阻率值也较低。</w:t>
      </w:r>
      <w:r w:rsidRPr="003B1619">
        <w:rPr>
          <w:rFonts w:hint="eastAsia"/>
          <w:lang w:eastAsia="zh-CN"/>
        </w:rPr>
        <w:t>由电阻率的差异区可以看出存在部分孤立的低阻区，形状类似透镜体，因此推测此孤立区为砂岩上倾尖灭端或砂岩透镜体。</w:t>
      </w:r>
    </w:p>
    <w:p w14:paraId="306D0C61" w14:textId="015CEA5F" w:rsidR="008F1254" w:rsidRPr="003B1619" w:rsidRDefault="00D25605" w:rsidP="00D37592">
      <w:pPr>
        <w:ind w:firstLine="0"/>
        <w:jc w:val="center"/>
        <w:rPr>
          <w:rFonts w:cs="Times New Roman"/>
          <w:lang w:eastAsia="zh-CN"/>
        </w:rPr>
      </w:pPr>
      <w:r w:rsidRPr="00D25605">
        <w:drawing>
          <wp:inline distT="0" distB="0" distL="0" distR="0" wp14:anchorId="5ECCFDC0" wp14:editId="35FDA9B6">
            <wp:extent cx="2700000" cy="947200"/>
            <wp:effectExtent l="0" t="0" r="5715"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000" cy="947200"/>
                    </a:xfrm>
                    <a:prstGeom prst="rect">
                      <a:avLst/>
                    </a:prstGeom>
                    <a:noFill/>
                    <a:ln>
                      <a:noFill/>
                    </a:ln>
                  </pic:spPr>
                </pic:pic>
              </a:graphicData>
            </a:graphic>
          </wp:inline>
        </w:drawing>
      </w:r>
    </w:p>
    <w:p w14:paraId="6280BEC7" w14:textId="69DE463E" w:rsidR="008F1254" w:rsidRDefault="008F1254" w:rsidP="006F4B11">
      <w:pPr>
        <w:pStyle w:val="aff1"/>
      </w:pPr>
      <w:r w:rsidRPr="003B1619">
        <w:t>图</w:t>
      </w:r>
      <w:r w:rsidR="004D74FB">
        <w:t>5</w:t>
      </w:r>
      <w:r w:rsidR="008A1E9B">
        <w:t xml:space="preserve"> </w:t>
      </w:r>
      <w:r w:rsidRPr="003B1619">
        <w:t>北二巷道测定布置图</w:t>
      </w:r>
    </w:p>
    <w:p w14:paraId="20FF0D6D" w14:textId="325141B0" w:rsidR="00D35B49" w:rsidRPr="00D35B49" w:rsidRDefault="00D35B49" w:rsidP="00D37592">
      <w:pPr>
        <w:pStyle w:val="fig"/>
        <w:spacing w:after="147"/>
      </w:pPr>
      <w:r>
        <w:rPr>
          <w:rFonts w:hint="eastAsia"/>
        </w:rPr>
        <w:t>F</w:t>
      </w:r>
      <w:r>
        <w:t>ig.5</w:t>
      </w:r>
      <w:r w:rsidR="008A1E9B">
        <w:t xml:space="preserve"> </w:t>
      </w:r>
      <w:r>
        <w:t>Layout of</w:t>
      </w:r>
      <w:r w:rsidR="008A1E9B">
        <w:t xml:space="preserve"> </w:t>
      </w:r>
      <w:r>
        <w:t>device in B2 roadway</w:t>
      </w:r>
    </w:p>
    <w:p w14:paraId="0023B476" w14:textId="77777777" w:rsidR="008F1254" w:rsidRPr="003B1619" w:rsidRDefault="008F1254" w:rsidP="00D37592">
      <w:pPr>
        <w:ind w:firstLine="0"/>
        <w:jc w:val="center"/>
        <w:rPr>
          <w:rFonts w:cs="Times New Roman"/>
        </w:rPr>
      </w:pPr>
      <w:r w:rsidRPr="003B1619">
        <w:rPr>
          <w:rFonts w:cs="Times New Roman"/>
          <w:noProof/>
        </w:rPr>
        <w:drawing>
          <wp:inline distT="0" distB="0" distL="0" distR="0" wp14:anchorId="6EC0AFF2" wp14:editId="579EDD00">
            <wp:extent cx="2700000" cy="115203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0000" cy="1152035"/>
                    </a:xfrm>
                    <a:prstGeom prst="rect">
                      <a:avLst/>
                    </a:prstGeom>
                  </pic:spPr>
                </pic:pic>
              </a:graphicData>
            </a:graphic>
          </wp:inline>
        </w:drawing>
      </w:r>
    </w:p>
    <w:p w14:paraId="74CEB003" w14:textId="3D8CFE05" w:rsidR="008F1254" w:rsidRPr="003B1619" w:rsidRDefault="008F1254" w:rsidP="006F4B11">
      <w:pPr>
        <w:pStyle w:val="aff1"/>
      </w:pPr>
      <w:r w:rsidRPr="003B1619">
        <w:t>图</w:t>
      </w:r>
      <w:r w:rsidR="004D74FB">
        <w:t>6</w:t>
      </w:r>
      <w:bookmarkStart w:id="0" w:name="_Hlk100079320"/>
      <w:r w:rsidR="008A1E9B">
        <w:t xml:space="preserve"> </w:t>
      </w:r>
      <w:r w:rsidRPr="003B1619">
        <w:t>北二辅运巷</w:t>
      </w:r>
      <w:r w:rsidR="00D25605">
        <w:rPr>
          <w:rFonts w:hint="eastAsia"/>
        </w:rPr>
        <w:t>迎头</w:t>
      </w:r>
      <w:r w:rsidRPr="003B1619">
        <w:t>200</w:t>
      </w:r>
      <w:r w:rsidR="00306341">
        <w:t xml:space="preserve"> </w:t>
      </w:r>
      <w:r w:rsidRPr="003B1619">
        <w:t>m</w:t>
      </w:r>
      <w:r w:rsidR="00D25605">
        <w:rPr>
          <w:rFonts w:hint="eastAsia"/>
        </w:rPr>
        <w:t>底板</w:t>
      </w:r>
      <w:r w:rsidRPr="003B1619">
        <w:t>电阻率探测图</w:t>
      </w:r>
    </w:p>
    <w:bookmarkEnd w:id="0"/>
    <w:p w14:paraId="029548C8" w14:textId="66DBC9FC" w:rsidR="00D37592" w:rsidRDefault="00D35B49" w:rsidP="00D37592">
      <w:pPr>
        <w:pStyle w:val="fig"/>
        <w:spacing w:after="147"/>
      </w:pPr>
      <w:r>
        <w:rPr>
          <w:rFonts w:cs="Times New Roman" w:hint="eastAsia"/>
        </w:rPr>
        <w:t>F</w:t>
      </w:r>
      <w:r>
        <w:rPr>
          <w:rFonts w:cs="Times New Roman"/>
        </w:rPr>
        <w:t>ig.6</w:t>
      </w:r>
      <w:r w:rsidR="008A1E9B">
        <w:rPr>
          <w:rFonts w:cs="Times New Roman"/>
        </w:rPr>
        <w:t xml:space="preserve"> </w:t>
      </w:r>
      <w:r w:rsidR="0085760F" w:rsidRPr="0085760F">
        <w:t>Resistivity detection map of 200 m floor in</w:t>
      </w:r>
      <w:r>
        <w:t xml:space="preserve"> B2 </w:t>
      </w:r>
      <w:r w:rsidR="0085760F">
        <w:t xml:space="preserve">auxiliary </w:t>
      </w:r>
      <w:r>
        <w:t>roadway</w:t>
      </w:r>
    </w:p>
    <w:p w14:paraId="0A4E0AF1" w14:textId="77777777" w:rsidR="008F1254" w:rsidRPr="003B1619" w:rsidRDefault="008F1254" w:rsidP="00D37592">
      <w:pPr>
        <w:ind w:firstLine="0"/>
        <w:jc w:val="center"/>
        <w:rPr>
          <w:rFonts w:cs="Times New Roman"/>
          <w:szCs w:val="24"/>
        </w:rPr>
      </w:pPr>
      <w:r w:rsidRPr="003B1619">
        <w:rPr>
          <w:rFonts w:cs="Times New Roman"/>
          <w:noProof/>
        </w:rPr>
        <w:drawing>
          <wp:inline distT="0" distB="0" distL="0" distR="0" wp14:anchorId="128B973C" wp14:editId="3804D5DF">
            <wp:extent cx="2700000" cy="1160811"/>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0000" cy="1160811"/>
                    </a:xfrm>
                    <a:prstGeom prst="rect">
                      <a:avLst/>
                    </a:prstGeom>
                  </pic:spPr>
                </pic:pic>
              </a:graphicData>
            </a:graphic>
          </wp:inline>
        </w:drawing>
      </w:r>
    </w:p>
    <w:p w14:paraId="6F066610" w14:textId="6FFBAE03" w:rsidR="008F1254" w:rsidRDefault="008F1254" w:rsidP="006F4B11">
      <w:pPr>
        <w:pStyle w:val="aff1"/>
      </w:pPr>
      <w:r w:rsidRPr="003B1619">
        <w:t>图</w:t>
      </w:r>
      <w:r w:rsidR="004D74FB">
        <w:t>7</w:t>
      </w:r>
      <w:r w:rsidR="008A1E9B">
        <w:t xml:space="preserve"> </w:t>
      </w:r>
      <w:r w:rsidRPr="003B1619">
        <w:t>北二</w:t>
      </w:r>
      <w:r w:rsidR="00D25605">
        <w:rPr>
          <w:rFonts w:hint="eastAsia"/>
        </w:rPr>
        <w:t>胶带</w:t>
      </w:r>
      <w:r w:rsidRPr="003B1619">
        <w:t>巷</w:t>
      </w:r>
      <w:r w:rsidR="00D25605">
        <w:rPr>
          <w:rFonts w:hint="eastAsia"/>
        </w:rPr>
        <w:t>迎头</w:t>
      </w:r>
      <w:r w:rsidRPr="003B1619">
        <w:t>400</w:t>
      </w:r>
      <w:r w:rsidR="00306341">
        <w:t xml:space="preserve"> </w:t>
      </w:r>
      <w:r w:rsidRPr="003B1619">
        <w:t>m</w:t>
      </w:r>
      <w:r w:rsidRPr="003B1619">
        <w:t>底板电阻率探测图</w:t>
      </w:r>
    </w:p>
    <w:p w14:paraId="370343F4" w14:textId="4279817C" w:rsidR="00D35B49" w:rsidRPr="003B1619" w:rsidRDefault="00D35B49" w:rsidP="006F4B11">
      <w:pPr>
        <w:pStyle w:val="aff1"/>
      </w:pPr>
      <w:r>
        <w:rPr>
          <w:rFonts w:hint="eastAsia"/>
        </w:rPr>
        <w:t>F</w:t>
      </w:r>
      <w:r>
        <w:t>ig</w:t>
      </w:r>
      <w:r w:rsidR="00306341">
        <w:t>.7</w:t>
      </w:r>
      <w:r w:rsidR="008A1E9B">
        <w:t xml:space="preserve"> </w:t>
      </w:r>
      <w:r w:rsidR="00306341">
        <w:t xml:space="preserve">Resistivity detection map of </w:t>
      </w:r>
      <w:r w:rsidR="0085760F">
        <w:t xml:space="preserve">head-on </w:t>
      </w:r>
      <w:r w:rsidR="00306341">
        <w:t xml:space="preserve">400 m floor in B2 </w:t>
      </w:r>
      <w:r w:rsidR="0085760F">
        <w:t xml:space="preserve">tape </w:t>
      </w:r>
      <w:r w:rsidR="00306341">
        <w:t>roadway</w:t>
      </w:r>
    </w:p>
    <w:p w14:paraId="7F56E773" w14:textId="179A448E" w:rsidR="001F4B6B" w:rsidRDefault="00383B95" w:rsidP="006F4B11">
      <w:pPr>
        <w:pStyle w:val="aa"/>
        <w:rPr>
          <w:lang w:eastAsia="zh-CN"/>
        </w:rPr>
      </w:pPr>
      <w:r>
        <w:rPr>
          <w:lang w:eastAsia="zh-CN"/>
        </w:rPr>
        <w:t>3</w:t>
      </w:r>
      <w:r w:rsidR="008A1E9B">
        <w:rPr>
          <w:lang w:eastAsia="zh-CN"/>
        </w:rPr>
        <w:t xml:space="preserve"> </w:t>
      </w:r>
      <w:r w:rsidR="001F4B6B" w:rsidRPr="001F4B6B">
        <w:rPr>
          <w:rFonts w:hint="eastAsia"/>
          <w:lang w:eastAsia="zh-CN"/>
        </w:rPr>
        <w:t>油型气涌出危险性评价总指标计算方法</w:t>
      </w:r>
    </w:p>
    <w:p w14:paraId="1170BB40" w14:textId="28D1D7F0" w:rsidR="007B35A9" w:rsidRPr="00F6634B" w:rsidRDefault="00383B95" w:rsidP="006F4B11">
      <w:pPr>
        <w:pStyle w:val="affb"/>
        <w:spacing w:before="120" w:after="120"/>
      </w:pPr>
      <w:r>
        <w:t>3</w:t>
      </w:r>
      <w:r w:rsidR="001F4B6B" w:rsidRPr="00F6634B">
        <w:t>.1</w:t>
      </w:r>
      <w:r w:rsidR="008A1E9B">
        <w:t xml:space="preserve"> </w:t>
      </w:r>
      <w:r w:rsidR="00010A58" w:rsidRPr="00F6634B">
        <w:rPr>
          <w:rFonts w:hint="eastAsia"/>
        </w:rPr>
        <w:t>影响因素</w:t>
      </w:r>
      <w:r w:rsidR="00A411A9" w:rsidRPr="00F6634B">
        <w:rPr>
          <w:rFonts w:hint="eastAsia"/>
        </w:rPr>
        <w:t>变权重</w:t>
      </w:r>
      <w:r w:rsidR="00010A58" w:rsidRPr="00F6634B">
        <w:rPr>
          <w:rFonts w:hint="eastAsia"/>
        </w:rPr>
        <w:t>计算</w:t>
      </w:r>
    </w:p>
    <w:p w14:paraId="0D4BE46A" w14:textId="2338F244" w:rsidR="00F6634B" w:rsidRDefault="00F6634B" w:rsidP="008F121C">
      <w:pPr>
        <w:snapToGrid w:val="0"/>
        <w:rPr>
          <w:lang w:eastAsia="zh-CN"/>
        </w:rPr>
      </w:pPr>
      <w:r>
        <w:rPr>
          <w:rFonts w:hint="eastAsia"/>
          <w:lang w:eastAsia="zh-CN"/>
        </w:rPr>
        <w:t>静态的常权评价方法往往受个人的主观判断干扰，对单个因素的偏好过于明显而忽略了多种因素的共同作用，使用常权评价方法所确定的指标权重往往过于片面，不变的权重在评价中也无法起到好的效果</w:t>
      </w:r>
      <w:r w:rsidR="006835D3" w:rsidRPr="006835D3">
        <w:rPr>
          <w:rFonts w:hint="eastAsia"/>
          <w:vertAlign w:val="superscript"/>
          <w:lang w:eastAsia="zh-CN"/>
        </w:rPr>
        <w:t>[</w:t>
      </w:r>
      <w:r w:rsidR="006835D3" w:rsidRPr="006835D3">
        <w:rPr>
          <w:vertAlign w:val="superscript"/>
          <w:lang w:eastAsia="zh-CN"/>
        </w:rPr>
        <w:t>17]</w:t>
      </w:r>
      <w:r>
        <w:rPr>
          <w:rFonts w:hint="eastAsia"/>
          <w:lang w:eastAsia="zh-CN"/>
        </w:rPr>
        <w:t>。所以在本次研究中采用变权综合权重对主观静态赋权的评价方法进行改进，变权综合模型最早是在系统研究因素空间理论中所提出的概念，其基本思想是在考虑因素本身及各个因素之间的关系所计算得出权重。变权的目的就是根据因素状态之间的均衡水平调整各因素在综合决策中的作用。所以在对油型气涌出危险性评价的基本思路为：首先通过主观赋权方法获得指标的初始权重值，再构造均衡函数，通过常权向量到变权向量的转化最终得到较为科学的各因素权重值。</w:t>
      </w:r>
    </w:p>
    <w:p w14:paraId="33866989" w14:textId="24851738" w:rsidR="00F6634B" w:rsidRPr="00C66BCE" w:rsidRDefault="00F6634B" w:rsidP="006F4B11">
      <w:pPr>
        <w:rPr>
          <w:lang w:eastAsia="zh-CN"/>
        </w:rPr>
      </w:pPr>
      <w:r>
        <w:rPr>
          <w:rFonts w:hint="eastAsia"/>
          <w:lang w:eastAsia="zh-CN"/>
        </w:rPr>
        <w:t>首先主观赋权法采用层次分析法</w:t>
      </w:r>
      <w:r w:rsidRPr="00AA26AF">
        <w:rPr>
          <w:rFonts w:hint="eastAsia"/>
          <w:lang w:eastAsia="zh-CN"/>
        </w:rPr>
        <w:t>将油型气涌出的主要影响因素构建成油型气涌出危险性评价体系如图</w:t>
      </w:r>
      <w:r w:rsidR="00383B95">
        <w:rPr>
          <w:lang w:eastAsia="zh-CN"/>
        </w:rPr>
        <w:t>8</w:t>
      </w:r>
      <w:r w:rsidRPr="00AA26AF">
        <w:rPr>
          <w:rFonts w:hint="eastAsia"/>
          <w:lang w:eastAsia="zh-CN"/>
        </w:rPr>
        <w:t>所示，将综合评价指标划分为</w:t>
      </w:r>
      <w:r w:rsidRPr="0004075A">
        <w:rPr>
          <w:rFonts w:hint="eastAsia"/>
          <w:lang w:eastAsia="zh-CN"/>
        </w:rPr>
        <w:t>A</w:t>
      </w:r>
      <w:r w:rsidRPr="0004075A">
        <w:rPr>
          <w:rFonts w:hint="eastAsia"/>
          <w:lang w:eastAsia="zh-CN"/>
        </w:rPr>
        <w:t>层目标层、</w:t>
      </w:r>
      <w:r w:rsidRPr="000E5FA1">
        <w:rPr>
          <w:lang w:eastAsia="zh-CN"/>
        </w:rPr>
        <w:t>B</w:t>
      </w:r>
      <w:r w:rsidRPr="000E5FA1">
        <w:rPr>
          <w:rFonts w:hint="eastAsia"/>
          <w:lang w:eastAsia="zh-CN"/>
        </w:rPr>
        <w:t>层指标层两个层次。</w:t>
      </w:r>
    </w:p>
    <w:bookmarkStart w:id="1" w:name="_Hlk130909285"/>
    <w:p w14:paraId="468B7AFF" w14:textId="4E5F2EC7" w:rsidR="00F6634B" w:rsidRDefault="00DC0981" w:rsidP="00D37592">
      <w:pPr>
        <w:ind w:firstLine="0"/>
        <w:jc w:val="center"/>
      </w:pPr>
      <w:r w:rsidRPr="00963136">
        <w:object w:dxaOrig="12571" w:dyaOrig="2835" w14:anchorId="2ECCF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5pt;height:48.05pt" o:ole="">
            <v:imagedata r:id="rId21" o:title=""/>
          </v:shape>
          <o:OLEObject Type="Embed" ProgID="Visio.Drawing.15" ShapeID="_x0000_i1025" DrawAspect="Content" ObjectID="_1745826610" r:id="rId22"/>
        </w:object>
      </w:r>
      <w:bookmarkEnd w:id="1"/>
    </w:p>
    <w:p w14:paraId="6FFA5463" w14:textId="239B13A9" w:rsidR="00F6634B" w:rsidRDefault="00F6634B" w:rsidP="006F4B11">
      <w:pPr>
        <w:pStyle w:val="aff1"/>
      </w:pPr>
      <w:r w:rsidRPr="00D46A8A">
        <w:t>图</w:t>
      </w:r>
      <w:r w:rsidR="00DE40C2">
        <w:t>8</w:t>
      </w:r>
      <w:r w:rsidR="008A1E9B">
        <w:t xml:space="preserve"> </w:t>
      </w:r>
      <w:r w:rsidRPr="00D46A8A">
        <w:rPr>
          <w:rFonts w:hint="eastAsia"/>
        </w:rPr>
        <w:t>油型气涌出危险性评价体系</w:t>
      </w:r>
    </w:p>
    <w:p w14:paraId="626A8D43" w14:textId="0F4DF7D7" w:rsidR="00306341" w:rsidRDefault="00306341" w:rsidP="00306341">
      <w:pPr>
        <w:pStyle w:val="fig"/>
        <w:spacing w:after="147"/>
        <w:rPr>
          <w:shd w:val="clear" w:color="auto" w:fill="FFFFFF"/>
        </w:rPr>
      </w:pPr>
      <w:r>
        <w:rPr>
          <w:rFonts w:hint="eastAsia"/>
        </w:rPr>
        <w:t>F</w:t>
      </w:r>
      <w:r>
        <w:t>ig.8</w:t>
      </w:r>
      <w:r w:rsidR="008A1E9B">
        <w:t xml:space="preserve"> </w:t>
      </w:r>
      <w:r>
        <w:rPr>
          <w:shd w:val="clear" w:color="auto" w:fill="FFFFFF"/>
        </w:rPr>
        <w:t>Risk assessment system of oil-type gas emission</w:t>
      </w:r>
    </w:p>
    <w:p w14:paraId="583FBEA9" w14:textId="77777777" w:rsidR="00306341" w:rsidRPr="00D46A8A" w:rsidRDefault="00306341" w:rsidP="00306341">
      <w:pPr>
        <w:pStyle w:val="fig"/>
        <w:spacing w:after="147"/>
      </w:pPr>
    </w:p>
    <w:p w14:paraId="71844C4D" w14:textId="77777777" w:rsidR="00F6634B" w:rsidRPr="00D46A8A" w:rsidRDefault="00F6634B" w:rsidP="006F4B11">
      <w:pPr>
        <w:rPr>
          <w:lang w:eastAsia="zh-CN"/>
        </w:rPr>
      </w:pPr>
      <w:r w:rsidRPr="00AA26AF">
        <w:rPr>
          <w:rFonts w:hint="eastAsia"/>
          <w:lang w:eastAsia="zh-CN"/>
        </w:rPr>
        <w:t>得到每两个指标相比对油型气涌出的重要程度</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Pr="00AA26AF">
        <w:rPr>
          <w:rFonts w:hint="eastAsia"/>
          <w:lang w:eastAsia="zh-CN"/>
        </w:rPr>
        <w:t>，</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Pr="00AA26AF">
        <w:rPr>
          <w:rFonts w:hint="eastAsia"/>
          <w:lang w:eastAsia="zh-CN"/>
        </w:rPr>
        <w:t>取值范围从</w:t>
      </w:r>
      <w:r w:rsidRPr="00AA26AF">
        <w:rPr>
          <w:lang w:eastAsia="zh-CN"/>
        </w:rPr>
        <w:t>1/9~9</w:t>
      </w:r>
      <w:r w:rsidRPr="00AA26AF">
        <w:rPr>
          <w:rFonts w:hint="eastAsia"/>
          <w:lang w:eastAsia="zh-CN"/>
        </w:rPr>
        <w:t>之间；</w:t>
      </w:r>
      <w:r w:rsidRPr="0004075A">
        <w:rPr>
          <w:lang w:eastAsia="zh-CN"/>
        </w:rPr>
        <w:t xml:space="preserve">1 </w:t>
      </w:r>
      <w:r w:rsidRPr="0004075A">
        <w:rPr>
          <w:lang w:eastAsia="zh-CN"/>
        </w:rPr>
        <w:t>表示两个元素相比，具有相同的重要性</w:t>
      </w:r>
      <w:r w:rsidRPr="0004075A">
        <w:rPr>
          <w:rFonts w:hint="eastAsia"/>
          <w:lang w:eastAsia="zh-CN"/>
        </w:rPr>
        <w:t>；</w:t>
      </w:r>
      <w:r w:rsidRPr="000E5FA1">
        <w:rPr>
          <w:lang w:eastAsia="zh-CN"/>
        </w:rPr>
        <w:t xml:space="preserve">3 </w:t>
      </w:r>
      <w:r w:rsidRPr="000E5FA1">
        <w:rPr>
          <w:lang w:eastAsia="zh-CN"/>
        </w:rPr>
        <w:t>表示两个元素相比，前者比后者稍重要</w:t>
      </w:r>
      <w:r w:rsidRPr="00C66BCE">
        <w:rPr>
          <w:rFonts w:hint="eastAsia"/>
          <w:lang w:eastAsia="zh-CN"/>
        </w:rPr>
        <w:t>；</w:t>
      </w:r>
      <w:r w:rsidRPr="00C66BCE">
        <w:rPr>
          <w:lang w:eastAsia="zh-CN"/>
        </w:rPr>
        <w:t xml:space="preserve">5 </w:t>
      </w:r>
      <w:r w:rsidRPr="00C66BCE">
        <w:rPr>
          <w:lang w:eastAsia="zh-CN"/>
        </w:rPr>
        <w:t>表示两个元素相比，前者比后者明显重要</w:t>
      </w:r>
      <w:r w:rsidRPr="00C66BCE">
        <w:rPr>
          <w:rFonts w:hint="eastAsia"/>
          <w:lang w:eastAsia="zh-CN"/>
        </w:rPr>
        <w:t>；</w:t>
      </w:r>
      <w:r w:rsidRPr="00C66BCE">
        <w:rPr>
          <w:lang w:eastAsia="zh-CN"/>
        </w:rPr>
        <w:t xml:space="preserve">7 </w:t>
      </w:r>
      <w:r w:rsidRPr="00C66BCE">
        <w:rPr>
          <w:lang w:eastAsia="zh-CN"/>
        </w:rPr>
        <w:t>表示两个元素相比，前者比后者强烈重要</w:t>
      </w:r>
      <w:r w:rsidRPr="00504C3C">
        <w:rPr>
          <w:rFonts w:hint="eastAsia"/>
          <w:lang w:eastAsia="zh-CN"/>
        </w:rPr>
        <w:t>；</w:t>
      </w:r>
      <w:r w:rsidRPr="0099454F">
        <w:rPr>
          <w:lang w:eastAsia="zh-CN"/>
        </w:rPr>
        <w:t xml:space="preserve">9 </w:t>
      </w:r>
      <w:r w:rsidRPr="0099454F">
        <w:rPr>
          <w:lang w:eastAsia="zh-CN"/>
        </w:rPr>
        <w:t>表示两个元素相比，前者比后者极端重要</w:t>
      </w:r>
      <w:r w:rsidRPr="0099454F">
        <w:rPr>
          <w:rFonts w:hint="eastAsia"/>
          <w:lang w:eastAsia="zh-CN"/>
        </w:rPr>
        <w:t>；其他数值</w:t>
      </w:r>
      <w:r w:rsidRPr="0000056A">
        <w:rPr>
          <w:lang w:eastAsia="zh-CN"/>
        </w:rPr>
        <w:t>表示</w:t>
      </w:r>
      <w:r w:rsidRPr="00D46A8A">
        <w:rPr>
          <w:rFonts w:hint="eastAsia"/>
          <w:lang w:eastAsia="zh-CN"/>
        </w:rPr>
        <w:t>介于</w:t>
      </w:r>
      <w:r w:rsidRPr="00D46A8A">
        <w:rPr>
          <w:lang w:eastAsia="zh-CN"/>
        </w:rPr>
        <w:t>相邻</w:t>
      </w:r>
      <w:r w:rsidRPr="00D46A8A">
        <w:rPr>
          <w:rFonts w:hint="eastAsia"/>
          <w:lang w:eastAsia="zh-CN"/>
        </w:rPr>
        <w:t>重要等级之间的重要程度。</w:t>
      </w:r>
    </w:p>
    <w:p w14:paraId="7B702D5D" w14:textId="0197F76D" w:rsidR="00F6634B" w:rsidRDefault="00F6634B" w:rsidP="00C25882">
      <w:pPr>
        <w:pStyle w:val="afffd"/>
        <w:ind w:firstLine="357"/>
      </w:pPr>
      <w:r>
        <w:rPr>
          <w:rFonts w:hint="eastAsia"/>
        </w:rPr>
        <w:t>表</w:t>
      </w:r>
      <w:r>
        <w:t>1</w:t>
      </w:r>
      <w:r w:rsidR="008A1E9B">
        <w:rPr>
          <w:rFonts w:hint="eastAsia"/>
        </w:rPr>
        <w:t xml:space="preserve"> </w:t>
      </w:r>
      <w:r w:rsidR="003A532E">
        <w:rPr>
          <w:rFonts w:hint="eastAsia"/>
        </w:rPr>
        <w:t>油型气涌出</w:t>
      </w:r>
      <w:r>
        <w:rPr>
          <w:rFonts w:hint="eastAsia"/>
        </w:rPr>
        <w:t>各因素权重矩阵</w:t>
      </w:r>
    </w:p>
    <w:p w14:paraId="5961AFB3" w14:textId="7E981ED5" w:rsidR="00C25882" w:rsidRDefault="00C25882" w:rsidP="00C25882">
      <w:pPr>
        <w:pStyle w:val="tab"/>
      </w:pPr>
      <w:r w:rsidRPr="00C25882">
        <w:t>Table 1</w:t>
      </w:r>
      <w:r w:rsidR="008A1E9B">
        <w:t xml:space="preserve"> </w:t>
      </w:r>
      <w:r w:rsidRPr="00C25882">
        <w:t>Weight matrix of various factors for oil-type gas gushing</w:t>
      </w:r>
    </w:p>
    <w:tbl>
      <w:tblPr>
        <w:tblStyle w:val="aff2"/>
        <w:tblW w:w="5103"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124"/>
        <w:gridCol w:w="705"/>
        <w:gridCol w:w="1410"/>
        <w:gridCol w:w="845"/>
        <w:gridCol w:w="1019"/>
      </w:tblGrid>
      <w:tr w:rsidR="00F6634B" w:rsidRPr="000450E5" w14:paraId="4AC70DC7" w14:textId="77777777" w:rsidTr="00D37592">
        <w:trPr>
          <w:trHeight w:val="308"/>
          <w:jc w:val="center"/>
        </w:trPr>
        <w:tc>
          <w:tcPr>
            <w:tcW w:w="1124" w:type="dxa"/>
            <w:tcBorders>
              <w:top w:val="single" w:sz="12" w:space="0" w:color="auto"/>
              <w:bottom w:val="single" w:sz="4" w:space="0" w:color="auto"/>
              <w:right w:val="nil"/>
            </w:tcBorders>
            <w:vAlign w:val="center"/>
          </w:tcPr>
          <w:p w14:paraId="440F54A8" w14:textId="77777777" w:rsidR="00F6634B" w:rsidRPr="00D46A8A" w:rsidRDefault="00F6634B" w:rsidP="00D37592">
            <w:pPr>
              <w:pStyle w:val="afff2"/>
              <w:rPr>
                <w:kern w:val="2"/>
                <w:sz w:val="21"/>
              </w:rPr>
            </w:pPr>
            <w:r w:rsidRPr="00D46A8A">
              <w:t>影响因素</w:t>
            </w:r>
          </w:p>
        </w:tc>
        <w:tc>
          <w:tcPr>
            <w:tcW w:w="705" w:type="dxa"/>
            <w:tcBorders>
              <w:top w:val="single" w:sz="12" w:space="0" w:color="auto"/>
              <w:left w:val="nil"/>
              <w:bottom w:val="single" w:sz="4" w:space="0" w:color="auto"/>
              <w:right w:val="nil"/>
            </w:tcBorders>
            <w:vAlign w:val="center"/>
          </w:tcPr>
          <w:p w14:paraId="1B2F7FB5" w14:textId="7747BBE4" w:rsidR="00F6634B" w:rsidRPr="00D46A8A" w:rsidRDefault="00F6634B" w:rsidP="003A532E">
            <w:pPr>
              <w:pStyle w:val="afff2"/>
              <w:jc w:val="center"/>
              <w:rPr>
                <w:kern w:val="2"/>
                <w:sz w:val="21"/>
              </w:rPr>
            </w:pPr>
            <w:r w:rsidRPr="00D46A8A">
              <w:rPr>
                <w:rFonts w:hint="eastAsia"/>
              </w:rPr>
              <w:t>电性</w:t>
            </w:r>
            <w:r w:rsidRPr="00D46A8A">
              <w:t>m</w:t>
            </w:r>
          </w:p>
        </w:tc>
        <w:tc>
          <w:tcPr>
            <w:tcW w:w="1410" w:type="dxa"/>
            <w:tcBorders>
              <w:top w:val="single" w:sz="12" w:space="0" w:color="auto"/>
              <w:left w:val="nil"/>
              <w:bottom w:val="single" w:sz="4" w:space="0" w:color="auto"/>
              <w:right w:val="nil"/>
            </w:tcBorders>
            <w:vAlign w:val="center"/>
          </w:tcPr>
          <w:p w14:paraId="084311F5" w14:textId="5A21978D" w:rsidR="00F6634B" w:rsidRPr="00D46A8A" w:rsidRDefault="00F6634B" w:rsidP="003A532E">
            <w:pPr>
              <w:pStyle w:val="afff2"/>
              <w:jc w:val="center"/>
              <w:rPr>
                <w:kern w:val="2"/>
                <w:sz w:val="21"/>
              </w:rPr>
            </w:pPr>
            <w:r w:rsidRPr="00D46A8A">
              <w:rPr>
                <w:rFonts w:hint="eastAsia"/>
              </w:rPr>
              <w:t>稳定性</w:t>
            </w:r>
            <w:r w:rsidRPr="00D46A8A">
              <w:t>g</w:t>
            </w:r>
          </w:p>
        </w:tc>
        <w:tc>
          <w:tcPr>
            <w:tcW w:w="845" w:type="dxa"/>
            <w:tcBorders>
              <w:top w:val="single" w:sz="12" w:space="0" w:color="auto"/>
              <w:left w:val="nil"/>
              <w:bottom w:val="single" w:sz="4" w:space="0" w:color="auto"/>
              <w:right w:val="nil"/>
            </w:tcBorders>
            <w:vAlign w:val="center"/>
          </w:tcPr>
          <w:p w14:paraId="10149742" w14:textId="55BFD516" w:rsidR="00F6634B" w:rsidRPr="00D46A8A" w:rsidRDefault="00F6634B" w:rsidP="003A532E">
            <w:pPr>
              <w:pStyle w:val="afff2"/>
              <w:jc w:val="center"/>
              <w:rPr>
                <w:kern w:val="2"/>
                <w:sz w:val="21"/>
              </w:rPr>
            </w:pPr>
            <w:r w:rsidRPr="00D46A8A">
              <w:rPr>
                <w:rFonts w:hint="eastAsia"/>
              </w:rPr>
              <w:t>渗透性</w:t>
            </w:r>
            <w:r w:rsidRPr="00D46A8A">
              <w:t>c</w:t>
            </w:r>
          </w:p>
        </w:tc>
        <w:tc>
          <w:tcPr>
            <w:tcW w:w="1019" w:type="dxa"/>
            <w:tcBorders>
              <w:top w:val="single" w:sz="12" w:space="0" w:color="auto"/>
              <w:left w:val="nil"/>
              <w:bottom w:val="single" w:sz="4" w:space="0" w:color="auto"/>
            </w:tcBorders>
            <w:vAlign w:val="center"/>
          </w:tcPr>
          <w:p w14:paraId="00FB7BBF" w14:textId="77777777" w:rsidR="00F6634B" w:rsidRPr="00D46A8A" w:rsidRDefault="00F6634B" w:rsidP="003A532E">
            <w:pPr>
              <w:pStyle w:val="afff2"/>
              <w:jc w:val="center"/>
              <w:rPr>
                <w:kern w:val="2"/>
                <w:sz w:val="21"/>
              </w:rPr>
            </w:pPr>
            <w:r w:rsidRPr="00D46A8A">
              <w:rPr>
                <w:rFonts w:hint="eastAsia"/>
              </w:rPr>
              <w:t>地质构造</w:t>
            </w:r>
            <w:r w:rsidRPr="00D46A8A">
              <w:t>s</w:t>
            </w:r>
          </w:p>
        </w:tc>
      </w:tr>
      <w:tr w:rsidR="00F6634B" w:rsidRPr="000450E5" w14:paraId="269AD6D8" w14:textId="77777777" w:rsidTr="00D37592">
        <w:trPr>
          <w:trHeight w:val="463"/>
          <w:jc w:val="center"/>
        </w:trPr>
        <w:tc>
          <w:tcPr>
            <w:tcW w:w="1124" w:type="dxa"/>
            <w:tcBorders>
              <w:top w:val="single" w:sz="4" w:space="0" w:color="auto"/>
              <w:bottom w:val="nil"/>
              <w:right w:val="nil"/>
            </w:tcBorders>
            <w:vAlign w:val="center"/>
          </w:tcPr>
          <w:p w14:paraId="51685865" w14:textId="16001084" w:rsidR="00F6634B" w:rsidRPr="00D46A8A" w:rsidRDefault="00F6634B" w:rsidP="00D37592">
            <w:pPr>
              <w:pStyle w:val="afff2"/>
              <w:rPr>
                <w:kern w:val="2"/>
                <w:sz w:val="21"/>
              </w:rPr>
            </w:pPr>
            <w:r w:rsidRPr="00D46A8A">
              <w:rPr>
                <w:rFonts w:hint="eastAsia"/>
              </w:rPr>
              <w:t>电性</w:t>
            </w:r>
            <w:r w:rsidRPr="00D46A8A">
              <w:t>m</w:t>
            </w:r>
          </w:p>
        </w:tc>
        <w:tc>
          <w:tcPr>
            <w:tcW w:w="705" w:type="dxa"/>
            <w:tcBorders>
              <w:top w:val="single" w:sz="4" w:space="0" w:color="auto"/>
              <w:left w:val="nil"/>
              <w:bottom w:val="nil"/>
              <w:right w:val="nil"/>
            </w:tcBorders>
            <w:vAlign w:val="center"/>
          </w:tcPr>
          <w:p w14:paraId="2B13FC79" w14:textId="77777777" w:rsidR="00F6634B" w:rsidRPr="00D46A8A" w:rsidRDefault="00F6634B" w:rsidP="003A532E">
            <w:pPr>
              <w:pStyle w:val="afff2"/>
              <w:jc w:val="center"/>
              <w:rPr>
                <w:kern w:val="2"/>
                <w:sz w:val="21"/>
              </w:rPr>
            </w:pPr>
            <w:r w:rsidRPr="00D46A8A">
              <w:t>1</w:t>
            </w:r>
          </w:p>
        </w:tc>
        <w:tc>
          <w:tcPr>
            <w:tcW w:w="1410" w:type="dxa"/>
            <w:tcBorders>
              <w:top w:val="single" w:sz="4" w:space="0" w:color="auto"/>
              <w:left w:val="nil"/>
              <w:bottom w:val="nil"/>
              <w:right w:val="nil"/>
            </w:tcBorders>
            <w:vAlign w:val="center"/>
          </w:tcPr>
          <w:p w14:paraId="38C9895F" w14:textId="288CD8A9" w:rsidR="00F6634B" w:rsidRPr="00D46A8A" w:rsidRDefault="00F6634B" w:rsidP="003A532E">
            <w:pPr>
              <w:pStyle w:val="afff2"/>
              <w:jc w:val="center"/>
              <w:rPr>
                <w:kern w:val="2"/>
                <w:sz w:val="21"/>
              </w:rPr>
            </w:pPr>
            <w:r w:rsidRPr="00D46A8A">
              <w:t>P</w:t>
            </w:r>
            <w:r w:rsidRPr="003A532E">
              <w:rPr>
                <w:vertAlign w:val="subscript"/>
              </w:rPr>
              <w:t>mg</w:t>
            </w:r>
          </w:p>
        </w:tc>
        <w:tc>
          <w:tcPr>
            <w:tcW w:w="845" w:type="dxa"/>
            <w:tcBorders>
              <w:top w:val="single" w:sz="4" w:space="0" w:color="auto"/>
              <w:left w:val="nil"/>
              <w:bottom w:val="nil"/>
              <w:right w:val="nil"/>
            </w:tcBorders>
            <w:vAlign w:val="center"/>
          </w:tcPr>
          <w:p w14:paraId="26A7CC11" w14:textId="77777777" w:rsidR="00F6634B" w:rsidRPr="00D46A8A" w:rsidRDefault="00F6634B" w:rsidP="003A532E">
            <w:pPr>
              <w:pStyle w:val="afff2"/>
              <w:jc w:val="center"/>
              <w:rPr>
                <w:kern w:val="2"/>
                <w:sz w:val="21"/>
              </w:rPr>
            </w:pPr>
            <w:r w:rsidRPr="00D46A8A">
              <w:t>P</w:t>
            </w:r>
            <w:r w:rsidRPr="003A532E">
              <w:rPr>
                <w:vertAlign w:val="subscript"/>
              </w:rPr>
              <w:t>mc</w:t>
            </w:r>
          </w:p>
        </w:tc>
        <w:tc>
          <w:tcPr>
            <w:tcW w:w="1019" w:type="dxa"/>
            <w:tcBorders>
              <w:top w:val="single" w:sz="4" w:space="0" w:color="auto"/>
              <w:left w:val="nil"/>
              <w:bottom w:val="nil"/>
            </w:tcBorders>
            <w:vAlign w:val="center"/>
          </w:tcPr>
          <w:p w14:paraId="0E4C77C1" w14:textId="77777777" w:rsidR="00F6634B" w:rsidRPr="00D46A8A" w:rsidRDefault="00F6634B" w:rsidP="003A532E">
            <w:pPr>
              <w:pStyle w:val="afff2"/>
              <w:jc w:val="center"/>
              <w:rPr>
                <w:kern w:val="2"/>
                <w:sz w:val="21"/>
              </w:rPr>
            </w:pPr>
            <w:r w:rsidRPr="00D46A8A">
              <w:t>P</w:t>
            </w:r>
            <w:r w:rsidRPr="003A532E">
              <w:rPr>
                <w:vertAlign w:val="subscript"/>
              </w:rPr>
              <w:t>ms</w:t>
            </w:r>
          </w:p>
        </w:tc>
      </w:tr>
      <w:tr w:rsidR="00F6634B" w:rsidRPr="000450E5" w14:paraId="797F5D32" w14:textId="77777777" w:rsidTr="00D37592">
        <w:trPr>
          <w:trHeight w:val="232"/>
          <w:jc w:val="center"/>
        </w:trPr>
        <w:tc>
          <w:tcPr>
            <w:tcW w:w="1124" w:type="dxa"/>
            <w:tcBorders>
              <w:top w:val="nil"/>
              <w:bottom w:val="nil"/>
              <w:right w:val="nil"/>
            </w:tcBorders>
            <w:vAlign w:val="center"/>
          </w:tcPr>
          <w:p w14:paraId="1D30EAFF" w14:textId="1B866701" w:rsidR="00F6634B" w:rsidRPr="00D46A8A" w:rsidRDefault="00F6634B" w:rsidP="00D37592">
            <w:pPr>
              <w:pStyle w:val="afff2"/>
              <w:rPr>
                <w:kern w:val="2"/>
                <w:sz w:val="21"/>
              </w:rPr>
            </w:pPr>
            <w:r w:rsidRPr="00D46A8A">
              <w:rPr>
                <w:rFonts w:hint="eastAsia"/>
              </w:rPr>
              <w:t>稳定性</w:t>
            </w:r>
            <w:r w:rsidRPr="00D46A8A">
              <w:t>g</w:t>
            </w:r>
          </w:p>
        </w:tc>
        <w:tc>
          <w:tcPr>
            <w:tcW w:w="705" w:type="dxa"/>
            <w:tcBorders>
              <w:top w:val="nil"/>
              <w:left w:val="nil"/>
              <w:bottom w:val="nil"/>
              <w:right w:val="nil"/>
            </w:tcBorders>
            <w:vAlign w:val="center"/>
          </w:tcPr>
          <w:p w14:paraId="78B3F9E5" w14:textId="77777777" w:rsidR="00F6634B" w:rsidRPr="00D46A8A" w:rsidRDefault="00F6634B" w:rsidP="003A532E">
            <w:pPr>
              <w:pStyle w:val="afff2"/>
              <w:jc w:val="center"/>
              <w:rPr>
                <w:kern w:val="2"/>
                <w:sz w:val="21"/>
              </w:rPr>
            </w:pPr>
            <w:r w:rsidRPr="00D46A8A">
              <w:t>P</w:t>
            </w:r>
            <w:r w:rsidRPr="00EF234E">
              <w:rPr>
                <w:vertAlign w:val="subscript"/>
              </w:rPr>
              <w:t>gm</w:t>
            </w:r>
          </w:p>
        </w:tc>
        <w:tc>
          <w:tcPr>
            <w:tcW w:w="1410" w:type="dxa"/>
            <w:tcBorders>
              <w:top w:val="nil"/>
              <w:left w:val="nil"/>
              <w:bottom w:val="nil"/>
              <w:right w:val="nil"/>
            </w:tcBorders>
            <w:vAlign w:val="center"/>
          </w:tcPr>
          <w:p w14:paraId="2B86CE6A" w14:textId="77777777" w:rsidR="00F6634B" w:rsidRPr="00D46A8A" w:rsidRDefault="00F6634B" w:rsidP="003A532E">
            <w:pPr>
              <w:pStyle w:val="afff2"/>
              <w:jc w:val="center"/>
              <w:rPr>
                <w:kern w:val="2"/>
                <w:sz w:val="21"/>
              </w:rPr>
            </w:pPr>
            <w:r w:rsidRPr="00D46A8A">
              <w:t>1</w:t>
            </w:r>
          </w:p>
        </w:tc>
        <w:tc>
          <w:tcPr>
            <w:tcW w:w="845" w:type="dxa"/>
            <w:tcBorders>
              <w:top w:val="nil"/>
              <w:left w:val="nil"/>
              <w:bottom w:val="nil"/>
              <w:right w:val="nil"/>
            </w:tcBorders>
            <w:vAlign w:val="center"/>
          </w:tcPr>
          <w:p w14:paraId="6DA974AC" w14:textId="77777777" w:rsidR="00F6634B" w:rsidRPr="00D46A8A" w:rsidRDefault="00F6634B" w:rsidP="003A532E">
            <w:pPr>
              <w:pStyle w:val="afff2"/>
              <w:jc w:val="center"/>
              <w:rPr>
                <w:kern w:val="2"/>
                <w:sz w:val="21"/>
              </w:rPr>
            </w:pPr>
            <w:r w:rsidRPr="00D46A8A">
              <w:t>Pgc</w:t>
            </w:r>
          </w:p>
        </w:tc>
        <w:tc>
          <w:tcPr>
            <w:tcW w:w="1019" w:type="dxa"/>
            <w:tcBorders>
              <w:top w:val="nil"/>
              <w:left w:val="nil"/>
              <w:bottom w:val="nil"/>
            </w:tcBorders>
            <w:vAlign w:val="center"/>
          </w:tcPr>
          <w:p w14:paraId="18EDE538" w14:textId="77777777" w:rsidR="00F6634B" w:rsidRPr="00D46A8A" w:rsidRDefault="00F6634B" w:rsidP="003A532E">
            <w:pPr>
              <w:pStyle w:val="afff2"/>
              <w:jc w:val="center"/>
              <w:rPr>
                <w:kern w:val="2"/>
                <w:sz w:val="21"/>
              </w:rPr>
            </w:pPr>
            <w:r w:rsidRPr="00D46A8A">
              <w:t>P</w:t>
            </w:r>
            <w:r w:rsidRPr="003A532E">
              <w:rPr>
                <w:vertAlign w:val="subscript"/>
              </w:rPr>
              <w:t>gs</w:t>
            </w:r>
          </w:p>
        </w:tc>
      </w:tr>
      <w:tr w:rsidR="00F6634B" w:rsidRPr="000450E5" w14:paraId="74D39D80" w14:textId="77777777" w:rsidTr="00D37592">
        <w:trPr>
          <w:trHeight w:val="358"/>
          <w:jc w:val="center"/>
        </w:trPr>
        <w:tc>
          <w:tcPr>
            <w:tcW w:w="1124" w:type="dxa"/>
            <w:tcBorders>
              <w:top w:val="nil"/>
              <w:bottom w:val="nil"/>
              <w:right w:val="nil"/>
            </w:tcBorders>
            <w:vAlign w:val="center"/>
          </w:tcPr>
          <w:p w14:paraId="26274EC9" w14:textId="0E2A5D0B" w:rsidR="00F6634B" w:rsidRPr="00D46A8A" w:rsidRDefault="00F6634B" w:rsidP="00D37592">
            <w:pPr>
              <w:pStyle w:val="afff2"/>
              <w:rPr>
                <w:kern w:val="2"/>
                <w:sz w:val="21"/>
              </w:rPr>
            </w:pPr>
            <w:r w:rsidRPr="00D46A8A">
              <w:rPr>
                <w:rFonts w:hint="eastAsia"/>
              </w:rPr>
              <w:t>渗透性</w:t>
            </w:r>
            <w:r w:rsidRPr="00D46A8A">
              <w:t>c</w:t>
            </w:r>
          </w:p>
        </w:tc>
        <w:tc>
          <w:tcPr>
            <w:tcW w:w="705" w:type="dxa"/>
            <w:tcBorders>
              <w:top w:val="nil"/>
              <w:left w:val="nil"/>
              <w:bottom w:val="nil"/>
              <w:right w:val="nil"/>
            </w:tcBorders>
            <w:vAlign w:val="center"/>
          </w:tcPr>
          <w:p w14:paraId="4D06462B" w14:textId="77777777" w:rsidR="00F6634B" w:rsidRPr="00D46A8A" w:rsidRDefault="00F6634B" w:rsidP="003A532E">
            <w:pPr>
              <w:pStyle w:val="afff2"/>
              <w:jc w:val="center"/>
              <w:rPr>
                <w:kern w:val="2"/>
                <w:sz w:val="21"/>
              </w:rPr>
            </w:pPr>
            <w:r w:rsidRPr="00D46A8A">
              <w:t>P</w:t>
            </w:r>
            <w:r w:rsidRPr="003A532E">
              <w:rPr>
                <w:vertAlign w:val="subscript"/>
              </w:rPr>
              <w:t>cm</w:t>
            </w:r>
          </w:p>
        </w:tc>
        <w:tc>
          <w:tcPr>
            <w:tcW w:w="1410" w:type="dxa"/>
            <w:tcBorders>
              <w:top w:val="nil"/>
              <w:left w:val="nil"/>
              <w:bottom w:val="nil"/>
              <w:right w:val="nil"/>
            </w:tcBorders>
            <w:vAlign w:val="center"/>
          </w:tcPr>
          <w:p w14:paraId="04BEAE99" w14:textId="77777777" w:rsidR="00F6634B" w:rsidRPr="00D46A8A" w:rsidRDefault="00F6634B" w:rsidP="003A532E">
            <w:pPr>
              <w:pStyle w:val="afff2"/>
              <w:jc w:val="center"/>
              <w:rPr>
                <w:kern w:val="2"/>
                <w:sz w:val="21"/>
              </w:rPr>
            </w:pPr>
            <w:r w:rsidRPr="00D46A8A">
              <w:t>P</w:t>
            </w:r>
            <w:r w:rsidRPr="003A532E">
              <w:rPr>
                <w:vertAlign w:val="subscript"/>
              </w:rPr>
              <w:t>cg</w:t>
            </w:r>
          </w:p>
        </w:tc>
        <w:tc>
          <w:tcPr>
            <w:tcW w:w="845" w:type="dxa"/>
            <w:tcBorders>
              <w:top w:val="nil"/>
              <w:left w:val="nil"/>
              <w:bottom w:val="nil"/>
              <w:right w:val="nil"/>
            </w:tcBorders>
            <w:vAlign w:val="center"/>
          </w:tcPr>
          <w:p w14:paraId="223CE84B" w14:textId="77777777" w:rsidR="00F6634B" w:rsidRPr="00D46A8A" w:rsidRDefault="00F6634B" w:rsidP="003A532E">
            <w:pPr>
              <w:pStyle w:val="afff2"/>
              <w:jc w:val="center"/>
              <w:rPr>
                <w:kern w:val="2"/>
                <w:sz w:val="21"/>
              </w:rPr>
            </w:pPr>
            <w:r w:rsidRPr="00D46A8A">
              <w:t>1</w:t>
            </w:r>
          </w:p>
        </w:tc>
        <w:tc>
          <w:tcPr>
            <w:tcW w:w="1019" w:type="dxa"/>
            <w:tcBorders>
              <w:top w:val="nil"/>
              <w:left w:val="nil"/>
              <w:bottom w:val="nil"/>
            </w:tcBorders>
            <w:vAlign w:val="center"/>
          </w:tcPr>
          <w:p w14:paraId="15A84E61" w14:textId="77777777" w:rsidR="00F6634B" w:rsidRPr="00D46A8A" w:rsidRDefault="00F6634B" w:rsidP="003A532E">
            <w:pPr>
              <w:pStyle w:val="afff2"/>
              <w:jc w:val="center"/>
              <w:rPr>
                <w:kern w:val="2"/>
                <w:sz w:val="21"/>
              </w:rPr>
            </w:pPr>
            <w:r w:rsidRPr="00D46A8A">
              <w:t>P</w:t>
            </w:r>
            <w:r w:rsidRPr="003A532E">
              <w:rPr>
                <w:vertAlign w:val="subscript"/>
              </w:rPr>
              <w:t>cs</w:t>
            </w:r>
          </w:p>
        </w:tc>
      </w:tr>
      <w:tr w:rsidR="00F6634B" w:rsidRPr="000450E5" w14:paraId="54FE214C" w14:textId="77777777" w:rsidTr="00D37592">
        <w:trPr>
          <w:trHeight w:val="242"/>
          <w:jc w:val="center"/>
        </w:trPr>
        <w:tc>
          <w:tcPr>
            <w:tcW w:w="1124" w:type="dxa"/>
            <w:tcBorders>
              <w:top w:val="nil"/>
              <w:bottom w:val="single" w:sz="12" w:space="0" w:color="auto"/>
              <w:right w:val="nil"/>
            </w:tcBorders>
            <w:vAlign w:val="center"/>
          </w:tcPr>
          <w:p w14:paraId="754E3587" w14:textId="77777777" w:rsidR="00F6634B" w:rsidRPr="00D46A8A" w:rsidRDefault="00F6634B" w:rsidP="00D37592">
            <w:pPr>
              <w:pStyle w:val="afff2"/>
              <w:rPr>
                <w:kern w:val="2"/>
                <w:sz w:val="21"/>
              </w:rPr>
            </w:pPr>
            <w:r w:rsidRPr="00D46A8A">
              <w:rPr>
                <w:rFonts w:hint="eastAsia"/>
              </w:rPr>
              <w:t>地质构造</w:t>
            </w:r>
            <w:r w:rsidRPr="00D46A8A">
              <w:t>s</w:t>
            </w:r>
          </w:p>
        </w:tc>
        <w:tc>
          <w:tcPr>
            <w:tcW w:w="705" w:type="dxa"/>
            <w:tcBorders>
              <w:top w:val="nil"/>
              <w:left w:val="nil"/>
              <w:bottom w:val="single" w:sz="12" w:space="0" w:color="auto"/>
              <w:right w:val="nil"/>
            </w:tcBorders>
            <w:vAlign w:val="center"/>
          </w:tcPr>
          <w:p w14:paraId="546869F6" w14:textId="77777777" w:rsidR="00F6634B" w:rsidRPr="00D46A8A" w:rsidRDefault="00F6634B" w:rsidP="003A532E">
            <w:pPr>
              <w:pStyle w:val="afff2"/>
              <w:jc w:val="center"/>
              <w:rPr>
                <w:kern w:val="2"/>
                <w:sz w:val="21"/>
              </w:rPr>
            </w:pPr>
            <w:r w:rsidRPr="00D46A8A">
              <w:t>P</w:t>
            </w:r>
            <w:r w:rsidRPr="003A532E">
              <w:rPr>
                <w:vertAlign w:val="subscript"/>
              </w:rPr>
              <w:t>sm</w:t>
            </w:r>
          </w:p>
        </w:tc>
        <w:tc>
          <w:tcPr>
            <w:tcW w:w="1410" w:type="dxa"/>
            <w:tcBorders>
              <w:top w:val="nil"/>
              <w:left w:val="nil"/>
              <w:bottom w:val="single" w:sz="12" w:space="0" w:color="auto"/>
              <w:right w:val="nil"/>
            </w:tcBorders>
            <w:vAlign w:val="center"/>
          </w:tcPr>
          <w:p w14:paraId="44B5EE30" w14:textId="77777777" w:rsidR="00F6634B" w:rsidRPr="00D46A8A" w:rsidRDefault="00F6634B" w:rsidP="003A532E">
            <w:pPr>
              <w:pStyle w:val="afff2"/>
              <w:jc w:val="center"/>
              <w:rPr>
                <w:kern w:val="2"/>
                <w:sz w:val="21"/>
              </w:rPr>
            </w:pPr>
            <w:r w:rsidRPr="00D46A8A">
              <w:t>P</w:t>
            </w:r>
            <w:r w:rsidRPr="003A532E">
              <w:rPr>
                <w:vertAlign w:val="subscript"/>
              </w:rPr>
              <w:t>sg</w:t>
            </w:r>
          </w:p>
        </w:tc>
        <w:tc>
          <w:tcPr>
            <w:tcW w:w="845" w:type="dxa"/>
            <w:tcBorders>
              <w:top w:val="nil"/>
              <w:left w:val="nil"/>
              <w:bottom w:val="single" w:sz="12" w:space="0" w:color="auto"/>
              <w:right w:val="nil"/>
            </w:tcBorders>
            <w:vAlign w:val="center"/>
          </w:tcPr>
          <w:p w14:paraId="127F8FE4" w14:textId="77777777" w:rsidR="00F6634B" w:rsidRPr="00D46A8A" w:rsidRDefault="00F6634B" w:rsidP="003A532E">
            <w:pPr>
              <w:pStyle w:val="afff2"/>
              <w:jc w:val="center"/>
              <w:rPr>
                <w:kern w:val="2"/>
                <w:sz w:val="21"/>
              </w:rPr>
            </w:pPr>
            <w:r w:rsidRPr="00D46A8A">
              <w:t>P</w:t>
            </w:r>
            <w:r w:rsidRPr="003A532E">
              <w:rPr>
                <w:vertAlign w:val="subscript"/>
              </w:rPr>
              <w:t>sc</w:t>
            </w:r>
          </w:p>
        </w:tc>
        <w:tc>
          <w:tcPr>
            <w:tcW w:w="1019" w:type="dxa"/>
            <w:tcBorders>
              <w:top w:val="nil"/>
              <w:left w:val="nil"/>
              <w:bottom w:val="single" w:sz="12" w:space="0" w:color="auto"/>
            </w:tcBorders>
            <w:vAlign w:val="center"/>
          </w:tcPr>
          <w:p w14:paraId="42BFD93F" w14:textId="77777777" w:rsidR="00F6634B" w:rsidRPr="00D46A8A" w:rsidRDefault="00F6634B" w:rsidP="003A532E">
            <w:pPr>
              <w:pStyle w:val="afff2"/>
              <w:jc w:val="center"/>
              <w:rPr>
                <w:kern w:val="2"/>
                <w:sz w:val="21"/>
              </w:rPr>
            </w:pPr>
            <w:r w:rsidRPr="00D46A8A">
              <w:t>1</w:t>
            </w:r>
          </w:p>
        </w:tc>
      </w:tr>
    </w:tbl>
    <w:p w14:paraId="34505187" w14:textId="77777777" w:rsidR="00F6634B" w:rsidRDefault="00F6634B" w:rsidP="00306341">
      <w:pPr>
        <w:ind w:firstLine="0"/>
        <w:rPr>
          <w:sz w:val="22"/>
        </w:rPr>
      </w:pPr>
    </w:p>
    <w:p w14:paraId="2B7DBE7E" w14:textId="69F5B282" w:rsidR="00F6634B" w:rsidRPr="00D46A8A" w:rsidRDefault="00F6634B" w:rsidP="005C1577">
      <w:pPr>
        <w:rPr>
          <w:lang w:eastAsia="zh-CN"/>
        </w:rPr>
      </w:pPr>
      <w:r w:rsidRPr="00AA26AF">
        <w:rPr>
          <w:rFonts w:hint="eastAsia"/>
          <w:lang w:eastAsia="zh-CN"/>
        </w:rPr>
        <w:t>得到各因素判断矩阵后对其进行一致性检验，一致性检验的目的是防止出现各个因素之间出现不协调的情况，</w:t>
      </w:r>
      <w:r w:rsidRPr="00D46A8A">
        <w:rPr>
          <w:rFonts w:cs="Times New Roman" w:hint="eastAsia"/>
          <w:szCs w:val="24"/>
          <w:lang w:eastAsia="zh-CN"/>
        </w:rPr>
        <w:t>计算一致性指标</w:t>
      </w:r>
      <w:r w:rsidRPr="00D46A8A">
        <w:rPr>
          <w:rFonts w:cs="Times New Roman"/>
          <w:szCs w:val="24"/>
          <w:lang w:eastAsia="zh-CN"/>
        </w:rPr>
        <w:t>C.I.</w:t>
      </w:r>
      <w:r w:rsidRPr="00D46A8A">
        <w:rPr>
          <w:rFonts w:cs="Times New Roman" w:hint="eastAsia"/>
          <w:szCs w:val="24"/>
          <w:lang w:eastAsia="zh-CN"/>
        </w:rPr>
        <w:t>计算各因素判断矩阵的最大特征值</w:t>
      </w:r>
      <w:r w:rsidRPr="003A532E">
        <w:rPr>
          <w:rFonts w:cs="Times New Roman" w:hint="eastAsia"/>
          <w:i/>
          <w:iCs/>
          <w:szCs w:val="24"/>
        </w:rPr>
        <w:t>λ</w:t>
      </w:r>
      <w:r w:rsidRPr="003A532E">
        <w:rPr>
          <w:rFonts w:cs="Times New Roman"/>
          <w:i/>
          <w:iCs/>
          <w:szCs w:val="24"/>
          <w:lang w:eastAsia="zh-CN"/>
        </w:rPr>
        <w:t>max</w:t>
      </w:r>
      <w:r w:rsidRPr="00D46A8A">
        <w:rPr>
          <w:rFonts w:cs="Times New Roman" w:hint="eastAsia"/>
          <w:szCs w:val="24"/>
          <w:lang w:eastAsia="zh-CN"/>
        </w:rPr>
        <w:t>，然后计算一致性指标</w:t>
      </w:r>
      <w:r w:rsidRPr="00D46A8A">
        <w:rPr>
          <w:rFonts w:cs="Times New Roman"/>
          <w:szCs w:val="24"/>
          <w:lang w:eastAsia="zh-CN"/>
        </w:rPr>
        <w:t>C.I.</w:t>
      </w:r>
    </w:p>
    <w:p w14:paraId="1201B64D" w14:textId="08156996" w:rsidR="00F6634B" w:rsidRPr="00EF234E" w:rsidRDefault="00F6634B" w:rsidP="00EF234E">
      <w:pPr>
        <w:pStyle w:val="affe"/>
        <w:ind w:firstLine="300"/>
      </w:pPr>
      <w:r w:rsidRPr="00EF234E">
        <w:tab/>
        <w:t xml:space="preserve"> </w:t>
      </w:r>
      <m:oMath>
        <m:r>
          <w:rPr>
            <w:rFonts w:ascii="Cambria Math" w:hAnsi="Cambria Math" w:hint="eastAsia"/>
          </w:rPr>
          <m:t>C</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max</m:t>
                </m:r>
              </m:sub>
            </m:sSub>
            <m:r>
              <m:rPr>
                <m:sty m:val="p"/>
              </m:rPr>
              <w:rPr>
                <w:rFonts w:ascii="Cambria Math" w:hAnsi="Cambria Math"/>
              </w:rPr>
              <m:t>-</m:t>
            </m:r>
            <m:r>
              <w:rPr>
                <w:rFonts w:ascii="Cambria Math" w:hAnsi="Cambria Math"/>
              </w:rPr>
              <m:t>n</m:t>
            </m:r>
          </m:num>
          <m:den>
            <m:r>
              <w:rPr>
                <w:rFonts w:ascii="Cambria Math" w:hAnsi="Cambria Math"/>
              </w:rPr>
              <m:t>n</m:t>
            </m:r>
            <m:r>
              <m:rPr>
                <m:sty m:val="p"/>
              </m:rPr>
              <w:rPr>
                <w:rFonts w:ascii="Cambria Math" w:hAnsi="Cambria Math"/>
              </w:rPr>
              <m:t>-1</m:t>
            </m:r>
          </m:den>
        </m:f>
      </m:oMath>
      <w:r w:rsidR="00EF234E">
        <w:t xml:space="preserve">                               </w:t>
      </w:r>
      <w:r w:rsidR="00D37592">
        <w:t xml:space="preserve"> </w:t>
      </w:r>
      <w:r w:rsidR="00EF234E">
        <w:rPr>
          <w:rFonts w:ascii="宋体" w:eastAsia="宋体" w:hAnsi="宋体" w:cs="宋体"/>
        </w:rPr>
        <w:t>(</w:t>
      </w:r>
      <w:r w:rsidR="00FF53E4">
        <w:rPr>
          <w:rFonts w:ascii="宋体" w:eastAsia="宋体" w:hAnsi="宋体" w:cs="宋体"/>
        </w:rPr>
        <w:t>1</w:t>
      </w:r>
      <w:r w:rsidR="00EF234E">
        <w:rPr>
          <w:rFonts w:ascii="宋体" w:eastAsia="宋体" w:hAnsi="宋体" w:cs="宋体"/>
        </w:rPr>
        <w:t>)</w:t>
      </w:r>
    </w:p>
    <w:p w14:paraId="66BB693C" w14:textId="77777777" w:rsidR="00F6634B" w:rsidRPr="00D46A8A" w:rsidRDefault="00F6634B" w:rsidP="005C1577">
      <w:pPr>
        <w:rPr>
          <w:lang w:eastAsia="zh-CN"/>
        </w:rPr>
      </w:pPr>
      <w:r w:rsidRPr="00D46A8A">
        <w:rPr>
          <w:rFonts w:hint="eastAsia"/>
          <w:lang w:eastAsia="zh-CN"/>
        </w:rPr>
        <w:lastRenderedPageBreak/>
        <w:t>其中</w:t>
      </w:r>
      <w:r w:rsidRPr="00D46A8A">
        <w:rPr>
          <w:lang w:eastAsia="zh-CN"/>
        </w:rPr>
        <w:t>n</w:t>
      </w:r>
      <w:r w:rsidRPr="00D46A8A">
        <w:rPr>
          <w:rFonts w:hint="eastAsia"/>
          <w:lang w:eastAsia="zh-CN"/>
        </w:rPr>
        <w:t>为矩阵阶数</w:t>
      </w:r>
    </w:p>
    <w:p w14:paraId="3EC104A7" w14:textId="77777777" w:rsidR="00F6634B" w:rsidRDefault="00F6634B" w:rsidP="003A532E">
      <w:pPr>
        <w:rPr>
          <w:lang w:eastAsia="zh-CN"/>
        </w:rPr>
      </w:pPr>
      <w:r w:rsidRPr="00D46A8A">
        <w:rPr>
          <w:rFonts w:hint="eastAsia"/>
          <w:lang w:eastAsia="zh-CN"/>
        </w:rPr>
        <w:t>然后计算一致性比率</w:t>
      </w:r>
      <w:r w:rsidRPr="00D46A8A">
        <w:rPr>
          <w:lang w:eastAsia="zh-CN"/>
        </w:rPr>
        <w:t>C.R.</w:t>
      </w:r>
      <w:r w:rsidRPr="00D46A8A">
        <w:rPr>
          <w:rFonts w:hint="eastAsia"/>
          <w:lang w:eastAsia="zh-CN"/>
        </w:rPr>
        <w:t>。当一致性比率值小于</w:t>
      </w:r>
      <w:r w:rsidRPr="00D46A8A">
        <w:rPr>
          <w:lang w:eastAsia="zh-CN"/>
        </w:rPr>
        <w:t>0.1</w:t>
      </w:r>
      <w:r w:rsidRPr="00D46A8A">
        <w:rPr>
          <w:rFonts w:hint="eastAsia"/>
          <w:lang w:eastAsia="zh-CN"/>
        </w:rPr>
        <w:t>时则认为因素矩阵通过一致性检验，否则需要重新调整判断矩阵直至满足于条件。</w:t>
      </w:r>
    </w:p>
    <w:p w14:paraId="0DDC5D0D" w14:textId="2BD99E57" w:rsidR="00F6634B" w:rsidRPr="00D46A8A" w:rsidRDefault="00F6634B" w:rsidP="00D37592">
      <w:pPr>
        <w:pStyle w:val="affe"/>
        <w:tabs>
          <w:tab w:val="clear" w:pos="5520"/>
          <w:tab w:val="left" w:pos="3360"/>
          <w:tab w:val="left" w:pos="7371"/>
        </w:tabs>
        <w:ind w:firstLineChars="75"/>
      </w:pPr>
      <m:oMath>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num>
          <m:den>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rPr>
              <m:t>.</m:t>
            </m:r>
          </m:den>
        </m:f>
      </m:oMath>
      <w:r w:rsidR="00EF234E">
        <w:t xml:space="preserve">                                    (</w:t>
      </w:r>
      <w:r w:rsidR="00FF53E4">
        <w:t>2</w:t>
      </w:r>
      <w:r w:rsidR="00EF234E">
        <w:t>)</w:t>
      </w:r>
    </w:p>
    <w:p w14:paraId="59EA8227" w14:textId="3DB5A7F9" w:rsidR="00F6634B" w:rsidRPr="00D46A8A" w:rsidRDefault="00F6634B" w:rsidP="003A532E">
      <w:pPr>
        <w:rPr>
          <w:lang w:eastAsia="zh-CN"/>
        </w:rPr>
      </w:pPr>
      <w:r w:rsidRPr="00AA26AF">
        <w:rPr>
          <w:rFonts w:hint="eastAsia"/>
          <w:lang w:eastAsia="zh-CN"/>
        </w:rPr>
        <w:t>在判断</w:t>
      </w:r>
      <w:r w:rsidRPr="0004075A">
        <w:rPr>
          <w:rFonts w:hint="eastAsia"/>
          <w:lang w:eastAsia="zh-CN"/>
        </w:rPr>
        <w:t>矩阵一致性检验通过后采用</w:t>
      </w:r>
      <w:r w:rsidRPr="00A17D2B">
        <w:rPr>
          <w:rFonts w:hint="eastAsia"/>
          <w:lang w:eastAsia="zh-CN"/>
        </w:rPr>
        <w:t>Saty</w:t>
      </w:r>
      <w:r w:rsidRPr="00A17D2B">
        <w:rPr>
          <w:rFonts w:hint="eastAsia"/>
          <w:lang w:eastAsia="zh-CN"/>
        </w:rPr>
        <w:t>开方法</w:t>
      </w:r>
      <w:r w:rsidRPr="006835D3">
        <w:rPr>
          <w:rFonts w:hint="eastAsia"/>
          <w:vertAlign w:val="superscript"/>
          <w:lang w:eastAsia="zh-CN"/>
        </w:rPr>
        <w:t>[</w:t>
      </w:r>
      <w:r w:rsidRPr="006835D3">
        <w:rPr>
          <w:vertAlign w:val="superscript"/>
          <w:lang w:eastAsia="zh-CN"/>
        </w:rPr>
        <w:t>1</w:t>
      </w:r>
      <w:r w:rsidR="006835D3">
        <w:rPr>
          <w:vertAlign w:val="superscript"/>
          <w:lang w:eastAsia="zh-CN"/>
        </w:rPr>
        <w:t>8</w:t>
      </w:r>
      <w:r w:rsidRPr="006835D3">
        <w:rPr>
          <w:vertAlign w:val="superscript"/>
          <w:lang w:eastAsia="zh-CN"/>
        </w:rPr>
        <w:t>]</w:t>
      </w:r>
      <w:r w:rsidRPr="00A17D2B">
        <w:rPr>
          <w:rFonts w:hint="eastAsia"/>
          <w:lang w:eastAsia="zh-CN"/>
        </w:rPr>
        <w:t>，将各因素权重矩阵的每行单元进行连乘，再将乘积开</w:t>
      </w:r>
      <w:r w:rsidRPr="006D5351">
        <w:rPr>
          <w:rFonts w:hint="eastAsia"/>
          <w:lang w:eastAsia="zh-CN"/>
        </w:rPr>
        <w:t>n</w:t>
      </w:r>
      <w:r w:rsidRPr="006D5351">
        <w:rPr>
          <w:rFonts w:hint="eastAsia"/>
          <w:lang w:eastAsia="zh-CN"/>
        </w:rPr>
        <w:t>次方</w:t>
      </w:r>
      <w:r w:rsidRPr="000E5FA1">
        <w:rPr>
          <w:rFonts w:hint="eastAsia"/>
          <w:lang w:eastAsia="zh-CN"/>
        </w:rPr>
        <w:t>得到单因素权重</w:t>
      </w:r>
      <w:r w:rsidRPr="00D46A8A">
        <w:rPr>
          <w:lang w:eastAsia="zh-CN"/>
        </w:rPr>
        <w:t>wi</w:t>
      </w:r>
      <w:r w:rsidRPr="00AA26AF">
        <w:rPr>
          <w:rFonts w:hint="eastAsia"/>
          <w:lang w:eastAsia="zh-CN"/>
        </w:rPr>
        <w:t>，最后对其进行归一化处理后所求的的特征向量即为初始常权向量记为</w:t>
      </w:r>
      <w:r w:rsidRPr="003A532E">
        <w:rPr>
          <w:rFonts w:hint="eastAsia"/>
          <w:i/>
          <w:iCs/>
          <w:lang w:eastAsia="zh-CN"/>
        </w:rPr>
        <w:t>A</w:t>
      </w:r>
      <w:r w:rsidRPr="003A532E">
        <w:rPr>
          <w:rFonts w:hint="eastAsia"/>
          <w:i/>
          <w:iCs/>
          <w:vertAlign w:val="subscript"/>
          <w:lang w:eastAsia="zh-CN"/>
        </w:rPr>
        <w:t>j</w:t>
      </w:r>
      <w:r w:rsidRPr="00D46A8A">
        <w:rPr>
          <w:lang w:eastAsia="zh-CN"/>
        </w:rPr>
        <w:t xml:space="preserve">, </w:t>
      </w:r>
      <w:r w:rsidRPr="00D46A8A">
        <w:rPr>
          <w:rFonts w:hint="eastAsia"/>
          <w:lang w:eastAsia="zh-CN"/>
        </w:rPr>
        <w:t>具体计算步骤如下：</w:t>
      </w:r>
    </w:p>
    <w:p w14:paraId="1490087C" w14:textId="414513EB" w:rsidR="00F6634B" w:rsidRPr="003A532E" w:rsidRDefault="00233306" w:rsidP="00D37592">
      <w:pPr>
        <w:pStyle w:val="affe"/>
        <w:ind w:firstLineChars="0" w:firstLine="0"/>
      </w:p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
          <m:fPr>
            <m:ctrlPr>
              <w:rPr>
                <w:rFonts w:ascii="Cambria Math" w:hAnsi="Cambria Math"/>
              </w:rPr>
            </m:ctrlPr>
          </m:fPr>
          <m:num>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e>
            </m:nary>
          </m:den>
        </m:f>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sidRPr="003A532E">
        <w:rPr>
          <w:rFonts w:hint="eastAsia"/>
        </w:rPr>
        <w:t xml:space="preserve"> </w:t>
      </w:r>
      <w:r w:rsidR="00F6634B" w:rsidRPr="003A532E">
        <w:t xml:space="preserve">            </w:t>
      </w:r>
      <w:r w:rsidR="00EF234E" w:rsidRPr="004264B0">
        <w:rPr>
          <w:rFonts w:eastAsia="宋体"/>
        </w:rPr>
        <w:t>(</w:t>
      </w:r>
      <w:r w:rsidR="00FF53E4" w:rsidRPr="004264B0">
        <w:rPr>
          <w:rFonts w:eastAsia="宋体"/>
        </w:rPr>
        <w:t>3</w:t>
      </w:r>
      <w:r w:rsidR="00EF234E" w:rsidRPr="004264B0">
        <w:rPr>
          <w:rFonts w:eastAsia="宋体"/>
        </w:rPr>
        <w:t>)</w:t>
      </w:r>
    </w:p>
    <w:p w14:paraId="74A22940" w14:textId="5536051E" w:rsidR="00F6634B" w:rsidRPr="00D46A8A" w:rsidRDefault="00233306" w:rsidP="00D37592">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e>
          <m:sub>
            <m:r>
              <w:rPr>
                <w:rFonts w:ascii="Cambria Math" w:hAnsi="Cambria Math"/>
              </w:rPr>
              <m:t>n</m:t>
            </m:r>
          </m:sub>
          <m:sup>
            <m:r>
              <w:rPr>
                <w:rFonts w:ascii="Cambria Math" w:hAnsi="Cambria Math"/>
              </w:rPr>
              <m:t>T</m:t>
            </m:r>
          </m:sup>
        </m:sSubSup>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Pr>
          <w:rFonts w:hint="eastAsia"/>
        </w:rPr>
        <w:t xml:space="preserve"> </w:t>
      </w:r>
      <w:r w:rsidR="00F6634B">
        <w:t xml:space="preserve">          </w:t>
      </w:r>
      <w:r w:rsidR="00FF53E4">
        <w:t xml:space="preserve"> </w:t>
      </w:r>
      <w:r w:rsidR="00F6634B">
        <w:t xml:space="preserve">       </w:t>
      </w:r>
      <w:r w:rsidR="00EF234E">
        <w:t>(</w:t>
      </w:r>
      <w:r w:rsidR="00FF53E4">
        <w:t>4</w:t>
      </w:r>
      <w:r w:rsidR="00EF234E">
        <w:t>)</w:t>
      </w:r>
    </w:p>
    <w:p w14:paraId="0C1582E6" w14:textId="77777777" w:rsidR="00F6634B" w:rsidRPr="00D46A8A" w:rsidRDefault="00F6634B" w:rsidP="003A532E">
      <w:pPr>
        <w:rPr>
          <w:lang w:eastAsia="zh-CN"/>
        </w:rPr>
      </w:pPr>
      <w:r w:rsidRPr="00D46A8A">
        <w:rPr>
          <w:rFonts w:hint="eastAsia"/>
          <w:lang w:eastAsia="zh-CN"/>
        </w:rPr>
        <w:t>在确定常权向量后，</w:t>
      </w:r>
      <w:r>
        <w:rPr>
          <w:rFonts w:hint="eastAsia"/>
          <w:lang w:eastAsia="zh-CN"/>
        </w:rPr>
        <w:t>引入变权综合评价方法，合理研究所选择指标的不均衡性，参考经验选取的均衡函数：</w:t>
      </w:r>
      <w:r w:rsidRPr="00D46A8A">
        <w:rPr>
          <w:lang w:eastAsia="zh-CN"/>
        </w:rPr>
        <w:t xml:space="preserve"> </w:t>
      </w:r>
    </w:p>
    <w:p w14:paraId="304B74C4" w14:textId="5B905571" w:rsidR="00F6634B" w:rsidRPr="00D46A8A" w:rsidRDefault="00233306" w:rsidP="00D37592">
      <w:pPr>
        <w:pStyle w:val="affe"/>
        <w:tabs>
          <w:tab w:val="clear" w:pos="5520"/>
          <w:tab w:val="left" w:pos="3360"/>
          <w:tab w:val="left" w:pos="7990"/>
        </w:tabs>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2-</m:t>
                </m:r>
                <m:sSubSup>
                  <m:sSubSupPr>
                    <m:ctrlPr>
                      <w:rPr>
                        <w:rFonts w:ascii="Cambria Math" w:hAnsi="Cambria Math"/>
                      </w:rPr>
                    </m:ctrlPr>
                  </m:sSubSupPr>
                  <m:e>
                    <m:r>
                      <w:rPr>
                        <w:rFonts w:ascii="Cambria Math" w:hAnsi="Cambria Math"/>
                      </w:rPr>
                      <m:t>log</m:t>
                    </m:r>
                  </m:e>
                  <m:sub>
                    <m:sSub>
                      <m:sSubPr>
                        <m:ctrlPr>
                          <w:rPr>
                            <w:rFonts w:ascii="Cambria Math" w:hAnsi="Cambria Math"/>
                          </w:rPr>
                        </m:ctrlPr>
                      </m:sSubPr>
                      <m:e>
                        <m:r>
                          <w:rPr>
                            <w:rFonts w:ascii="Cambria Math" w:hAnsi="Cambria Math"/>
                          </w:rPr>
                          <m:t>b</m:t>
                        </m:r>
                      </m:e>
                      <m:sub>
                        <m:r>
                          <w:rPr>
                            <w:rFonts w:ascii="Cambria Math" w:hAnsi="Cambria Math"/>
                          </w:rPr>
                          <m:t>j</m:t>
                        </m:r>
                      </m:sub>
                    </m:sSub>
                  </m:sub>
                  <m:sup>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up>
                </m:sSubSup>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&gt;</m:t>
                </m:r>
                <m:sSub>
                  <m:sSubPr>
                    <m:ctrlPr>
                      <w:rPr>
                        <w:rFonts w:ascii="Cambria Math" w:hAnsi="Cambria Math"/>
                      </w:rPr>
                    </m:ctrlPr>
                  </m:sSubPr>
                  <m:e>
                    <m:r>
                      <w:rPr>
                        <w:rFonts w:ascii="Cambria Math" w:hAnsi="Cambria Math"/>
                      </w:rPr>
                      <m:t>b</m:t>
                    </m:r>
                  </m:e>
                  <m:sub>
                    <m:r>
                      <w:rPr>
                        <w:rFonts w:ascii="Cambria Math" w:hAnsi="Cambria Math"/>
                      </w:rPr>
                      <m:t>j</m:t>
                    </m:r>
                  </m:sub>
                </m:sSub>
              </m:e>
              <m:e>
                <m:r>
                  <m:rPr>
                    <m:sty m:val="p"/>
                  </m:rPr>
                  <w:rPr>
                    <w:rFonts w:ascii="Cambria Math" w:hAnsi="Cambria Math"/>
                  </w:rPr>
                  <m:t xml:space="preserve">1, </m:t>
                </m:r>
                <m:sSub>
                  <m:sSubPr>
                    <m:ctrlPr>
                      <w:rPr>
                        <w:rFonts w:ascii="Cambria Math" w:hAnsi="Cambria Math"/>
                      </w:rPr>
                    </m:ctrlPr>
                  </m:sSubPr>
                  <m:e>
                    <m:r>
                      <w:rPr>
                        <w:rFonts w:ascii="Cambria Math" w:hAnsi="Cambria Math"/>
                      </w:rPr>
                      <m:t>f</m:t>
                    </m:r>
                    <m:r>
                      <m:rPr>
                        <m:sty m:val="p"/>
                      </m:rPr>
                      <w:rPr>
                        <w:rFonts w:ascii="Cambria Math" w:hAnsi="Cambria Math"/>
                      </w:rPr>
                      <m:t>(</m:t>
                    </m:r>
                    <m:r>
                      <w:rPr>
                        <w:rFonts w:ascii="Cambria Math" w:hAnsi="Cambria Math"/>
                      </w:rPr>
                      <m:t>x</m:t>
                    </m:r>
                  </m:e>
                  <m:sub>
                    <m:r>
                      <w:rPr>
                        <w:rFonts w:ascii="Cambria Math" w:hAnsi="Cambria Math"/>
                      </w:rPr>
                      <m:t>j</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b</m:t>
                    </m:r>
                  </m:e>
                  <m:sub>
                    <m:r>
                      <w:rPr>
                        <w:rFonts w:ascii="Cambria Math" w:hAnsi="Cambria Math"/>
                      </w:rPr>
                      <m:t>j</m:t>
                    </m:r>
                  </m:sub>
                </m:sSub>
              </m:e>
            </m:eqArr>
          </m:e>
        </m:d>
      </m:oMath>
      <w:r w:rsidR="00F6634B">
        <w:t xml:space="preserve">       </w:t>
      </w:r>
      <w:r w:rsidR="00FF53E4">
        <w:t xml:space="preserve"> </w:t>
      </w:r>
      <w:r w:rsidR="00F6634B">
        <w:t xml:space="preserve"> </w:t>
      </w:r>
      <w:r w:rsidR="00EF234E">
        <w:t xml:space="preserve">   </w:t>
      </w:r>
      <w:r w:rsidR="00D37592">
        <w:t xml:space="preserve"> </w:t>
      </w:r>
      <w:r w:rsidR="00EF234E">
        <w:t xml:space="preserve">  (</w:t>
      </w:r>
      <w:r w:rsidR="00FF53E4">
        <w:t>5</w:t>
      </w:r>
      <w:r w:rsidR="00EF234E">
        <w:t>)</w:t>
      </w:r>
    </w:p>
    <w:p w14:paraId="59CB5A6B" w14:textId="77777777" w:rsidR="00F6634B" w:rsidRPr="00D46A8A" w:rsidRDefault="00F6634B" w:rsidP="003A532E">
      <w:pPr>
        <w:rPr>
          <w:lang w:eastAsia="zh-CN"/>
        </w:rPr>
      </w:pPr>
      <w:r w:rsidRPr="00D46A8A">
        <w:rPr>
          <w:rFonts w:hint="eastAsia"/>
          <w:lang w:eastAsia="zh-CN"/>
        </w:rPr>
        <w:t>其中</w:t>
      </w:r>
      <w:r w:rsidRPr="003A532E">
        <w:rPr>
          <w:i/>
          <w:iCs/>
          <w:lang w:eastAsia="zh-CN"/>
        </w:rPr>
        <w:t>b</w:t>
      </w:r>
      <w:r w:rsidRPr="003A532E">
        <w:rPr>
          <w:i/>
          <w:iCs/>
          <w:vertAlign w:val="subscript"/>
          <w:lang w:eastAsia="zh-CN"/>
        </w:rPr>
        <w:t>j</w:t>
      </w:r>
      <w:r w:rsidRPr="00D46A8A">
        <w:rPr>
          <w:rFonts w:hint="eastAsia"/>
          <w:lang w:eastAsia="zh-CN"/>
        </w:rPr>
        <w:t>为调整水平阈值，当因素状态过差时进行调整。</w:t>
      </w:r>
    </w:p>
    <w:p w14:paraId="6958A531" w14:textId="77777777" w:rsidR="00F6634B" w:rsidRPr="00D46A8A" w:rsidRDefault="00F6634B" w:rsidP="003A532E">
      <w:pPr>
        <w:rPr>
          <w:lang w:eastAsia="zh-CN"/>
        </w:rPr>
      </w:pPr>
      <w:r w:rsidRPr="00D46A8A">
        <w:rPr>
          <w:rFonts w:hint="eastAsia"/>
          <w:lang w:eastAsia="zh-CN"/>
        </w:rPr>
        <w:t>随后，将所求出的常权向量</w:t>
      </w:r>
      <w:r w:rsidRPr="003A532E">
        <w:rPr>
          <w:rFonts w:hint="eastAsia"/>
          <w:i/>
          <w:iCs/>
          <w:lang w:eastAsia="zh-CN"/>
        </w:rPr>
        <w:t>A</w:t>
      </w:r>
      <w:r w:rsidRPr="003A532E">
        <w:rPr>
          <w:rFonts w:hint="eastAsia"/>
          <w:i/>
          <w:iCs/>
          <w:vertAlign w:val="subscript"/>
          <w:lang w:eastAsia="zh-CN"/>
        </w:rPr>
        <w:t>j</w:t>
      </w:r>
      <w:r w:rsidRPr="00D46A8A">
        <w:rPr>
          <w:rFonts w:hint="eastAsia"/>
          <w:lang w:eastAsia="zh-CN"/>
        </w:rPr>
        <w:t>与</w:t>
      </w:r>
      <w:r>
        <w:rPr>
          <w:rFonts w:hint="eastAsia"/>
          <w:lang w:eastAsia="zh-CN"/>
        </w:rPr>
        <w:t>均衡函数</w:t>
      </w:r>
      <w:r w:rsidRPr="00D46A8A">
        <w:rPr>
          <w:rFonts w:hint="eastAsia"/>
          <w:lang w:eastAsia="zh-CN"/>
        </w:rPr>
        <w:t>进行</w:t>
      </w:r>
      <w:r w:rsidRPr="00D46A8A">
        <w:rPr>
          <w:lang w:eastAsia="zh-CN"/>
        </w:rPr>
        <w:t>Hadamard</w:t>
      </w:r>
      <w:r w:rsidRPr="00D46A8A">
        <w:rPr>
          <w:rFonts w:hint="eastAsia"/>
          <w:lang w:eastAsia="zh-CN"/>
        </w:rPr>
        <w:t>乘积变权，在进行归一化后求得变权向量</w:t>
      </w:r>
      <w:r w:rsidRPr="003A532E">
        <w:rPr>
          <w:i/>
          <w:iCs/>
          <w:lang w:eastAsia="zh-CN"/>
        </w:rPr>
        <w:t>W</w:t>
      </w:r>
      <w:r w:rsidRPr="00D46A8A">
        <w:rPr>
          <w:rFonts w:hint="eastAsia"/>
          <w:lang w:eastAsia="zh-CN"/>
        </w:rPr>
        <w:t>如下式所示：</w:t>
      </w:r>
    </w:p>
    <w:p w14:paraId="1E7E5C3D" w14:textId="19ECDFF3" w:rsidR="007B35A9" w:rsidRDefault="00F6634B" w:rsidP="00D37592">
      <w:pPr>
        <w:pStyle w:val="affe"/>
        <w:tabs>
          <w:tab w:val="clear" w:pos="5520"/>
          <w:tab w:val="left" w:pos="3360"/>
          <w:tab w:val="left" w:pos="7513"/>
        </w:tabs>
        <w:ind w:firstLineChars="75"/>
      </w:p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num>
          <m:den>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hint="eastAsia"/>
                      </w:rPr>
                      <m:t>i</m:t>
                    </m:r>
                  </m:sub>
                </m:sSub>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nary>
          </m:den>
        </m:f>
      </m:oMath>
      <w:r w:rsidRPr="00D46A8A">
        <w:t xml:space="preserve"> </w:t>
      </w:r>
      <w:r w:rsidR="00D37592">
        <w:t xml:space="preserve">                       </w:t>
      </w:r>
      <w:r w:rsidR="00FF53E4">
        <w:t xml:space="preserve">  </w:t>
      </w:r>
      <w:r w:rsidR="00D37592">
        <w:t xml:space="preserve">     </w:t>
      </w:r>
      <w:r w:rsidR="00EF234E">
        <w:t>(</w:t>
      </w:r>
      <w:r w:rsidR="00FF53E4">
        <w:t>6</w:t>
      </w:r>
      <w:r w:rsidR="00EF234E">
        <w:t>)</w:t>
      </w:r>
    </w:p>
    <w:p w14:paraId="2A141D2D" w14:textId="380F13C8" w:rsidR="00010A58" w:rsidRPr="00F6634B" w:rsidRDefault="00383B95" w:rsidP="005E1A34">
      <w:pPr>
        <w:pStyle w:val="affb"/>
      </w:pPr>
      <w:r>
        <w:t>3</w:t>
      </w:r>
      <w:r w:rsidR="00010A58" w:rsidRPr="00F6634B">
        <w:t>.2</w:t>
      </w:r>
      <w:r w:rsidR="008A1E9B">
        <w:t xml:space="preserve"> </w:t>
      </w:r>
      <w:r w:rsidR="004B6D8D" w:rsidRPr="00F6634B">
        <w:rPr>
          <w:rFonts w:hint="eastAsia"/>
        </w:rPr>
        <w:t>总</w:t>
      </w:r>
      <w:r w:rsidR="00494805" w:rsidRPr="00F6634B">
        <w:rPr>
          <w:rFonts w:hint="eastAsia"/>
        </w:rPr>
        <w:t>评价指标计算</w:t>
      </w:r>
    </w:p>
    <w:p w14:paraId="647CE736" w14:textId="0A8EB671" w:rsidR="00713C21" w:rsidRDefault="00AA6045" w:rsidP="003A532E">
      <w:pPr>
        <w:rPr>
          <w:lang w:eastAsia="zh-CN"/>
        </w:rPr>
      </w:pPr>
      <w:r>
        <w:rPr>
          <w:rFonts w:hint="eastAsia"/>
          <w:lang w:eastAsia="zh-CN"/>
        </w:rPr>
        <w:t>总</w:t>
      </w:r>
      <w:bookmarkStart w:id="2" w:name="_Hlk130894310"/>
      <w:r>
        <w:rPr>
          <w:rFonts w:hint="eastAsia"/>
          <w:lang w:eastAsia="zh-CN"/>
        </w:rPr>
        <w:t>评价指标</w:t>
      </w:r>
      <w:r w:rsidR="001C2CBB">
        <w:rPr>
          <w:rFonts w:hint="eastAsia"/>
          <w:lang w:eastAsia="zh-CN"/>
        </w:rPr>
        <w:t>Q</w:t>
      </w:r>
      <w:r w:rsidR="00473CB2">
        <w:rPr>
          <w:rFonts w:hint="eastAsia"/>
          <w:lang w:eastAsia="zh-CN"/>
        </w:rPr>
        <w:t>的</w:t>
      </w:r>
      <w:r>
        <w:rPr>
          <w:rFonts w:hint="eastAsia"/>
          <w:lang w:eastAsia="zh-CN"/>
        </w:rPr>
        <w:t>计算</w:t>
      </w:r>
      <w:r w:rsidR="005211DA">
        <w:rPr>
          <w:rFonts w:hint="eastAsia"/>
          <w:lang w:eastAsia="zh-CN"/>
        </w:rPr>
        <w:t>通过</w:t>
      </w:r>
      <w:r w:rsidR="00473CB2">
        <w:rPr>
          <w:rFonts w:hint="eastAsia"/>
          <w:lang w:eastAsia="zh-CN"/>
        </w:rPr>
        <w:t>岩层</w:t>
      </w:r>
      <w:r w:rsidR="00713C21">
        <w:rPr>
          <w:rFonts w:hint="eastAsia"/>
          <w:lang w:eastAsia="zh-CN"/>
        </w:rPr>
        <w:t>电性参数、稳定性参数、渗透性参数、地质构造等参数</w:t>
      </w:r>
      <w:r w:rsidR="00473CB2">
        <w:rPr>
          <w:rFonts w:hint="eastAsia"/>
          <w:lang w:eastAsia="zh-CN"/>
        </w:rPr>
        <w:t>值得出。</w:t>
      </w:r>
      <w:r w:rsidR="008942BF">
        <w:rPr>
          <w:rFonts w:hint="eastAsia"/>
          <w:lang w:eastAsia="zh-CN"/>
        </w:rPr>
        <w:t>其中岩层电性参数通过底板的电阻率</w:t>
      </w:r>
      <w:r w:rsidR="00CB0F96">
        <w:rPr>
          <w:rFonts w:hint="eastAsia"/>
          <w:lang w:eastAsia="zh-CN"/>
        </w:rPr>
        <w:t>的分布情况计算所得，假设底板地层分为</w:t>
      </w:r>
      <w:r w:rsidR="00CB0F96" w:rsidRPr="00DF0085">
        <w:rPr>
          <w:i/>
          <w:iCs/>
          <w:lang w:eastAsia="zh-CN"/>
        </w:rPr>
        <w:t>j</w:t>
      </w:r>
      <w:r w:rsidR="00CB0F96">
        <w:rPr>
          <w:rFonts w:hint="eastAsia"/>
          <w:lang w:eastAsia="zh-CN"/>
        </w:rPr>
        <w:t>层，探测得地层</w:t>
      </w:r>
      <w:r w:rsidR="00CB0F96" w:rsidRPr="003A532E">
        <w:rPr>
          <w:rFonts w:hint="eastAsia"/>
          <w:lang w:eastAsia="zh-CN"/>
        </w:rPr>
        <w:t>为</w:t>
      </w:r>
      <w:r w:rsidR="00CB0F96" w:rsidRPr="003A532E">
        <w:rPr>
          <w:rFonts w:hint="eastAsia"/>
          <w:lang w:eastAsia="zh-CN"/>
        </w:rPr>
        <w:t>[</w:t>
      </w:r>
      <w:r w:rsidR="00CB0F96" w:rsidRPr="00EF234E">
        <w:rPr>
          <w:i/>
          <w:iCs/>
          <w:lang w:eastAsia="zh-CN"/>
        </w:rPr>
        <w:t>Y</w:t>
      </w:r>
      <w:r w:rsidR="00CB0F96" w:rsidRPr="00EF234E">
        <w:rPr>
          <w:i/>
          <w:iCs/>
          <w:vertAlign w:val="subscript"/>
          <w:lang w:eastAsia="zh-CN"/>
        </w:rPr>
        <w:t>1</w:t>
      </w:r>
      <w:r w:rsidR="00CB0F96" w:rsidRPr="00EF234E">
        <w:rPr>
          <w:i/>
          <w:iCs/>
          <w:lang w:eastAsia="zh-CN"/>
        </w:rPr>
        <w:t>, Y</w:t>
      </w:r>
      <w:r w:rsidR="00CB0F96" w:rsidRPr="00EF234E">
        <w:rPr>
          <w:i/>
          <w:iCs/>
          <w:vertAlign w:val="subscript"/>
          <w:lang w:eastAsia="zh-CN"/>
        </w:rPr>
        <w:t>2</w:t>
      </w:r>
      <w:r w:rsidR="00CB0F96" w:rsidRPr="00EF234E">
        <w:rPr>
          <w:i/>
          <w:iCs/>
          <w:lang w:eastAsia="zh-CN"/>
        </w:rPr>
        <w:t>, Y</w:t>
      </w:r>
      <w:r w:rsidR="00CB0F96" w:rsidRPr="00EF234E">
        <w:rPr>
          <w:i/>
          <w:iCs/>
          <w:vertAlign w:val="subscript"/>
          <w:lang w:eastAsia="zh-CN"/>
        </w:rPr>
        <w:t>3</w:t>
      </w:r>
      <w:r w:rsidR="00CB0F96" w:rsidRPr="00EF234E">
        <w:rPr>
          <w:i/>
          <w:iCs/>
          <w:lang w:eastAsia="zh-CN"/>
        </w:rPr>
        <w:t>…Y</w:t>
      </w:r>
      <w:r w:rsidR="00CB0F96">
        <w:rPr>
          <w:i/>
          <w:iCs/>
          <w:vertAlign w:val="subscript"/>
          <w:lang w:eastAsia="zh-CN"/>
        </w:rPr>
        <w:t>j</w:t>
      </w:r>
      <w:r w:rsidR="00CB0F96" w:rsidRPr="003A532E">
        <w:rPr>
          <w:lang w:eastAsia="zh-CN"/>
        </w:rPr>
        <w:t>]</w:t>
      </w:r>
      <w:r w:rsidR="00CB0F96" w:rsidRPr="003A532E">
        <w:rPr>
          <w:rFonts w:hint="eastAsia"/>
          <w:lang w:eastAsia="zh-CN"/>
        </w:rPr>
        <w:t>，每一层</w:t>
      </w:r>
      <w:r w:rsidR="00CB0F96" w:rsidRPr="003A532E">
        <w:rPr>
          <w:rFonts w:hint="eastAsia"/>
          <w:i/>
          <w:iCs/>
          <w:lang w:eastAsia="zh-CN"/>
        </w:rPr>
        <w:t>Y</w:t>
      </w:r>
      <w:r w:rsidR="00CB0F96" w:rsidRPr="003A532E">
        <w:rPr>
          <w:rFonts w:hint="eastAsia"/>
          <w:lang w:eastAsia="zh-CN"/>
        </w:rPr>
        <w:t>由若干单位的电阻率单元</w:t>
      </w:r>
      <w:r w:rsidR="00CB0F96" w:rsidRPr="003A532E">
        <w:rPr>
          <w:i/>
          <w:iCs/>
          <w:lang w:eastAsia="zh-CN"/>
        </w:rPr>
        <w:t>X</w:t>
      </w:r>
      <w:r w:rsidR="00CB0F96" w:rsidRPr="003A532E">
        <w:rPr>
          <w:rFonts w:hint="eastAsia"/>
          <w:lang w:eastAsia="zh-CN"/>
        </w:rPr>
        <w:t>组成，</w:t>
      </w:r>
      <w:r w:rsidR="00CB0F96" w:rsidRPr="003A532E">
        <w:rPr>
          <w:i/>
          <w:iCs/>
          <w:lang w:eastAsia="zh-CN"/>
        </w:rPr>
        <w:t>Y</w:t>
      </w:r>
      <w:r w:rsidR="00CB0F96" w:rsidRPr="003A532E">
        <w:rPr>
          <w:rFonts w:hint="eastAsia"/>
          <w:lang w:eastAsia="zh-CN"/>
        </w:rPr>
        <w:t>为</w:t>
      </w:r>
      <w:r w:rsidR="00CB0F96" w:rsidRPr="003A532E">
        <w:rPr>
          <w:rFonts w:hint="eastAsia"/>
          <w:lang w:eastAsia="zh-CN"/>
        </w:rPr>
        <w:t>[</w:t>
      </w:r>
      <w:r w:rsidR="00CB0F96" w:rsidRPr="006F1BC1">
        <w:rPr>
          <w:i/>
          <w:iCs/>
          <w:lang w:eastAsia="zh-CN"/>
        </w:rPr>
        <w:t>X</w:t>
      </w:r>
      <w:r w:rsidR="00CB0F96" w:rsidRPr="006F1BC1">
        <w:rPr>
          <w:i/>
          <w:iCs/>
          <w:vertAlign w:val="subscript"/>
          <w:lang w:eastAsia="zh-CN"/>
        </w:rPr>
        <w:t>1</w:t>
      </w:r>
      <w:r w:rsidR="00CB0F96" w:rsidRPr="006F1BC1">
        <w:rPr>
          <w:i/>
          <w:iCs/>
          <w:lang w:eastAsia="zh-CN"/>
        </w:rPr>
        <w:t>, X</w:t>
      </w:r>
      <w:r w:rsidR="00CB0F96" w:rsidRPr="006F1BC1">
        <w:rPr>
          <w:i/>
          <w:iCs/>
          <w:vertAlign w:val="subscript"/>
          <w:lang w:eastAsia="zh-CN"/>
        </w:rPr>
        <w:t>2</w:t>
      </w:r>
      <w:r w:rsidR="00CB0F96" w:rsidRPr="006F1BC1">
        <w:rPr>
          <w:rFonts w:hint="eastAsia"/>
          <w:i/>
          <w:iCs/>
          <w:lang w:eastAsia="zh-CN"/>
        </w:rPr>
        <w:t>,</w:t>
      </w:r>
      <w:r w:rsidR="00CB0F96" w:rsidRPr="006F1BC1">
        <w:rPr>
          <w:i/>
          <w:iCs/>
          <w:lang w:eastAsia="zh-CN"/>
        </w:rPr>
        <w:t>X</w:t>
      </w:r>
      <w:r w:rsidR="00CB0F96" w:rsidRPr="006F1BC1">
        <w:rPr>
          <w:i/>
          <w:iCs/>
          <w:vertAlign w:val="subscript"/>
          <w:lang w:eastAsia="zh-CN"/>
        </w:rPr>
        <w:t>3</w:t>
      </w:r>
      <w:r w:rsidR="00CB0F96" w:rsidRPr="006F1BC1">
        <w:rPr>
          <w:i/>
          <w:iCs/>
          <w:lang w:eastAsia="zh-CN"/>
        </w:rPr>
        <w:t>…X</w:t>
      </w:r>
      <w:r w:rsidR="00CB0F96" w:rsidRPr="006F1BC1">
        <w:rPr>
          <w:i/>
          <w:iCs/>
          <w:vertAlign w:val="subscript"/>
          <w:lang w:eastAsia="zh-CN"/>
        </w:rPr>
        <w:t>k</w:t>
      </w:r>
      <w:r w:rsidR="00CB0F96" w:rsidRPr="003A532E">
        <w:rPr>
          <w:lang w:eastAsia="zh-CN"/>
        </w:rPr>
        <w:t>]</w:t>
      </w:r>
      <w:r w:rsidR="00CB0F96" w:rsidRPr="003A532E">
        <w:rPr>
          <w:rFonts w:hint="eastAsia"/>
          <w:lang w:eastAsia="zh-CN"/>
        </w:rPr>
        <w:t>，</w:t>
      </w:r>
      <w:r w:rsidR="00CB0F96">
        <w:rPr>
          <w:rFonts w:hint="eastAsia"/>
          <w:lang w:eastAsia="zh-CN"/>
        </w:rPr>
        <w:t>以</w:t>
      </w:r>
      <w:r w:rsidR="00CB0F96">
        <w:rPr>
          <w:rFonts w:hint="eastAsia"/>
          <w:lang w:eastAsia="zh-CN"/>
        </w:rPr>
        <w:t>4</w:t>
      </w:r>
      <w:r w:rsidR="00CB0F96">
        <w:rPr>
          <w:lang w:eastAsia="zh-CN"/>
        </w:rPr>
        <w:t>13</w:t>
      </w:r>
      <w:r w:rsidR="00CB0F96">
        <w:rPr>
          <w:rFonts w:hint="eastAsia"/>
          <w:lang w:eastAsia="zh-CN"/>
        </w:rPr>
        <w:t>巷道</w:t>
      </w:r>
      <w:r w:rsidR="00CB0F96">
        <w:rPr>
          <w:rFonts w:hint="eastAsia"/>
          <w:lang w:eastAsia="zh-CN"/>
        </w:rPr>
        <w:t>6</w:t>
      </w:r>
      <w:r w:rsidR="00CB0F96">
        <w:rPr>
          <w:lang w:eastAsia="zh-CN"/>
        </w:rPr>
        <w:t xml:space="preserve">30 </w:t>
      </w:r>
      <w:r w:rsidR="00CB0F96">
        <w:rPr>
          <w:rFonts w:hint="eastAsia"/>
          <w:lang w:eastAsia="zh-CN"/>
        </w:rPr>
        <w:t>m</w:t>
      </w:r>
      <w:r w:rsidR="00CB0F96">
        <w:rPr>
          <w:rFonts w:hint="eastAsia"/>
          <w:lang w:eastAsia="zh-CN"/>
        </w:rPr>
        <w:t>处底板不同深度下电阻率分布情况为例如图</w:t>
      </w:r>
      <w:r w:rsidR="00CB0F96">
        <w:rPr>
          <w:rFonts w:hint="eastAsia"/>
          <w:lang w:eastAsia="zh-CN"/>
        </w:rPr>
        <w:t>8</w:t>
      </w:r>
      <w:r w:rsidR="00CB0F96">
        <w:rPr>
          <w:rFonts w:hint="eastAsia"/>
          <w:lang w:eastAsia="zh-CN"/>
        </w:rPr>
        <w:t>所示。</w:t>
      </w:r>
    </w:p>
    <w:p w14:paraId="0F31B5D2" w14:textId="74E8C26E" w:rsidR="00ED4231" w:rsidRDefault="00CB0F96" w:rsidP="003A532E">
      <w:pPr>
        <w:rPr>
          <w:lang w:eastAsia="zh-CN"/>
        </w:rPr>
      </w:pPr>
      <w:r w:rsidRPr="00CB0F96">
        <w:rPr>
          <w:rFonts w:hint="eastAsia"/>
          <w:noProof/>
          <w:lang w:eastAsia="zh-CN"/>
        </w:rPr>
        <w:drawing>
          <wp:inline distT="0" distB="0" distL="0" distR="0" wp14:anchorId="5513F535" wp14:editId="43BBCA42">
            <wp:extent cx="2198806" cy="17558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2940" cy="1783131"/>
                    </a:xfrm>
                    <a:prstGeom prst="rect">
                      <a:avLst/>
                    </a:prstGeom>
                    <a:noFill/>
                    <a:ln>
                      <a:noFill/>
                    </a:ln>
                  </pic:spPr>
                </pic:pic>
              </a:graphicData>
            </a:graphic>
          </wp:inline>
        </w:drawing>
      </w:r>
    </w:p>
    <w:p w14:paraId="1EFA0A8B" w14:textId="6A22AD2B" w:rsidR="00ED4231" w:rsidRDefault="00CB0F96" w:rsidP="005C5591">
      <w:pPr>
        <w:pStyle w:val="aff1"/>
      </w:pPr>
      <w:r>
        <w:rPr>
          <w:rFonts w:hint="eastAsia"/>
        </w:rPr>
        <w:t>图</w:t>
      </w:r>
      <w:r>
        <w:rPr>
          <w:rFonts w:hint="eastAsia"/>
        </w:rPr>
        <w:t>8</w:t>
      </w:r>
      <w:r>
        <w:t xml:space="preserve"> 413</w:t>
      </w:r>
      <w:r>
        <w:rPr>
          <w:rFonts w:hint="eastAsia"/>
        </w:rPr>
        <w:t>巷道</w:t>
      </w:r>
      <w:r>
        <w:rPr>
          <w:rFonts w:hint="eastAsia"/>
        </w:rPr>
        <w:t>6</w:t>
      </w:r>
      <w:r>
        <w:t xml:space="preserve">30 </w:t>
      </w:r>
      <w:r>
        <w:rPr>
          <w:rFonts w:hint="eastAsia"/>
        </w:rPr>
        <w:t>m</w:t>
      </w:r>
      <w:r>
        <w:rPr>
          <w:rFonts w:hint="eastAsia"/>
        </w:rPr>
        <w:t>处底板不同深度下电阻率分布</w:t>
      </w:r>
    </w:p>
    <w:p w14:paraId="4F5A38D7" w14:textId="61FC7A86" w:rsidR="005C5591" w:rsidRDefault="005C5591" w:rsidP="005C5591">
      <w:pPr>
        <w:pStyle w:val="aff1"/>
      </w:pPr>
      <w:r>
        <w:t>Fig.8 Resistivity distribution in different depths of floor at 630 m of roadway 413</w:t>
      </w:r>
    </w:p>
    <w:p w14:paraId="600BF8C1" w14:textId="5DF759D7" w:rsidR="00473CB2" w:rsidRDefault="002B0CCD" w:rsidP="003A532E">
      <w:pPr>
        <w:rPr>
          <w:sz w:val="26"/>
          <w:lang w:eastAsia="zh-CN"/>
        </w:rPr>
      </w:pPr>
      <w:r>
        <w:rPr>
          <w:rFonts w:hint="eastAsia"/>
          <w:lang w:eastAsia="zh-CN"/>
        </w:rPr>
        <w:t>电性参数值</w:t>
      </w:r>
      <w:r>
        <w:rPr>
          <w:rFonts w:hint="eastAsia"/>
          <w:lang w:eastAsia="zh-CN"/>
        </w:rPr>
        <w:t>m</w:t>
      </w:r>
      <w:r w:rsidR="00EF3D83" w:rsidRPr="003A532E">
        <w:rPr>
          <w:rFonts w:hint="eastAsia"/>
          <w:lang w:eastAsia="zh-CN"/>
        </w:rPr>
        <w:t>将每一层的电阻率进行归一化处理后对地层电阻率</w:t>
      </w:r>
      <w:r w:rsidR="009F0121" w:rsidRPr="003A532E">
        <w:rPr>
          <w:rFonts w:hint="eastAsia"/>
          <w:lang w:eastAsia="zh-CN"/>
        </w:rPr>
        <w:t>进行</w:t>
      </w:r>
      <w:r w:rsidR="00965A68" w:rsidRPr="003A532E">
        <w:rPr>
          <w:rFonts w:hint="eastAsia"/>
          <w:lang w:eastAsia="zh-CN"/>
        </w:rPr>
        <w:t>总</w:t>
      </w:r>
      <w:r w:rsidR="009F0121" w:rsidRPr="003A532E">
        <w:rPr>
          <w:rFonts w:hint="eastAsia"/>
          <w:lang w:eastAsia="zh-CN"/>
        </w:rPr>
        <w:t>不均匀度</w:t>
      </w:r>
      <w:proofErr w:type="spellStart"/>
      <w:r w:rsidR="009F0121" w:rsidRPr="003A532E">
        <w:rPr>
          <w:rFonts w:hint="eastAsia"/>
          <w:lang w:eastAsia="zh-CN"/>
        </w:rPr>
        <w:t>Ue</w:t>
      </w:r>
      <w:proofErr w:type="spellEnd"/>
      <w:r w:rsidR="009F0121" w:rsidRPr="003A532E">
        <w:rPr>
          <w:rFonts w:hint="eastAsia"/>
          <w:lang w:eastAsia="zh-CN"/>
        </w:rPr>
        <w:t>计算，具体计算过程如下：</w:t>
      </w:r>
    </w:p>
    <w:p w14:paraId="770C5933" w14:textId="2833EA75" w:rsidR="009F0121" w:rsidRDefault="00233306" w:rsidP="00EF234E">
      <w:pPr>
        <w:pStyle w:val="affe"/>
        <w:ind w:firstLine="300"/>
      </w:pPr>
      <m:oMath>
        <m:sSub>
          <m:sSubPr>
            <m:ctrlPr>
              <w:rPr>
                <w:rFonts w:ascii="Cambria Math" w:hAnsi="Cambria Math"/>
              </w:rPr>
            </m:ctrlPr>
          </m:sSubPr>
          <m:e>
            <m:r>
              <m:rPr>
                <m:sty m:val="p"/>
              </m:rPr>
              <w:rPr>
                <w:rFonts w:ascii="Cambria Math" w:hAnsi="Cambria Math" w:hint="eastAsia"/>
              </w:rPr>
              <m:t>Ue</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a</m:t>
        </m:r>
        <m:r>
          <m:rPr>
            <m:sty m:val="p"/>
          </m:rPr>
          <w:rPr>
            <w:rFonts w:ascii="Cambria Math" w:hAnsi="Cambria Math"/>
          </w:rPr>
          <m:t>=1,2,3…</m:t>
        </m:r>
        <m:r>
          <w:rPr>
            <w:rFonts w:ascii="Cambria Math" w:hAnsi="Cambria Math"/>
          </w:rPr>
          <m:t>n</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&lt;</m:t>
        </m:r>
        <m:r>
          <w:rPr>
            <w:rFonts w:ascii="Cambria Math" w:hAnsi="Cambria Math" w:hint="eastAsia"/>
          </w:rPr>
          <m:t>z</m:t>
        </m:r>
        <m:r>
          <m:rPr>
            <m:sty m:val="p"/>
          </m:rPr>
          <w:rPr>
            <w:rFonts w:ascii="Cambria Math" w:hAnsi="Cambria Math"/>
          </w:rPr>
          <m:t>)</m:t>
        </m:r>
      </m:oMath>
      <w:r w:rsidR="00C6454C">
        <w:rPr>
          <w:rFonts w:hint="eastAsia"/>
        </w:rPr>
        <w:t xml:space="preserve"> </w:t>
      </w:r>
      <w:r w:rsidR="00C6454C">
        <w:t xml:space="preserve">  </w:t>
      </w:r>
      <w:r w:rsidR="006613EE">
        <w:t xml:space="preserve">  </w:t>
      </w:r>
      <w:r w:rsidR="005D39C0">
        <w:t xml:space="preserve"> </w:t>
      </w:r>
      <w:r w:rsidR="00C6454C">
        <w:t xml:space="preserve">  </w:t>
      </w:r>
      <w:r w:rsidR="00EF234E">
        <w:t>(</w:t>
      </w:r>
      <w:r w:rsidR="00FF53E4">
        <w:t>7</w:t>
      </w:r>
      <w:r w:rsidR="00EF234E">
        <w:t>)</w:t>
      </w:r>
    </w:p>
    <w:p w14:paraId="08624593" w14:textId="705FCAB8" w:rsidR="00C6454C" w:rsidRDefault="00C6454C" w:rsidP="00EF234E">
      <w:pPr>
        <w:pStyle w:val="affe"/>
        <w:ind w:firstLine="300"/>
      </w:pPr>
      <m:oMath>
        <m:r>
          <m:rPr>
            <m:sty m:val="p"/>
          </m:rPr>
          <w:rPr>
            <w:rFonts w:ascii="Cambria Math" w:hAnsi="Cambria Math"/>
          </w:rPr>
          <m:t xml:space="preserve">Ue=  </m:t>
        </m:r>
        <m:f>
          <m:fPr>
            <m:ctrlPr>
              <w:rPr>
                <w:rFonts w:ascii="Cambria Math" w:hAnsi="Cambria Math"/>
                <w:i/>
              </w:rPr>
            </m:ctrlPr>
          </m:fPr>
          <m:num>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Ue</m:t>
                    </m:r>
                  </m:e>
                  <m:sub>
                    <m:r>
                      <w:rPr>
                        <w:rFonts w:ascii="Cambria Math" w:hAnsi="Cambria Math"/>
                      </w:rPr>
                      <m:t>i</m:t>
                    </m:r>
                  </m:sub>
                </m:sSub>
              </m:e>
            </m:nary>
          </m:num>
          <m:den>
            <m:sSub>
              <m:sSubPr>
                <m:ctrlPr>
                  <w:rPr>
                    <w:rFonts w:ascii="Cambria Math" w:hAnsi="Cambria Math"/>
                    <w:i/>
                  </w:rPr>
                </m:ctrlPr>
              </m:sSubPr>
              <m:e>
                <m:r>
                  <w:rPr>
                    <w:rFonts w:ascii="Cambria Math" w:hAnsi="Cambria Math" w:hint="eastAsia"/>
                  </w:rPr>
                  <m:t>i</m:t>
                </m:r>
              </m:e>
              <m:sub>
                <m:r>
                  <w:rPr>
                    <w:rFonts w:ascii="Cambria Math" w:hAnsi="Cambria Math"/>
                  </w:rPr>
                  <m:t>max</m:t>
                </m:r>
              </m:sub>
            </m:sSub>
          </m:den>
        </m:f>
      </m:oMath>
      <w:r w:rsidR="00037A0A">
        <w:rPr>
          <w:rFonts w:hint="eastAsia"/>
        </w:rPr>
        <w:t xml:space="preserve"> </w:t>
      </w:r>
      <w:r w:rsidR="00037A0A">
        <w:t xml:space="preserve">                </w:t>
      </w:r>
      <w:r w:rsidR="00FF53E4">
        <w:t xml:space="preserve">   </w:t>
      </w:r>
      <w:r w:rsidR="00037A0A">
        <w:t xml:space="preserve">      </w:t>
      </w:r>
      <w:r w:rsidR="006613EE">
        <w:t xml:space="preserve"> </w:t>
      </w:r>
      <w:r w:rsidR="005D39C0">
        <w:t xml:space="preserve">  </w:t>
      </w:r>
      <w:r w:rsidR="006613EE">
        <w:t xml:space="preserve">  </w:t>
      </w:r>
      <w:r w:rsidR="00037A0A">
        <w:t xml:space="preserve">      </w:t>
      </w:r>
      <w:r w:rsidR="00037A0A">
        <w:rPr>
          <w:rFonts w:hint="eastAsia"/>
        </w:rPr>
        <w:t>(</w:t>
      </w:r>
      <w:r w:rsidR="00FF53E4">
        <w:t>8</w:t>
      </w:r>
      <w:r w:rsidR="00037A0A">
        <w:t>)</w:t>
      </w:r>
    </w:p>
    <w:p w14:paraId="1CCDDB1F" w14:textId="040B39B0" w:rsidR="007A6E34" w:rsidRDefault="00037A0A" w:rsidP="00EF234E">
      <w:pPr>
        <w:rPr>
          <w:lang w:eastAsia="zh-CN"/>
        </w:rPr>
      </w:pPr>
      <w:bookmarkStart w:id="3" w:name="_Hlk125996698"/>
      <w:r>
        <w:rPr>
          <w:rFonts w:hint="eastAsia"/>
          <w:lang w:eastAsia="zh-CN"/>
        </w:rPr>
        <w:t>其中</w:t>
      </w:r>
      <w:r w:rsidR="00965A68" w:rsidRPr="00EF234E">
        <w:rPr>
          <w:i/>
          <w:iCs/>
          <w:lang w:eastAsia="zh-CN"/>
        </w:rPr>
        <w:t>i</w:t>
      </w:r>
      <w:r w:rsidR="00965A68" w:rsidRPr="00EF234E">
        <w:rPr>
          <w:i/>
          <w:iCs/>
          <w:vertAlign w:val="subscript"/>
          <w:lang w:eastAsia="zh-CN"/>
        </w:rPr>
        <w:t>max</w:t>
      </w:r>
      <w:r w:rsidR="00965A68">
        <w:rPr>
          <w:rFonts w:hint="eastAsia"/>
          <w:lang w:eastAsia="zh-CN"/>
        </w:rPr>
        <w:t>为单个不均匀度计算次数；</w:t>
      </w:r>
      <w:r>
        <w:rPr>
          <w:rFonts w:hint="eastAsia"/>
          <w:lang w:eastAsia="zh-CN"/>
        </w:rPr>
        <w:t>z</w:t>
      </w:r>
      <w:r>
        <w:rPr>
          <w:rFonts w:hint="eastAsia"/>
          <w:lang w:eastAsia="zh-CN"/>
        </w:rPr>
        <w:t>为集中系数，经测试</w:t>
      </w:r>
      <w:r>
        <w:rPr>
          <w:rFonts w:hint="eastAsia"/>
          <w:lang w:eastAsia="zh-CN"/>
        </w:rPr>
        <w:t>z</w:t>
      </w:r>
      <w:r>
        <w:rPr>
          <w:rFonts w:hint="eastAsia"/>
          <w:lang w:eastAsia="zh-CN"/>
        </w:rPr>
        <w:t>取</w:t>
      </w:r>
      <w:r>
        <w:rPr>
          <w:lang w:eastAsia="zh-CN"/>
        </w:rPr>
        <w:t>4-6</w:t>
      </w:r>
      <w:r>
        <w:rPr>
          <w:rFonts w:hint="eastAsia"/>
          <w:lang w:eastAsia="zh-CN"/>
        </w:rPr>
        <w:t>为最佳值。</w:t>
      </w:r>
    </w:p>
    <w:bookmarkEnd w:id="3"/>
    <w:p w14:paraId="41589FD2" w14:textId="188C4870" w:rsidR="00490893" w:rsidRDefault="007A6E34" w:rsidP="00EF234E">
      <w:pPr>
        <w:rPr>
          <w:lang w:eastAsia="zh-CN"/>
        </w:rPr>
      </w:pPr>
      <w:r>
        <w:rPr>
          <w:rFonts w:hint="eastAsia"/>
          <w:lang w:eastAsia="zh-CN"/>
        </w:rPr>
        <w:t>稳定性参数值</w:t>
      </w:r>
      <w:r w:rsidR="00490893">
        <w:rPr>
          <w:rFonts w:hint="eastAsia"/>
          <w:lang w:eastAsia="zh-CN"/>
        </w:rPr>
        <w:t>g</w:t>
      </w:r>
      <w:r w:rsidR="007164C5">
        <w:rPr>
          <w:rFonts w:hint="eastAsia"/>
          <w:lang w:eastAsia="zh-CN"/>
        </w:rPr>
        <w:t>通过计算底板的最大破坏深度值，根据电法探测</w:t>
      </w:r>
      <w:r w:rsidR="00AB512D">
        <w:rPr>
          <w:rFonts w:hint="eastAsia"/>
          <w:lang w:eastAsia="zh-CN"/>
        </w:rPr>
        <w:t>获取可能存在的油型气区域即电阻率异常位置来对比修正，得出地层的稳定性参数值。</w:t>
      </w:r>
    </w:p>
    <w:p w14:paraId="76ED5EAF" w14:textId="246AC1B8" w:rsidR="007A6E34" w:rsidRDefault="007A6E34" w:rsidP="00EF234E">
      <w:pPr>
        <w:rPr>
          <w:lang w:eastAsia="zh-CN"/>
        </w:rPr>
      </w:pPr>
      <w:r>
        <w:rPr>
          <w:rFonts w:hint="eastAsia"/>
          <w:lang w:eastAsia="zh-CN"/>
        </w:rPr>
        <w:t>渗透性参数值</w:t>
      </w:r>
      <w:r w:rsidR="00AB512D">
        <w:rPr>
          <w:rFonts w:hint="eastAsia"/>
          <w:lang w:eastAsia="zh-CN"/>
        </w:rPr>
        <w:t>c</w:t>
      </w:r>
      <w:r w:rsidR="00AB512D">
        <w:rPr>
          <w:rFonts w:hint="eastAsia"/>
          <w:lang w:eastAsia="zh-CN"/>
        </w:rPr>
        <w:t>通过</w:t>
      </w:r>
      <w:r>
        <w:rPr>
          <w:rFonts w:hint="eastAsia"/>
          <w:lang w:eastAsia="zh-CN"/>
        </w:rPr>
        <w:t>底板地质参数</w:t>
      </w:r>
      <w:r w:rsidR="00490893">
        <w:rPr>
          <w:rFonts w:hint="eastAsia"/>
          <w:lang w:eastAsia="zh-CN"/>
        </w:rPr>
        <w:t>值获取</w:t>
      </w:r>
      <w:r w:rsidR="00AB512D">
        <w:rPr>
          <w:rFonts w:hint="eastAsia"/>
          <w:lang w:eastAsia="zh-CN"/>
        </w:rPr>
        <w:t>后根据</w:t>
      </w:r>
      <w:r w:rsidR="001346AC">
        <w:rPr>
          <w:rFonts w:hint="eastAsia"/>
          <w:lang w:eastAsia="zh-CN"/>
        </w:rPr>
        <w:t>低渗、中渗、高渗进行划分取值。</w:t>
      </w:r>
    </w:p>
    <w:p w14:paraId="7CCB25BF" w14:textId="77777777" w:rsidR="001346AC" w:rsidRDefault="001346AC" w:rsidP="00EF234E">
      <w:pPr>
        <w:rPr>
          <w:lang w:eastAsia="zh-CN"/>
        </w:rPr>
      </w:pPr>
      <w:r>
        <w:rPr>
          <w:rFonts w:hint="eastAsia"/>
          <w:lang w:eastAsia="zh-CN"/>
        </w:rPr>
        <w:t>地质构造参数值根据实际情况取</w:t>
      </w:r>
      <w:r>
        <w:rPr>
          <w:rFonts w:hint="eastAsia"/>
          <w:lang w:eastAsia="zh-CN"/>
        </w:rPr>
        <w:t>0</w:t>
      </w:r>
      <w:r>
        <w:rPr>
          <w:rFonts w:hint="eastAsia"/>
          <w:lang w:eastAsia="zh-CN"/>
        </w:rPr>
        <w:t>或</w:t>
      </w:r>
      <w:r>
        <w:rPr>
          <w:rFonts w:hint="eastAsia"/>
          <w:lang w:eastAsia="zh-CN"/>
        </w:rPr>
        <w:t>1</w:t>
      </w:r>
      <w:r>
        <w:rPr>
          <w:rFonts w:hint="eastAsia"/>
          <w:lang w:eastAsia="zh-CN"/>
        </w:rPr>
        <w:t>表示地质构造存在或不存在。</w:t>
      </w:r>
    </w:p>
    <w:p w14:paraId="2E96692A" w14:textId="7785AEDD" w:rsidR="001346AC" w:rsidRDefault="001346AC" w:rsidP="00EF234E">
      <w:pPr>
        <w:rPr>
          <w:lang w:eastAsia="zh-CN"/>
        </w:rPr>
      </w:pPr>
      <w:r>
        <w:rPr>
          <w:rFonts w:hint="eastAsia"/>
          <w:lang w:eastAsia="zh-CN"/>
        </w:rPr>
        <w:t>最后四个影响参数值可表示为</w:t>
      </w:r>
      <w:r w:rsidR="001C2CBB" w:rsidRPr="00EF234E">
        <w:rPr>
          <w:rFonts w:cs="Times New Roman"/>
          <w:i/>
          <w:iCs/>
          <w:lang w:eastAsia="zh-CN"/>
        </w:rPr>
        <w:t>η</w:t>
      </w:r>
      <w:r w:rsidR="001C2CBB">
        <w:rPr>
          <w:rFonts w:ascii="宋体" w:hAnsi="宋体" w:hint="eastAsia"/>
          <w:lang w:eastAsia="zh-CN"/>
        </w:rPr>
        <w:t>，</w:t>
      </w:r>
      <w:r w:rsidR="001C2CBB" w:rsidRPr="00EF234E">
        <w:rPr>
          <w:rFonts w:cs="Times New Roman"/>
          <w:i/>
          <w:iCs/>
          <w:lang w:eastAsia="zh-CN"/>
        </w:rPr>
        <w:t>η</w:t>
      </w:r>
      <w:r w:rsidR="001C2CBB">
        <w:rPr>
          <w:rFonts w:ascii="宋体" w:hAnsi="宋体" w:hint="eastAsia"/>
          <w:lang w:eastAsia="zh-CN"/>
        </w:rPr>
        <w:t>为[</w:t>
      </w:r>
      <w:r w:rsidR="001C2CBB">
        <w:rPr>
          <w:rFonts w:hint="eastAsia"/>
          <w:lang w:eastAsia="zh-CN"/>
        </w:rPr>
        <w:t>电性参数值、稳定性参数值、渗透性参数值、地质构造参数值</w:t>
      </w:r>
      <w:r w:rsidR="00EF234E">
        <w:rPr>
          <w:lang w:eastAsia="zh-CN"/>
        </w:rPr>
        <w:t>]</w:t>
      </w:r>
      <w:r w:rsidR="001C2CBB">
        <w:rPr>
          <w:rFonts w:hint="eastAsia"/>
          <w:lang w:eastAsia="zh-CN"/>
        </w:rPr>
        <w:t>，则总评价指标</w:t>
      </w:r>
      <w:r w:rsidR="001C2CBB">
        <w:rPr>
          <w:rFonts w:hint="eastAsia"/>
          <w:lang w:eastAsia="zh-CN"/>
        </w:rPr>
        <w:t>Q</w:t>
      </w:r>
      <w:r w:rsidR="001C2CBB">
        <w:rPr>
          <w:rFonts w:hint="eastAsia"/>
          <w:lang w:eastAsia="zh-CN"/>
        </w:rPr>
        <w:t>就由变权重计算所得各影响因素的权重分别乘以其参数值后相加所得：</w:t>
      </w:r>
    </w:p>
    <w:p w14:paraId="1070492F" w14:textId="1BC9707B" w:rsidR="001C2CBB" w:rsidRPr="000D7BB8" w:rsidRDefault="00FB3BCE" w:rsidP="00EF234E">
      <w:pPr>
        <w:pStyle w:val="affe"/>
        <w:ind w:firstLine="300"/>
      </w:pPr>
      <m:oMath>
        <m:r>
          <m:rPr>
            <m:sty m:val="p"/>
          </m:rPr>
          <w:rPr>
            <w:rFonts w:ascii="Cambria Math" w:hAnsi="Cambria Math"/>
          </w:rPr>
          <m:t>Q</m:t>
        </m:r>
        <m:r>
          <w:rPr>
            <w:rFonts w:ascii="Cambria Math" w:hAnsi="Cambria Math"/>
          </w:rPr>
          <m:t>=</m:t>
        </m:r>
        <m:r>
          <w:rPr>
            <w:rFonts w:ascii="Cambria Math" w:hAnsi="Cambria Math" w:hint="eastAsia"/>
          </w:rPr>
          <m:t>η</m:t>
        </m:r>
        <m:r>
          <w:rPr>
            <w:rFonts w:ascii="Cambria Math" w:hAnsi="宋体" w:hint="eastAsia"/>
          </w:rPr>
          <m:t>×</m:t>
        </m:r>
        <m:r>
          <w:rPr>
            <w:rFonts w:ascii="Cambria Math" w:hAnsi="宋体"/>
          </w:rPr>
          <m:t>W</m:t>
        </m:r>
      </m:oMath>
      <w:r w:rsidR="000D7BB8">
        <w:rPr>
          <w:rFonts w:hint="eastAsia"/>
        </w:rPr>
        <w:t xml:space="preserve"> </w:t>
      </w:r>
      <w:r w:rsidR="000D7BB8">
        <w:t xml:space="preserve">                           </w:t>
      </w:r>
      <w:r w:rsidR="00FF53E4">
        <w:t xml:space="preserve">  </w:t>
      </w:r>
      <w:r w:rsidR="000D7BB8">
        <w:t xml:space="preserve"> </w:t>
      </w:r>
      <w:r w:rsidR="00D37592">
        <w:t xml:space="preserve"> </w:t>
      </w:r>
      <w:r w:rsidR="000D7BB8">
        <w:rPr>
          <w:rFonts w:hint="eastAsia"/>
        </w:rPr>
        <w:t>(</w:t>
      </w:r>
      <w:r w:rsidR="00FF53E4">
        <w:t>9</w:t>
      </w:r>
      <w:r w:rsidR="000D7BB8">
        <w:t>)</w:t>
      </w:r>
    </w:p>
    <w:bookmarkEnd w:id="2"/>
    <w:p w14:paraId="10FEF454" w14:textId="74FA7A38" w:rsidR="00F41886" w:rsidRPr="005E1A34" w:rsidRDefault="00383B95" w:rsidP="005E1A34">
      <w:pPr>
        <w:pStyle w:val="affb"/>
      </w:pPr>
      <w:r w:rsidRPr="005E1A34">
        <w:t>3</w:t>
      </w:r>
      <w:r w:rsidR="00010A58" w:rsidRPr="005E1A34">
        <w:t>.3</w:t>
      </w:r>
      <w:r w:rsidR="00D05B55" w:rsidRPr="005E1A34">
        <w:t xml:space="preserve"> </w:t>
      </w:r>
      <w:r w:rsidR="00010A58" w:rsidRPr="005E1A34">
        <w:rPr>
          <w:rFonts w:hint="eastAsia"/>
        </w:rPr>
        <w:t>危险性评价软件</w:t>
      </w:r>
    </w:p>
    <w:p w14:paraId="381610DC" w14:textId="15FAC9D9" w:rsidR="005C1577" w:rsidRDefault="005C1577" w:rsidP="005C1577">
      <w:pPr>
        <w:rPr>
          <w:ins w:id="4" w:author="Kong Rui" w:date="2023-03-21T20:26:00Z"/>
          <w:lang w:eastAsia="zh-CN"/>
        </w:rPr>
      </w:pPr>
      <w:r>
        <w:rPr>
          <w:rFonts w:hint="eastAsia"/>
          <w:lang w:eastAsia="zh-CN"/>
        </w:rPr>
        <w:t>为方便数据采集工作后的数据处理，基于以上计算理论编写了软件，</w:t>
      </w:r>
      <w:r w:rsidR="0055601A">
        <w:rPr>
          <w:rFonts w:hint="eastAsia"/>
          <w:lang w:eastAsia="zh-CN"/>
        </w:rPr>
        <w:t>包含</w:t>
      </w:r>
      <w:r>
        <w:rPr>
          <w:rFonts w:hint="eastAsia"/>
          <w:lang w:eastAsia="zh-CN"/>
        </w:rPr>
        <w:t>油型气涌出危险性的各项危险</w:t>
      </w:r>
      <w:r w:rsidR="0055601A">
        <w:rPr>
          <w:rFonts w:hint="eastAsia"/>
          <w:lang w:eastAsia="zh-CN"/>
        </w:rPr>
        <w:t>因素计算和总评价指标的显示，并将电法探测结果可视化。</w:t>
      </w:r>
      <w:r w:rsidR="00602EDE">
        <w:rPr>
          <w:rFonts w:hint="eastAsia"/>
          <w:lang w:eastAsia="zh-CN"/>
        </w:rPr>
        <w:t>软件界面的编写使用的是</w:t>
      </w:r>
      <w:r w:rsidR="00602EDE">
        <w:rPr>
          <w:rFonts w:hint="eastAsia"/>
          <w:lang w:eastAsia="zh-CN"/>
        </w:rPr>
        <w:t>PySide</w:t>
      </w:r>
      <w:r w:rsidR="00602EDE">
        <w:rPr>
          <w:lang w:eastAsia="zh-CN"/>
        </w:rPr>
        <w:t>6</w:t>
      </w:r>
      <w:r w:rsidR="00602EDE">
        <w:rPr>
          <w:rFonts w:hint="eastAsia"/>
          <w:lang w:eastAsia="zh-CN"/>
        </w:rPr>
        <w:t>图形化界面库，是一个基于</w:t>
      </w:r>
      <w:r w:rsidR="00602EDE">
        <w:rPr>
          <w:rFonts w:hint="eastAsia"/>
          <w:lang w:eastAsia="zh-CN"/>
        </w:rPr>
        <w:t>Qt</w:t>
      </w:r>
      <w:r w:rsidR="00602EDE">
        <w:rPr>
          <w:rFonts w:hint="eastAsia"/>
          <w:lang w:eastAsia="zh-CN"/>
        </w:rPr>
        <w:t>的</w:t>
      </w:r>
      <w:r w:rsidR="00602EDE">
        <w:rPr>
          <w:rFonts w:hint="eastAsia"/>
          <w:lang w:eastAsia="zh-CN"/>
        </w:rPr>
        <w:t>Python</w:t>
      </w:r>
      <w:r w:rsidR="00602EDE">
        <w:rPr>
          <w:rFonts w:hint="eastAsia"/>
          <w:lang w:eastAsia="zh-CN"/>
        </w:rPr>
        <w:t>计算机语言库，</w:t>
      </w:r>
      <w:r w:rsidR="00602EDE">
        <w:rPr>
          <w:rFonts w:hint="eastAsia"/>
          <w:lang w:eastAsia="zh-CN"/>
        </w:rPr>
        <w:t>Qt</w:t>
      </w:r>
      <w:r w:rsidR="00602EDE">
        <w:rPr>
          <w:rFonts w:hint="eastAsia"/>
          <w:lang w:eastAsia="zh-CN"/>
        </w:rPr>
        <w:t>在多种计算机语言中推出了对应</w:t>
      </w:r>
      <w:r w:rsidR="008873A3">
        <w:rPr>
          <w:rFonts w:hint="eastAsia"/>
          <w:lang w:eastAsia="zh-CN"/>
        </w:rPr>
        <w:t>使用方法，所以能够做到多平台互通，其扩展性强大，除此之外控件以及使用文档丰富，使用用户基数大，故采用</w:t>
      </w:r>
      <w:r w:rsidR="008873A3">
        <w:rPr>
          <w:rFonts w:hint="eastAsia"/>
          <w:lang w:eastAsia="zh-CN"/>
        </w:rPr>
        <w:t>Pyside</w:t>
      </w:r>
      <w:r w:rsidR="008873A3">
        <w:rPr>
          <w:lang w:eastAsia="zh-CN"/>
        </w:rPr>
        <w:t>6</w:t>
      </w:r>
      <w:r w:rsidR="008873A3">
        <w:rPr>
          <w:rFonts w:hint="eastAsia"/>
          <w:lang w:eastAsia="zh-CN"/>
        </w:rPr>
        <w:t>作为本次油型气涌出危险性评价软件编写的主要工具。</w:t>
      </w:r>
      <w:r w:rsidR="005C5591">
        <w:rPr>
          <w:rFonts w:hint="eastAsia"/>
          <w:lang w:eastAsia="zh-CN"/>
        </w:rPr>
        <w:t>结合油型气涌</w:t>
      </w:r>
      <w:r w:rsidR="005C5591">
        <w:rPr>
          <w:rFonts w:hint="eastAsia"/>
          <w:lang w:eastAsia="zh-CN"/>
        </w:rPr>
        <w:lastRenderedPageBreak/>
        <w:t>出危险性因素分析，该涌出危险性评价软件主要功能框架如图</w:t>
      </w:r>
      <w:r w:rsidR="005C5591">
        <w:rPr>
          <w:rFonts w:hint="eastAsia"/>
          <w:lang w:eastAsia="zh-CN"/>
        </w:rPr>
        <w:t>9</w:t>
      </w:r>
      <w:r w:rsidR="005C5591">
        <w:rPr>
          <w:rFonts w:hint="eastAsia"/>
          <w:lang w:eastAsia="zh-CN"/>
        </w:rPr>
        <w:t>所示。</w:t>
      </w:r>
    </w:p>
    <w:p w14:paraId="3221A522" w14:textId="032F1D60" w:rsidR="0072794E" w:rsidRDefault="00D21951" w:rsidP="006613EE">
      <w:pPr>
        <w:ind w:firstLine="0"/>
        <w:jc w:val="center"/>
        <w:rPr>
          <w:lang w:eastAsia="zh-CN"/>
        </w:rPr>
      </w:pPr>
      <w:r w:rsidRPr="00D21951">
        <w:rPr>
          <w:noProof/>
        </w:rPr>
        <w:drawing>
          <wp:inline distT="0" distB="0" distL="0" distR="0" wp14:anchorId="5E0B8F1E" wp14:editId="7384A7AA">
            <wp:extent cx="2520000" cy="220618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0000" cy="2206183"/>
                    </a:xfrm>
                    <a:prstGeom prst="rect">
                      <a:avLst/>
                    </a:prstGeom>
                    <a:noFill/>
                    <a:ln>
                      <a:noFill/>
                    </a:ln>
                  </pic:spPr>
                </pic:pic>
              </a:graphicData>
            </a:graphic>
          </wp:inline>
        </w:drawing>
      </w:r>
    </w:p>
    <w:p w14:paraId="418690E4" w14:textId="054F493F" w:rsidR="006613EE" w:rsidRDefault="006613EE" w:rsidP="006613EE">
      <w:pPr>
        <w:pStyle w:val="aff1"/>
      </w:pPr>
      <w:r>
        <w:rPr>
          <w:rFonts w:hint="eastAsia"/>
        </w:rPr>
        <w:t>图</w:t>
      </w:r>
      <w:r>
        <w:rPr>
          <w:rFonts w:hint="eastAsia"/>
        </w:rPr>
        <w:t>9</w:t>
      </w:r>
      <w:r>
        <w:t xml:space="preserve"> </w:t>
      </w:r>
      <w:r w:rsidRPr="006613EE">
        <w:t>危险性评价软件功能框架图</w:t>
      </w:r>
    </w:p>
    <w:p w14:paraId="4DB9A098" w14:textId="2277C0A2" w:rsidR="006613EE" w:rsidRPr="006613EE" w:rsidRDefault="006613EE" w:rsidP="006613EE">
      <w:pPr>
        <w:pStyle w:val="fig"/>
        <w:spacing w:after="147"/>
      </w:pPr>
      <w:r w:rsidRPr="006613EE">
        <w:t>Fig. 9 Framework of Risk Assessment Software</w:t>
      </w:r>
    </w:p>
    <w:p w14:paraId="4191A309" w14:textId="7CD6207C" w:rsidR="005C1577" w:rsidRPr="00F41886" w:rsidRDefault="005C1577" w:rsidP="005C1577">
      <w:pPr>
        <w:rPr>
          <w:lang w:eastAsia="zh-CN"/>
        </w:rPr>
      </w:pPr>
      <w:r>
        <w:rPr>
          <w:rFonts w:hint="eastAsia"/>
          <w:lang w:eastAsia="zh-CN"/>
        </w:rPr>
        <w:t>主界面</w:t>
      </w:r>
      <w:r w:rsidR="006613EE">
        <w:rPr>
          <w:rFonts w:hint="eastAsia"/>
          <w:lang w:eastAsia="zh-CN"/>
        </w:rPr>
        <w:t>1</w:t>
      </w:r>
      <w:r w:rsidR="006613EE">
        <w:rPr>
          <w:lang w:eastAsia="zh-CN"/>
        </w:rPr>
        <w:t>0(a)</w:t>
      </w:r>
      <w:r>
        <w:rPr>
          <w:rFonts w:hint="eastAsia"/>
          <w:lang w:eastAsia="zh-CN"/>
        </w:rPr>
        <w:t>主要由电法功能区、岩层参数设置、参数权重修改、计算功能区以及结果显示区组成，其中电法功能区主要是用于输入电法探测所获得的地层电阻数据，根据测量过程使用的电极个数、电极距等参数作为前导条件，最后利用计算功能区中的电法评价指标计算按钮对地层电阻率的不均匀度进行计算得出其电法评价指标；岩层参数设定界面</w:t>
      </w:r>
      <w:r w:rsidR="006613EE">
        <w:rPr>
          <w:rFonts w:hint="eastAsia"/>
          <w:lang w:eastAsia="zh-CN"/>
        </w:rPr>
        <w:t>1</w:t>
      </w:r>
      <w:r w:rsidR="006613EE">
        <w:rPr>
          <w:lang w:eastAsia="zh-CN"/>
        </w:rPr>
        <w:t>0(b)</w:t>
      </w:r>
      <w:r>
        <w:rPr>
          <w:rFonts w:hint="eastAsia"/>
          <w:lang w:eastAsia="zh-CN"/>
        </w:rPr>
        <w:t>如图所示，设定岩层内的相关参数后，可通过计算功能区破坏深度计算得到计算破坏深度值表征岩层稳定性因素以及岩层的渗透性；参数权重修改用于手动修改各因素权重和确定岩层地质构造是否存在；计算功能区涵盖了基于电法探测数据的指标计算、基于岩层参数的破坏深度计算功能以及基于所有影响因素及权重的总评价指标计算；最后结果显示区包含电法指标值、计算破坏深度值、总指标计算值的结果显示，基于电法探测数据电阻率值的可视化展示图像，文件导入、数据处理过程中的进度信息展示。</w:t>
      </w:r>
    </w:p>
    <w:p w14:paraId="58F3FC2C" w14:textId="0B286551" w:rsidR="0015028B" w:rsidRPr="005C1577" w:rsidRDefault="0015028B" w:rsidP="00EF234E">
      <w:pPr>
        <w:rPr>
          <w:lang w:eastAsia="zh-CN"/>
        </w:rPr>
      </w:pPr>
    </w:p>
    <w:p w14:paraId="45693F1B" w14:textId="520826FB" w:rsidR="00D04F9F" w:rsidRDefault="004E3C39" w:rsidP="005C1577">
      <w:pPr>
        <w:ind w:firstLine="0"/>
        <w:jc w:val="center"/>
        <w:outlineLvl w:val="1"/>
        <w:rPr>
          <w:b/>
          <w:bCs/>
          <w:lang w:eastAsia="zh-CN"/>
        </w:rPr>
      </w:pPr>
      <w:r w:rsidRPr="004E3C39">
        <w:rPr>
          <w:b/>
          <w:bCs/>
          <w:noProof/>
          <w:lang w:eastAsia="zh-CN"/>
        </w:rPr>
        <w:drawing>
          <wp:inline distT="0" distB="0" distL="0" distR="0" wp14:anchorId="17CC7BBF" wp14:editId="11E5593F">
            <wp:extent cx="2700000" cy="2280931"/>
            <wp:effectExtent l="0" t="0" r="5715" b="5080"/>
            <wp:docPr id="3" name="图片 3" descr="C:\Users\ADMINI~1\AppData\Local\Temp\WeChat Files\39f457770be86b4f3913822d62988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39f457770be86b4f3913822d62988c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2280931"/>
                    </a:xfrm>
                    <a:prstGeom prst="rect">
                      <a:avLst/>
                    </a:prstGeom>
                    <a:noFill/>
                    <a:ln>
                      <a:noFill/>
                    </a:ln>
                  </pic:spPr>
                </pic:pic>
              </a:graphicData>
            </a:graphic>
          </wp:inline>
        </w:drawing>
      </w:r>
    </w:p>
    <w:p w14:paraId="37CD44B3" w14:textId="2D0971CC" w:rsidR="00D92715" w:rsidRPr="00D92715" w:rsidRDefault="00D92715" w:rsidP="00D92715">
      <w:pPr>
        <w:pStyle w:val="affff1"/>
        <w:spacing w:after="147"/>
      </w:pPr>
      <w:r>
        <w:rPr>
          <w:rFonts w:hint="eastAsia"/>
        </w:rPr>
        <w:t>（</w:t>
      </w:r>
      <w:r>
        <w:rPr>
          <w:rFonts w:hint="eastAsia"/>
        </w:rPr>
        <w:t>a</w:t>
      </w:r>
      <w:r>
        <w:rPr>
          <w:rFonts w:hint="eastAsia"/>
        </w:rPr>
        <w:t>）</w:t>
      </w:r>
      <w:r w:rsidR="0015028B" w:rsidRPr="005C1577">
        <w:rPr>
          <w:rFonts w:hint="eastAsia"/>
        </w:rPr>
        <w:t>油型气涌出危险性评价软件主界面</w:t>
      </w:r>
      <w:r w:rsidR="0015028B" w:rsidRPr="005C1577">
        <w:t>图</w:t>
      </w:r>
    </w:p>
    <w:p w14:paraId="2E2404A7" w14:textId="36D33BB5" w:rsidR="005C1577" w:rsidRDefault="00F41886" w:rsidP="00D92715">
      <w:pPr>
        <w:ind w:firstLine="0"/>
        <w:jc w:val="center"/>
        <w:rPr>
          <w:lang w:eastAsia="zh-CN"/>
        </w:rPr>
      </w:pPr>
      <w:r w:rsidRPr="00F41886">
        <w:rPr>
          <w:noProof/>
          <w:lang w:eastAsia="zh-CN"/>
        </w:rPr>
        <w:drawing>
          <wp:inline distT="0" distB="0" distL="0" distR="0" wp14:anchorId="6FD0AACF" wp14:editId="41062510">
            <wp:extent cx="2700000" cy="1980000"/>
            <wp:effectExtent l="0" t="0" r="5715" b="1270"/>
            <wp:docPr id="2" name="图片 2" descr="C:\Users\ADMINI~1\AppData\Local\Temp\WeChat Files\1ccea766408ee7df55f8530dc212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1ccea766408ee7df55f8530dc212aa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1980000"/>
                    </a:xfrm>
                    <a:prstGeom prst="rect">
                      <a:avLst/>
                    </a:prstGeom>
                    <a:noFill/>
                    <a:ln>
                      <a:noFill/>
                    </a:ln>
                  </pic:spPr>
                </pic:pic>
              </a:graphicData>
            </a:graphic>
          </wp:inline>
        </w:drawing>
      </w:r>
    </w:p>
    <w:p w14:paraId="178B34E6" w14:textId="1AAA2028" w:rsidR="00010A58" w:rsidRDefault="00D92715" w:rsidP="00D92715">
      <w:pPr>
        <w:pStyle w:val="affff1"/>
        <w:spacing w:after="147"/>
      </w:pPr>
      <w:r>
        <w:rPr>
          <w:rFonts w:hint="eastAsia"/>
        </w:rPr>
        <w:t>（</w:t>
      </w:r>
      <w:r>
        <w:rPr>
          <w:rFonts w:hint="eastAsia"/>
        </w:rPr>
        <w:t>b</w:t>
      </w:r>
      <w:r>
        <w:rPr>
          <w:rFonts w:hint="eastAsia"/>
        </w:rPr>
        <w:t>）</w:t>
      </w:r>
      <w:r w:rsidR="00306341" w:rsidRPr="005C1577">
        <w:t xml:space="preserve"> </w:t>
      </w:r>
      <w:r w:rsidR="00DC59E7" w:rsidRPr="005C1577">
        <w:rPr>
          <w:rFonts w:hint="eastAsia"/>
        </w:rPr>
        <w:t>岩层参数设定界面</w:t>
      </w:r>
      <w:r w:rsidR="00DC59E7" w:rsidRPr="005C1577">
        <w:t>图</w:t>
      </w:r>
    </w:p>
    <w:p w14:paraId="56B7E18D" w14:textId="494672A3" w:rsidR="005C1577" w:rsidRPr="005E1A34" w:rsidRDefault="005C1577" w:rsidP="005E1A34">
      <w:pPr>
        <w:pStyle w:val="aff1"/>
      </w:pPr>
      <w:r w:rsidRPr="005E1A34">
        <w:rPr>
          <w:rFonts w:hint="eastAsia"/>
        </w:rPr>
        <w:t>图</w:t>
      </w:r>
      <w:r w:rsidR="006613EE">
        <w:t>10</w:t>
      </w:r>
      <w:r w:rsidR="008A1E9B">
        <w:t xml:space="preserve"> </w:t>
      </w:r>
      <w:r w:rsidRPr="005E1A34">
        <w:rPr>
          <w:rFonts w:hint="eastAsia"/>
        </w:rPr>
        <w:t>油型气涌出危险性评价软件界面图</w:t>
      </w:r>
    </w:p>
    <w:p w14:paraId="70815042" w14:textId="47DDDDDB" w:rsidR="00306341" w:rsidRPr="0015028B" w:rsidRDefault="00306341" w:rsidP="00306341">
      <w:pPr>
        <w:pStyle w:val="fig"/>
        <w:spacing w:after="147"/>
      </w:pPr>
      <w:r>
        <w:rPr>
          <w:rFonts w:hint="eastAsia"/>
        </w:rPr>
        <w:t>F</w:t>
      </w:r>
      <w:r>
        <w:t>ig</w:t>
      </w:r>
      <w:r w:rsidR="006613EE">
        <w:t>.10</w:t>
      </w:r>
      <w:r w:rsidR="008A1E9B">
        <w:t xml:space="preserve"> </w:t>
      </w:r>
      <w:r w:rsidR="005C1577" w:rsidRPr="005C1577">
        <w:rPr>
          <w:shd w:val="clear" w:color="auto" w:fill="FFFFFF"/>
        </w:rPr>
        <w:t>Interface diagram of risk assessment software for oil</w:t>
      </w:r>
      <w:r w:rsidR="005C1577">
        <w:rPr>
          <w:shd w:val="clear" w:color="auto" w:fill="FFFFFF"/>
        </w:rPr>
        <w:t>-type</w:t>
      </w:r>
      <w:r w:rsidR="005C1577" w:rsidRPr="005C1577">
        <w:rPr>
          <w:shd w:val="clear" w:color="auto" w:fill="FFFFFF"/>
        </w:rPr>
        <w:t xml:space="preserve"> gas gushing</w:t>
      </w:r>
    </w:p>
    <w:p w14:paraId="30059E4E" w14:textId="6497C2CD" w:rsidR="005A2B39" w:rsidRPr="005E1A34" w:rsidRDefault="005E1A34" w:rsidP="005E1A34">
      <w:pPr>
        <w:pStyle w:val="aa"/>
        <w:rPr>
          <w:lang w:eastAsia="zh-CN"/>
        </w:rPr>
      </w:pPr>
      <w:r w:rsidRPr="005E1A34">
        <w:rPr>
          <w:lang w:eastAsia="zh-CN"/>
        </w:rPr>
        <w:t>4</w:t>
      </w:r>
      <w:r w:rsidR="008A1E9B">
        <w:rPr>
          <w:lang w:eastAsia="zh-CN"/>
        </w:rPr>
        <w:t xml:space="preserve"> </w:t>
      </w:r>
      <w:r w:rsidRPr="005E1A34">
        <w:rPr>
          <w:lang w:eastAsia="zh-CN"/>
        </w:rPr>
        <w:t>工程应用</w:t>
      </w:r>
    </w:p>
    <w:p w14:paraId="0E4A277F" w14:textId="4540D322" w:rsidR="00912D73" w:rsidRDefault="00912D73" w:rsidP="00EF234E">
      <w:pPr>
        <w:rPr>
          <w:lang w:eastAsia="zh-CN"/>
        </w:rPr>
      </w:pPr>
      <w:r w:rsidRPr="009C6E32">
        <w:rPr>
          <w:rFonts w:hint="eastAsia"/>
          <w:lang w:eastAsia="zh-CN"/>
        </w:rPr>
        <w:t>根据黄陵二号煤矿的实际情况，本文对电法探测指标、岩层稳定性、岩层渗透率、力学参数及地质构造进行系统分析，综合考虑以上影响因素及其耦合关系。以</w:t>
      </w:r>
      <w:r w:rsidRPr="009C6E32">
        <w:rPr>
          <w:rFonts w:hint="eastAsia"/>
          <w:lang w:eastAsia="zh-CN"/>
        </w:rPr>
        <w:t>4</w:t>
      </w:r>
      <w:r w:rsidRPr="009C6E32">
        <w:rPr>
          <w:lang w:eastAsia="zh-CN"/>
        </w:rPr>
        <w:t>13</w:t>
      </w:r>
      <w:r w:rsidRPr="009C6E32">
        <w:rPr>
          <w:rFonts w:hint="eastAsia"/>
          <w:lang w:eastAsia="zh-CN"/>
        </w:rPr>
        <w:t>巷道及北二巷道为研究对象进行油型气涌出危险性综合评价。</w:t>
      </w:r>
    </w:p>
    <w:p w14:paraId="1084ECD2" w14:textId="350DEFE6" w:rsidR="005415ED" w:rsidRDefault="00477B37" w:rsidP="00EF234E">
      <w:pPr>
        <w:rPr>
          <w:rFonts w:cs="Times New Roman"/>
          <w:szCs w:val="24"/>
          <w:lang w:eastAsia="zh-CN"/>
        </w:rPr>
      </w:pPr>
      <w:r w:rsidRPr="00C11FD7">
        <w:rPr>
          <w:rFonts w:cs="Times New Roman"/>
          <w:szCs w:val="24"/>
          <w:lang w:eastAsia="zh-CN"/>
        </w:rPr>
        <w:t>在</w:t>
      </w:r>
      <w:r w:rsidRPr="00C11FD7">
        <w:rPr>
          <w:rFonts w:cs="Times New Roman"/>
          <w:szCs w:val="24"/>
          <w:lang w:eastAsia="zh-CN"/>
        </w:rPr>
        <w:t>413</w:t>
      </w:r>
      <w:r w:rsidRPr="00C11FD7">
        <w:rPr>
          <w:rFonts w:cs="Times New Roman"/>
          <w:szCs w:val="24"/>
          <w:lang w:eastAsia="zh-CN"/>
        </w:rPr>
        <w:t>瓦斯专用辅运巷共布置</w:t>
      </w:r>
      <w:r w:rsidR="00FC1F98">
        <w:rPr>
          <w:rFonts w:cs="Times New Roman"/>
          <w:szCs w:val="24"/>
          <w:lang w:eastAsia="zh-CN"/>
        </w:rPr>
        <w:t>2</w:t>
      </w:r>
      <w:r w:rsidRPr="00C11FD7">
        <w:rPr>
          <w:rFonts w:cs="Times New Roman"/>
          <w:szCs w:val="24"/>
          <w:lang w:eastAsia="zh-CN"/>
        </w:rPr>
        <w:t>个测点，</w:t>
      </w:r>
      <w:r w:rsidR="00FC1F98">
        <w:rPr>
          <w:rFonts w:cs="Times New Roman" w:hint="eastAsia"/>
          <w:szCs w:val="24"/>
          <w:lang w:eastAsia="zh-CN"/>
        </w:rPr>
        <w:t>分别</w:t>
      </w:r>
      <w:r w:rsidRPr="00C11FD7">
        <w:rPr>
          <w:rFonts w:cs="Times New Roman"/>
          <w:szCs w:val="24"/>
          <w:lang w:eastAsia="zh-CN"/>
        </w:rPr>
        <w:t>在距离</w:t>
      </w:r>
      <w:r w:rsidR="00FC1F98">
        <w:rPr>
          <w:rFonts w:cs="Times New Roman" w:hint="eastAsia"/>
          <w:szCs w:val="24"/>
          <w:lang w:eastAsia="zh-CN"/>
        </w:rPr>
        <w:t>瓦斯专用巷</w:t>
      </w:r>
      <w:r w:rsidR="00FC1F98">
        <w:rPr>
          <w:rFonts w:cs="Times New Roman" w:hint="eastAsia"/>
          <w:szCs w:val="24"/>
          <w:lang w:eastAsia="zh-CN"/>
        </w:rPr>
        <w:t>2</w:t>
      </w:r>
      <w:r w:rsidR="00FC1F98">
        <w:rPr>
          <w:rFonts w:cs="Times New Roman"/>
          <w:szCs w:val="24"/>
          <w:lang w:eastAsia="zh-CN"/>
        </w:rPr>
        <w:t>00 m</w:t>
      </w:r>
      <w:r w:rsidR="00FC1F98">
        <w:rPr>
          <w:rFonts w:cs="Times New Roman" w:hint="eastAsia"/>
          <w:szCs w:val="24"/>
          <w:lang w:eastAsia="zh-CN"/>
        </w:rPr>
        <w:t>处、瓦斯专用巷</w:t>
      </w:r>
      <w:r w:rsidRPr="00C11FD7">
        <w:rPr>
          <w:rFonts w:cs="Times New Roman"/>
          <w:szCs w:val="24"/>
          <w:lang w:eastAsia="zh-CN"/>
        </w:rPr>
        <w:t>反掘迎头</w:t>
      </w:r>
      <w:r w:rsidRPr="00C11FD7">
        <w:rPr>
          <w:rFonts w:cs="Times New Roman"/>
          <w:szCs w:val="24"/>
          <w:lang w:eastAsia="zh-CN"/>
        </w:rPr>
        <w:t>2</w:t>
      </w:r>
      <w:r w:rsidR="00FC1F98">
        <w:rPr>
          <w:rFonts w:cs="Times New Roman"/>
          <w:szCs w:val="24"/>
          <w:lang w:eastAsia="zh-CN"/>
        </w:rPr>
        <w:t>5</w:t>
      </w:r>
      <w:r w:rsidRPr="00C11FD7">
        <w:rPr>
          <w:rFonts w:cs="Times New Roman"/>
          <w:szCs w:val="24"/>
          <w:lang w:eastAsia="zh-CN"/>
        </w:rPr>
        <w:t>0</w:t>
      </w:r>
      <w:r w:rsidR="00EF234E">
        <w:rPr>
          <w:rFonts w:cs="Times New Roman"/>
          <w:szCs w:val="24"/>
          <w:lang w:eastAsia="zh-CN"/>
        </w:rPr>
        <w:t xml:space="preserve"> </w:t>
      </w:r>
      <w:r w:rsidRPr="00C11FD7">
        <w:rPr>
          <w:rFonts w:cs="Times New Roman"/>
          <w:szCs w:val="24"/>
          <w:lang w:eastAsia="zh-CN"/>
        </w:rPr>
        <w:t>m</w:t>
      </w:r>
      <w:r w:rsidRPr="00C11FD7">
        <w:rPr>
          <w:rFonts w:cs="Times New Roman"/>
          <w:szCs w:val="24"/>
          <w:lang w:eastAsia="zh-CN"/>
        </w:rPr>
        <w:t>处，一次在辅运巷迎头位置</w:t>
      </w:r>
      <w:r>
        <w:rPr>
          <w:rFonts w:cs="Times New Roman" w:hint="eastAsia"/>
          <w:szCs w:val="24"/>
          <w:lang w:eastAsia="zh-CN"/>
        </w:rPr>
        <w:t>;</w:t>
      </w:r>
      <w:r w:rsidRPr="00477B37">
        <w:rPr>
          <w:rFonts w:cs="Times New Roman"/>
          <w:szCs w:val="24"/>
          <w:lang w:eastAsia="zh-CN"/>
        </w:rPr>
        <w:t xml:space="preserve"> </w:t>
      </w:r>
      <w:r w:rsidRPr="00C11FD7">
        <w:rPr>
          <w:rFonts w:cs="Times New Roman"/>
          <w:szCs w:val="24"/>
          <w:lang w:eastAsia="zh-CN"/>
        </w:rPr>
        <w:t>在北二巷</w:t>
      </w:r>
      <w:r w:rsidR="00FC1F98">
        <w:rPr>
          <w:rFonts w:cs="Times New Roman" w:hint="eastAsia"/>
          <w:szCs w:val="24"/>
          <w:lang w:eastAsia="zh-CN"/>
        </w:rPr>
        <w:t>道</w:t>
      </w:r>
      <w:r w:rsidRPr="00C11FD7">
        <w:rPr>
          <w:rFonts w:cs="Times New Roman"/>
          <w:szCs w:val="24"/>
          <w:lang w:eastAsia="zh-CN"/>
        </w:rPr>
        <w:t>共设置</w:t>
      </w:r>
      <w:r w:rsidR="00FC1F98">
        <w:rPr>
          <w:rFonts w:cs="Times New Roman"/>
          <w:szCs w:val="24"/>
          <w:lang w:eastAsia="zh-CN"/>
        </w:rPr>
        <w:t>2</w:t>
      </w:r>
      <w:r w:rsidRPr="00C11FD7">
        <w:rPr>
          <w:rFonts w:cs="Times New Roman"/>
          <w:szCs w:val="24"/>
          <w:lang w:eastAsia="zh-CN"/>
        </w:rPr>
        <w:t>个测点</w:t>
      </w:r>
      <w:r>
        <w:rPr>
          <w:rFonts w:cs="Times New Roman" w:hint="eastAsia"/>
          <w:szCs w:val="24"/>
          <w:lang w:eastAsia="zh-CN"/>
        </w:rPr>
        <w:t>，分别在</w:t>
      </w:r>
      <w:r w:rsidR="00FC1F98">
        <w:rPr>
          <w:rFonts w:cs="Times New Roman" w:hint="eastAsia"/>
          <w:szCs w:val="24"/>
          <w:lang w:eastAsia="zh-CN"/>
        </w:rPr>
        <w:t>胶带巷</w:t>
      </w:r>
      <w:r>
        <w:rPr>
          <w:rFonts w:cs="Times New Roman" w:hint="eastAsia"/>
          <w:szCs w:val="24"/>
          <w:lang w:eastAsia="zh-CN"/>
        </w:rPr>
        <w:t>2</w:t>
      </w:r>
      <w:r>
        <w:rPr>
          <w:rFonts w:cs="Times New Roman"/>
          <w:szCs w:val="24"/>
          <w:lang w:eastAsia="zh-CN"/>
        </w:rPr>
        <w:t>00</w:t>
      </w:r>
      <w:r w:rsidR="00EF234E">
        <w:rPr>
          <w:rFonts w:cs="Times New Roman"/>
          <w:szCs w:val="24"/>
          <w:lang w:eastAsia="zh-CN"/>
        </w:rPr>
        <w:t xml:space="preserve"> </w:t>
      </w:r>
      <w:r>
        <w:rPr>
          <w:rFonts w:cs="Times New Roman" w:hint="eastAsia"/>
          <w:szCs w:val="24"/>
          <w:lang w:eastAsia="zh-CN"/>
        </w:rPr>
        <w:t>m</w:t>
      </w:r>
      <w:r>
        <w:rPr>
          <w:rFonts w:cs="Times New Roman" w:hint="eastAsia"/>
          <w:szCs w:val="24"/>
          <w:lang w:eastAsia="zh-CN"/>
        </w:rPr>
        <w:t>、</w:t>
      </w:r>
      <w:r w:rsidR="00FC1F98">
        <w:rPr>
          <w:rFonts w:cs="Times New Roman" w:hint="eastAsia"/>
          <w:szCs w:val="24"/>
          <w:lang w:eastAsia="zh-CN"/>
        </w:rPr>
        <w:t>辅运巷</w:t>
      </w:r>
      <w:r>
        <w:rPr>
          <w:rFonts w:cs="Times New Roman" w:hint="eastAsia"/>
          <w:szCs w:val="24"/>
          <w:lang w:eastAsia="zh-CN"/>
        </w:rPr>
        <w:t>4</w:t>
      </w:r>
      <w:r>
        <w:rPr>
          <w:rFonts w:cs="Times New Roman"/>
          <w:szCs w:val="24"/>
          <w:lang w:eastAsia="zh-CN"/>
        </w:rPr>
        <w:t>00</w:t>
      </w:r>
      <w:r w:rsidR="00EF234E">
        <w:rPr>
          <w:rFonts w:cs="Times New Roman"/>
          <w:szCs w:val="24"/>
          <w:lang w:eastAsia="zh-CN"/>
        </w:rPr>
        <w:t xml:space="preserve"> </w:t>
      </w:r>
      <w:r>
        <w:rPr>
          <w:rFonts w:cs="Times New Roman" w:hint="eastAsia"/>
          <w:szCs w:val="24"/>
          <w:lang w:eastAsia="zh-CN"/>
        </w:rPr>
        <w:t>m</w:t>
      </w:r>
      <w:r>
        <w:rPr>
          <w:rFonts w:cs="Times New Roman" w:hint="eastAsia"/>
          <w:szCs w:val="24"/>
          <w:lang w:eastAsia="zh-CN"/>
        </w:rPr>
        <w:t>处进行测量</w:t>
      </w:r>
      <w:r w:rsidR="006A6C2D">
        <w:rPr>
          <w:rFonts w:cs="Times New Roman" w:hint="eastAsia"/>
          <w:szCs w:val="24"/>
          <w:lang w:eastAsia="zh-CN"/>
        </w:rPr>
        <w:t>。</w:t>
      </w:r>
      <w:r w:rsidR="005415ED">
        <w:rPr>
          <w:rFonts w:cs="Times New Roman" w:hint="eastAsia"/>
          <w:szCs w:val="24"/>
          <w:lang w:eastAsia="zh-CN"/>
        </w:rPr>
        <w:t>经计算不同测量地点的油型气涌出危险性评价指标得下表：</w:t>
      </w:r>
    </w:p>
    <w:p w14:paraId="7D120CF8" w14:textId="2D192869" w:rsidR="005415ED" w:rsidRDefault="005415ED" w:rsidP="00EF234E">
      <w:pPr>
        <w:pStyle w:val="afffd"/>
      </w:pPr>
      <w:r w:rsidRPr="00C11FD7">
        <w:t>表</w:t>
      </w:r>
      <w:r w:rsidR="008349B8">
        <w:t>2</w:t>
      </w:r>
      <w:r w:rsidR="008A1E9B">
        <w:t xml:space="preserve"> </w:t>
      </w:r>
      <w:r w:rsidRPr="00C11FD7">
        <w:t>油型气涌出指标</w:t>
      </w:r>
    </w:p>
    <w:p w14:paraId="1725A996" w14:textId="43B5A678" w:rsidR="007268D1" w:rsidRDefault="007268D1" w:rsidP="007268D1">
      <w:pPr>
        <w:pStyle w:val="tab"/>
      </w:pPr>
      <w:r w:rsidRPr="007268D1">
        <w:t>Table 2 Oil type gas gushing index</w:t>
      </w:r>
    </w:p>
    <w:tbl>
      <w:tblPr>
        <w:tblStyle w:val="aff2"/>
        <w:tblW w:w="5493" w:type="dxa"/>
        <w:jc w:val="center"/>
        <w:tblLayout w:type="fixed"/>
        <w:tblLook w:val="04A0" w:firstRow="1" w:lastRow="0" w:firstColumn="1" w:lastColumn="0" w:noHBand="0" w:noVBand="1"/>
      </w:tblPr>
      <w:tblGrid>
        <w:gridCol w:w="1238"/>
        <w:gridCol w:w="2477"/>
        <w:gridCol w:w="1778"/>
      </w:tblGrid>
      <w:tr w:rsidR="005415ED" w:rsidRPr="00C11FD7" w14:paraId="7FB22824" w14:textId="77777777" w:rsidTr="007268D1">
        <w:trPr>
          <w:trHeight w:val="346"/>
          <w:jc w:val="center"/>
        </w:trPr>
        <w:tc>
          <w:tcPr>
            <w:tcW w:w="1238" w:type="dxa"/>
            <w:tcBorders>
              <w:left w:val="nil"/>
              <w:bottom w:val="single" w:sz="4" w:space="0" w:color="auto"/>
              <w:right w:val="nil"/>
            </w:tcBorders>
            <w:vAlign w:val="center"/>
          </w:tcPr>
          <w:p w14:paraId="567DF5B3" w14:textId="77777777" w:rsidR="005415ED" w:rsidRPr="00C11FD7" w:rsidRDefault="005415ED" w:rsidP="007268D1">
            <w:pPr>
              <w:pStyle w:val="afff2"/>
              <w:ind w:firstLineChars="200" w:firstLine="320"/>
            </w:pPr>
            <w:r w:rsidRPr="00C11FD7">
              <w:t>测量区域</w:t>
            </w:r>
          </w:p>
        </w:tc>
        <w:tc>
          <w:tcPr>
            <w:tcW w:w="2477" w:type="dxa"/>
            <w:tcBorders>
              <w:left w:val="nil"/>
              <w:bottom w:val="single" w:sz="4" w:space="0" w:color="auto"/>
              <w:right w:val="nil"/>
            </w:tcBorders>
            <w:vAlign w:val="center"/>
          </w:tcPr>
          <w:p w14:paraId="3947C3D2" w14:textId="77777777" w:rsidR="005415ED" w:rsidRPr="00C11FD7" w:rsidRDefault="005415ED" w:rsidP="007268D1">
            <w:pPr>
              <w:pStyle w:val="afff2"/>
              <w:ind w:firstLineChars="400" w:firstLine="640"/>
            </w:pPr>
            <w:r w:rsidRPr="00C11FD7">
              <w:t>测量地点</w:t>
            </w:r>
          </w:p>
        </w:tc>
        <w:tc>
          <w:tcPr>
            <w:tcW w:w="1778" w:type="dxa"/>
            <w:tcBorders>
              <w:left w:val="nil"/>
              <w:bottom w:val="single" w:sz="4" w:space="0" w:color="auto"/>
              <w:right w:val="nil"/>
            </w:tcBorders>
            <w:vAlign w:val="center"/>
          </w:tcPr>
          <w:p w14:paraId="1130296E" w14:textId="42FB5D54" w:rsidR="005415ED" w:rsidRPr="00C11FD7" w:rsidRDefault="005415ED" w:rsidP="00C25882">
            <w:pPr>
              <w:pStyle w:val="afff2"/>
              <w:jc w:val="left"/>
            </w:pPr>
            <w:r>
              <w:rPr>
                <w:rFonts w:hint="eastAsia"/>
              </w:rPr>
              <w:t>油型气涌出危险性</w:t>
            </w:r>
            <w:r w:rsidRPr="00C11FD7">
              <w:t>评价指标</w:t>
            </w:r>
          </w:p>
        </w:tc>
      </w:tr>
      <w:tr w:rsidR="005415ED" w:rsidRPr="00C11FD7" w14:paraId="463AEC99" w14:textId="77777777" w:rsidTr="00FC1F98">
        <w:trPr>
          <w:trHeight w:val="88"/>
          <w:jc w:val="center"/>
        </w:trPr>
        <w:tc>
          <w:tcPr>
            <w:tcW w:w="1238" w:type="dxa"/>
            <w:vMerge w:val="restart"/>
            <w:tcBorders>
              <w:top w:val="nil"/>
              <w:left w:val="nil"/>
              <w:bottom w:val="nil"/>
              <w:right w:val="nil"/>
            </w:tcBorders>
            <w:vAlign w:val="center"/>
          </w:tcPr>
          <w:p w14:paraId="096AC5C6" w14:textId="2295B0C8" w:rsidR="005415ED" w:rsidRPr="00C11FD7" w:rsidRDefault="00FC1F98" w:rsidP="00DB2787">
            <w:pPr>
              <w:pStyle w:val="afff2"/>
              <w:ind w:firstLine="420"/>
              <w:jc w:val="center"/>
            </w:pPr>
            <w:r>
              <w:rPr>
                <w:rFonts w:hint="eastAsia"/>
              </w:rPr>
              <w:t>4</w:t>
            </w:r>
            <w:r>
              <w:t>13</w:t>
            </w:r>
            <w:r>
              <w:rPr>
                <w:rFonts w:hint="eastAsia"/>
              </w:rPr>
              <w:t>巷道</w:t>
            </w:r>
          </w:p>
        </w:tc>
        <w:tc>
          <w:tcPr>
            <w:tcW w:w="2477" w:type="dxa"/>
            <w:tcBorders>
              <w:top w:val="nil"/>
              <w:left w:val="nil"/>
              <w:bottom w:val="nil"/>
              <w:right w:val="nil"/>
            </w:tcBorders>
            <w:vAlign w:val="center"/>
          </w:tcPr>
          <w:p w14:paraId="6031FCB1" w14:textId="72E03957" w:rsidR="005415ED" w:rsidRPr="00C11FD7" w:rsidRDefault="001A2DF3" w:rsidP="00DB2787">
            <w:pPr>
              <w:pStyle w:val="afff2"/>
              <w:ind w:firstLine="420"/>
            </w:pPr>
            <w:r>
              <w:rPr>
                <w:rFonts w:hint="eastAsia"/>
              </w:rPr>
              <w:t>瓦斯专用巷</w:t>
            </w:r>
            <w:r>
              <w:rPr>
                <w:rFonts w:hint="eastAsia"/>
              </w:rPr>
              <w:t>2</w:t>
            </w:r>
            <w:r>
              <w:t>00</w:t>
            </w:r>
            <w:r>
              <w:rPr>
                <w:rFonts w:hint="eastAsia"/>
              </w:rPr>
              <w:t>m</w:t>
            </w:r>
          </w:p>
        </w:tc>
        <w:tc>
          <w:tcPr>
            <w:tcW w:w="1778" w:type="dxa"/>
            <w:tcBorders>
              <w:top w:val="nil"/>
              <w:left w:val="nil"/>
              <w:bottom w:val="nil"/>
              <w:right w:val="nil"/>
            </w:tcBorders>
            <w:vAlign w:val="center"/>
          </w:tcPr>
          <w:p w14:paraId="78B8023E" w14:textId="77777777" w:rsidR="005415ED" w:rsidRPr="00C11FD7" w:rsidRDefault="005415ED" w:rsidP="00C25882">
            <w:pPr>
              <w:pStyle w:val="afff2"/>
              <w:ind w:firstLine="420"/>
              <w:jc w:val="left"/>
            </w:pPr>
            <w:r w:rsidRPr="00C11FD7">
              <w:t>0.15</w:t>
            </w:r>
          </w:p>
        </w:tc>
      </w:tr>
      <w:tr w:rsidR="005415ED" w:rsidRPr="00C11FD7" w14:paraId="46A76BF0" w14:textId="77777777" w:rsidTr="00FC1F98">
        <w:trPr>
          <w:trHeight w:val="31"/>
          <w:jc w:val="center"/>
        </w:trPr>
        <w:tc>
          <w:tcPr>
            <w:tcW w:w="1238" w:type="dxa"/>
            <w:vMerge/>
            <w:tcBorders>
              <w:top w:val="nil"/>
              <w:left w:val="nil"/>
              <w:bottom w:val="nil"/>
              <w:right w:val="nil"/>
            </w:tcBorders>
            <w:vAlign w:val="center"/>
          </w:tcPr>
          <w:p w14:paraId="5D938EF5" w14:textId="77777777" w:rsidR="005415ED" w:rsidRPr="00C11FD7" w:rsidRDefault="005415ED" w:rsidP="00DB2787">
            <w:pPr>
              <w:pStyle w:val="afff2"/>
              <w:ind w:firstLine="420"/>
              <w:jc w:val="center"/>
            </w:pPr>
          </w:p>
        </w:tc>
        <w:tc>
          <w:tcPr>
            <w:tcW w:w="2477" w:type="dxa"/>
            <w:tcBorders>
              <w:top w:val="nil"/>
              <w:left w:val="nil"/>
              <w:bottom w:val="single" w:sz="4" w:space="0" w:color="auto"/>
              <w:right w:val="nil"/>
            </w:tcBorders>
            <w:vAlign w:val="center"/>
          </w:tcPr>
          <w:p w14:paraId="00E043FF" w14:textId="28662D2F" w:rsidR="005415ED" w:rsidRPr="00C11FD7" w:rsidRDefault="001A2DF3" w:rsidP="00DB2787">
            <w:pPr>
              <w:pStyle w:val="afff2"/>
              <w:ind w:firstLine="420"/>
            </w:pPr>
            <w:r>
              <w:rPr>
                <w:rFonts w:hint="eastAsia"/>
              </w:rPr>
              <w:t>瓦斯专用巷反掘</w:t>
            </w:r>
            <w:r>
              <w:rPr>
                <w:rFonts w:hint="eastAsia"/>
              </w:rPr>
              <w:t>2</w:t>
            </w:r>
            <w:r>
              <w:t>50</w:t>
            </w:r>
            <w:r>
              <w:rPr>
                <w:rFonts w:hint="eastAsia"/>
              </w:rPr>
              <w:t>m</w:t>
            </w:r>
          </w:p>
        </w:tc>
        <w:tc>
          <w:tcPr>
            <w:tcW w:w="1778" w:type="dxa"/>
            <w:tcBorders>
              <w:top w:val="nil"/>
              <w:left w:val="nil"/>
              <w:bottom w:val="single" w:sz="4" w:space="0" w:color="auto"/>
              <w:right w:val="nil"/>
            </w:tcBorders>
            <w:vAlign w:val="center"/>
          </w:tcPr>
          <w:p w14:paraId="369D2BD5" w14:textId="77777777" w:rsidR="005415ED" w:rsidRPr="00C11FD7" w:rsidRDefault="005415ED" w:rsidP="00C25882">
            <w:pPr>
              <w:pStyle w:val="afff2"/>
              <w:ind w:firstLine="420"/>
              <w:jc w:val="left"/>
            </w:pPr>
            <w:r w:rsidRPr="00C11FD7">
              <w:t>0.13</w:t>
            </w:r>
          </w:p>
        </w:tc>
      </w:tr>
      <w:tr w:rsidR="00FC1F98" w:rsidRPr="00C11FD7" w14:paraId="154021D9" w14:textId="77777777" w:rsidTr="00FC1F98">
        <w:trPr>
          <w:trHeight w:val="162"/>
          <w:jc w:val="center"/>
        </w:trPr>
        <w:tc>
          <w:tcPr>
            <w:tcW w:w="1238" w:type="dxa"/>
            <w:vMerge w:val="restart"/>
            <w:tcBorders>
              <w:top w:val="single" w:sz="4" w:space="0" w:color="auto"/>
              <w:left w:val="nil"/>
              <w:bottom w:val="nil"/>
              <w:right w:val="nil"/>
            </w:tcBorders>
            <w:vAlign w:val="center"/>
          </w:tcPr>
          <w:p w14:paraId="66D98734" w14:textId="77777777" w:rsidR="00FC1F98" w:rsidRPr="00C11FD7" w:rsidRDefault="00FC1F98" w:rsidP="00FC1F98">
            <w:pPr>
              <w:pStyle w:val="afff2"/>
              <w:ind w:firstLine="420"/>
              <w:jc w:val="center"/>
            </w:pPr>
            <w:r w:rsidRPr="00C11FD7">
              <w:lastRenderedPageBreak/>
              <w:t>北二巷道</w:t>
            </w:r>
          </w:p>
        </w:tc>
        <w:tc>
          <w:tcPr>
            <w:tcW w:w="2477" w:type="dxa"/>
            <w:tcBorders>
              <w:top w:val="single" w:sz="4" w:space="0" w:color="auto"/>
              <w:left w:val="nil"/>
              <w:bottom w:val="nil"/>
              <w:right w:val="nil"/>
            </w:tcBorders>
            <w:vAlign w:val="center"/>
          </w:tcPr>
          <w:p w14:paraId="4224C456" w14:textId="296257F1" w:rsidR="00FC1F98" w:rsidRPr="00C11FD7" w:rsidRDefault="00FC1F98" w:rsidP="00FC1F98">
            <w:pPr>
              <w:pStyle w:val="afff2"/>
              <w:ind w:firstLine="420"/>
            </w:pPr>
            <w:r>
              <w:rPr>
                <w:rFonts w:hint="eastAsia"/>
              </w:rPr>
              <w:t>北二胶带巷</w:t>
            </w:r>
            <w:r>
              <w:rPr>
                <w:rFonts w:hint="eastAsia"/>
              </w:rPr>
              <w:t>2</w:t>
            </w:r>
            <w:r>
              <w:t>00</w:t>
            </w:r>
            <w:r>
              <w:rPr>
                <w:rFonts w:hint="eastAsia"/>
              </w:rPr>
              <w:t>m</w:t>
            </w:r>
          </w:p>
        </w:tc>
        <w:tc>
          <w:tcPr>
            <w:tcW w:w="1778" w:type="dxa"/>
            <w:tcBorders>
              <w:top w:val="single" w:sz="4" w:space="0" w:color="auto"/>
              <w:left w:val="nil"/>
              <w:bottom w:val="nil"/>
              <w:right w:val="nil"/>
            </w:tcBorders>
            <w:vAlign w:val="center"/>
          </w:tcPr>
          <w:p w14:paraId="178CF282" w14:textId="411242BC" w:rsidR="00FC1F98" w:rsidRPr="00C11FD7" w:rsidRDefault="00FC1F98" w:rsidP="00FC1F98">
            <w:pPr>
              <w:pStyle w:val="afff2"/>
              <w:ind w:firstLine="420"/>
              <w:jc w:val="left"/>
            </w:pPr>
            <w:r w:rsidRPr="00C11FD7">
              <w:t>0.35</w:t>
            </w:r>
          </w:p>
        </w:tc>
      </w:tr>
      <w:tr w:rsidR="00FC1F98" w:rsidRPr="00C11FD7" w14:paraId="3CBF88AB" w14:textId="77777777" w:rsidTr="007268D1">
        <w:trPr>
          <w:trHeight w:val="182"/>
          <w:jc w:val="center"/>
        </w:trPr>
        <w:tc>
          <w:tcPr>
            <w:tcW w:w="1238" w:type="dxa"/>
            <w:vMerge/>
            <w:tcBorders>
              <w:top w:val="nil"/>
              <w:left w:val="nil"/>
              <w:bottom w:val="nil"/>
              <w:right w:val="nil"/>
            </w:tcBorders>
            <w:vAlign w:val="center"/>
          </w:tcPr>
          <w:p w14:paraId="585F3349" w14:textId="77777777" w:rsidR="00FC1F98" w:rsidRPr="00C11FD7" w:rsidRDefault="00FC1F98" w:rsidP="00FC1F98">
            <w:pPr>
              <w:pStyle w:val="afff2"/>
              <w:ind w:firstLine="420"/>
              <w:jc w:val="center"/>
            </w:pPr>
          </w:p>
        </w:tc>
        <w:tc>
          <w:tcPr>
            <w:tcW w:w="2477" w:type="dxa"/>
            <w:tcBorders>
              <w:top w:val="nil"/>
              <w:left w:val="nil"/>
              <w:bottom w:val="nil"/>
              <w:right w:val="nil"/>
            </w:tcBorders>
            <w:vAlign w:val="center"/>
          </w:tcPr>
          <w:p w14:paraId="573F4CDD" w14:textId="1806B116" w:rsidR="00FC1F98" w:rsidRPr="00C11FD7" w:rsidRDefault="00FC1F98" w:rsidP="00FC1F98">
            <w:pPr>
              <w:pStyle w:val="afff2"/>
              <w:ind w:firstLine="420"/>
            </w:pPr>
            <w:r>
              <w:rPr>
                <w:rFonts w:hint="eastAsia"/>
              </w:rPr>
              <w:t>北二辅运巷</w:t>
            </w:r>
            <w:r>
              <w:rPr>
                <w:rFonts w:hint="eastAsia"/>
              </w:rPr>
              <w:t>4</w:t>
            </w:r>
            <w:r>
              <w:t>00</w:t>
            </w:r>
            <w:r>
              <w:rPr>
                <w:rFonts w:hint="eastAsia"/>
              </w:rPr>
              <w:t>m</w:t>
            </w:r>
          </w:p>
        </w:tc>
        <w:tc>
          <w:tcPr>
            <w:tcW w:w="1778" w:type="dxa"/>
            <w:tcBorders>
              <w:top w:val="nil"/>
              <w:left w:val="nil"/>
              <w:bottom w:val="nil"/>
              <w:right w:val="nil"/>
            </w:tcBorders>
            <w:vAlign w:val="center"/>
          </w:tcPr>
          <w:p w14:paraId="32748FDB" w14:textId="53C44B31" w:rsidR="00FC1F98" w:rsidRPr="00C11FD7" w:rsidRDefault="00FC1F98" w:rsidP="00FC1F98">
            <w:pPr>
              <w:pStyle w:val="afff2"/>
              <w:ind w:firstLine="420"/>
              <w:jc w:val="left"/>
            </w:pPr>
            <w:r w:rsidRPr="00C11FD7">
              <w:t>0.44</w:t>
            </w:r>
          </w:p>
        </w:tc>
      </w:tr>
    </w:tbl>
    <w:p w14:paraId="12E95638" w14:textId="3A4FB93D" w:rsidR="003507BB" w:rsidRDefault="003507BB" w:rsidP="00477B37">
      <w:pPr>
        <w:ind w:firstLine="480"/>
        <w:rPr>
          <w:rFonts w:cs="Times New Roman"/>
          <w:szCs w:val="24"/>
          <w:lang w:eastAsia="zh-CN"/>
        </w:rPr>
      </w:pPr>
    </w:p>
    <w:p w14:paraId="5F2E9B67" w14:textId="3C3C80F3" w:rsidR="00477B37" w:rsidRDefault="00D74BB6" w:rsidP="00EF234E">
      <w:pPr>
        <w:rPr>
          <w:lang w:eastAsia="zh-CN"/>
        </w:rPr>
      </w:pPr>
      <w:r w:rsidRPr="00C11FD7">
        <w:rPr>
          <w:lang w:eastAsia="zh-CN"/>
        </w:rPr>
        <w:t>413</w:t>
      </w:r>
      <w:r w:rsidRPr="00C11FD7">
        <w:rPr>
          <w:lang w:eastAsia="zh-CN"/>
        </w:rPr>
        <w:t>巷道不同位置的探测结果表明</w:t>
      </w:r>
      <w:r w:rsidRPr="00C11FD7">
        <w:rPr>
          <w:lang w:eastAsia="zh-CN"/>
        </w:rPr>
        <w:t>413</w:t>
      </w:r>
      <w:r w:rsidRPr="00C11FD7">
        <w:rPr>
          <w:lang w:eastAsia="zh-CN"/>
        </w:rPr>
        <w:t>巷道</w:t>
      </w:r>
      <w:r w:rsidRPr="00C11FD7">
        <w:rPr>
          <w:lang w:eastAsia="zh-CN"/>
        </w:rPr>
        <w:t>500-700</w:t>
      </w:r>
      <w:r w:rsidR="00EF234E">
        <w:rPr>
          <w:lang w:eastAsia="zh-CN"/>
        </w:rPr>
        <w:t xml:space="preserve"> </w:t>
      </w:r>
      <w:r w:rsidRPr="00C11FD7">
        <w:rPr>
          <w:lang w:eastAsia="zh-CN"/>
        </w:rPr>
        <w:t>m</w:t>
      </w:r>
      <w:r w:rsidRPr="00C11FD7">
        <w:rPr>
          <w:lang w:eastAsia="zh-CN"/>
        </w:rPr>
        <w:t>此区域范围内油型气涌出危险性均较低。北二巷道</w:t>
      </w:r>
      <w:r w:rsidRPr="00C11FD7">
        <w:rPr>
          <w:lang w:eastAsia="zh-CN"/>
        </w:rPr>
        <w:t>5</w:t>
      </w:r>
      <w:r w:rsidRPr="00C11FD7">
        <w:rPr>
          <w:lang w:eastAsia="zh-CN"/>
        </w:rPr>
        <w:t>个测点，分布较集中，可知本区域的电阻率波动较大，地质结构变化明显，由危险性指标表明此区域底板构造复杂，油型气涌出量高</w:t>
      </w:r>
      <w:r w:rsidR="006A6C2D">
        <w:rPr>
          <w:rFonts w:hint="eastAsia"/>
          <w:lang w:eastAsia="zh-CN"/>
        </w:rPr>
        <w:t>。并对油型气涌出危险性指标进行分类得下表：</w:t>
      </w:r>
    </w:p>
    <w:p w14:paraId="643BED8F" w14:textId="39301A3D" w:rsidR="006A6C2D" w:rsidRDefault="006A6C2D" w:rsidP="00EF234E">
      <w:pPr>
        <w:pStyle w:val="afffd"/>
      </w:pPr>
      <w:r w:rsidRPr="00C11FD7">
        <w:t>表</w:t>
      </w:r>
      <w:r>
        <w:t>3</w:t>
      </w:r>
      <w:r w:rsidR="008A1E9B">
        <w:t xml:space="preserve"> </w:t>
      </w:r>
      <w:r w:rsidRPr="00C11FD7">
        <w:t>油型气</w:t>
      </w:r>
      <w:r w:rsidR="005415ED">
        <w:rPr>
          <w:rFonts w:hint="eastAsia"/>
        </w:rPr>
        <w:t>涌出危险性分类</w:t>
      </w:r>
    </w:p>
    <w:p w14:paraId="22E863F6" w14:textId="2E1B3B24" w:rsidR="007268D1" w:rsidRPr="00C11FD7" w:rsidRDefault="007268D1" w:rsidP="007268D1">
      <w:pPr>
        <w:pStyle w:val="tab"/>
      </w:pPr>
      <w:r w:rsidRPr="007268D1">
        <w:t>Table 3 Hazard classification of oil type gas gushing</w:t>
      </w:r>
    </w:p>
    <w:tbl>
      <w:tblPr>
        <w:tblStyle w:val="a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01"/>
      </w:tblGrid>
      <w:tr w:rsidR="006A6C2D" w:rsidRPr="00C11FD7" w14:paraId="19835AD7" w14:textId="77777777" w:rsidTr="00B55C96">
        <w:trPr>
          <w:trHeight w:val="567"/>
          <w:jc w:val="center"/>
        </w:trPr>
        <w:tc>
          <w:tcPr>
            <w:tcW w:w="1560" w:type="dxa"/>
            <w:tcBorders>
              <w:top w:val="single" w:sz="4" w:space="0" w:color="auto"/>
              <w:bottom w:val="single" w:sz="4" w:space="0" w:color="auto"/>
            </w:tcBorders>
            <w:vAlign w:val="center"/>
          </w:tcPr>
          <w:p w14:paraId="6A1566B5" w14:textId="52B15137" w:rsidR="006A6C2D" w:rsidRPr="00C11FD7" w:rsidRDefault="00B55C96" w:rsidP="00B55C96">
            <w:pPr>
              <w:pStyle w:val="afff2"/>
              <w:jc w:val="center"/>
              <w:rPr>
                <w:szCs w:val="21"/>
              </w:rPr>
            </w:pPr>
            <w:r>
              <w:rPr>
                <w:rFonts w:hint="eastAsia"/>
                <w:szCs w:val="21"/>
              </w:rPr>
              <w:t xml:space="preserve"> </w:t>
            </w:r>
            <w:r>
              <w:rPr>
                <w:szCs w:val="21"/>
              </w:rPr>
              <w:t xml:space="preserve">    </w:t>
            </w:r>
            <w:r w:rsidR="006A6C2D" w:rsidRPr="00C11FD7">
              <w:rPr>
                <w:szCs w:val="21"/>
              </w:rPr>
              <w:t>涌出危险性评价指标</w:t>
            </w:r>
            <w:r w:rsidR="006A6C2D" w:rsidRPr="00C11FD7">
              <w:rPr>
                <w:szCs w:val="21"/>
              </w:rPr>
              <w:t>Q</w:t>
            </w:r>
          </w:p>
        </w:tc>
        <w:tc>
          <w:tcPr>
            <w:tcW w:w="3001" w:type="dxa"/>
            <w:tcBorders>
              <w:top w:val="single" w:sz="4" w:space="0" w:color="auto"/>
              <w:bottom w:val="single" w:sz="4" w:space="0" w:color="auto"/>
            </w:tcBorders>
            <w:vAlign w:val="center"/>
          </w:tcPr>
          <w:p w14:paraId="52120CD6" w14:textId="77777777" w:rsidR="006A6C2D" w:rsidRPr="00C11FD7" w:rsidRDefault="006A6C2D" w:rsidP="00DB2787">
            <w:pPr>
              <w:pStyle w:val="afff2"/>
              <w:ind w:firstLine="420"/>
              <w:jc w:val="center"/>
              <w:rPr>
                <w:szCs w:val="21"/>
              </w:rPr>
            </w:pPr>
            <w:r w:rsidRPr="00C11FD7">
              <w:rPr>
                <w:szCs w:val="21"/>
              </w:rPr>
              <w:t>涌出危险性类型</w:t>
            </w:r>
          </w:p>
        </w:tc>
      </w:tr>
      <w:tr w:rsidR="006A6C2D" w:rsidRPr="00C11FD7" w14:paraId="31158D9F" w14:textId="77777777" w:rsidTr="00B55C96">
        <w:trPr>
          <w:trHeight w:val="567"/>
          <w:jc w:val="center"/>
        </w:trPr>
        <w:tc>
          <w:tcPr>
            <w:tcW w:w="1560" w:type="dxa"/>
            <w:tcBorders>
              <w:top w:val="single" w:sz="4" w:space="0" w:color="auto"/>
            </w:tcBorders>
            <w:shd w:val="clear" w:color="auto" w:fill="auto"/>
            <w:vAlign w:val="center"/>
          </w:tcPr>
          <w:p w14:paraId="5F40AF90" w14:textId="77777777" w:rsidR="006A6C2D" w:rsidRPr="00C11FD7" w:rsidRDefault="006A6C2D" w:rsidP="00DB2787">
            <w:pPr>
              <w:pStyle w:val="afff2"/>
              <w:ind w:firstLine="420"/>
              <w:jc w:val="center"/>
              <w:rPr>
                <w:szCs w:val="21"/>
              </w:rPr>
            </w:pPr>
            <w:r w:rsidRPr="00C11FD7">
              <w:rPr>
                <w:szCs w:val="21"/>
              </w:rPr>
              <w:t>0.0&lt;Q≤0.2</w:t>
            </w:r>
          </w:p>
        </w:tc>
        <w:tc>
          <w:tcPr>
            <w:tcW w:w="3001" w:type="dxa"/>
            <w:tcBorders>
              <w:top w:val="single" w:sz="4" w:space="0" w:color="auto"/>
            </w:tcBorders>
            <w:vAlign w:val="center"/>
          </w:tcPr>
          <w:p w14:paraId="4F9C0FC3" w14:textId="77777777" w:rsidR="006A6C2D" w:rsidRPr="00C11FD7" w:rsidRDefault="006A6C2D" w:rsidP="00FB3BCE">
            <w:pPr>
              <w:pStyle w:val="afff2"/>
              <w:ind w:firstLine="420"/>
              <w:jc w:val="center"/>
              <w:rPr>
                <w:szCs w:val="21"/>
              </w:rPr>
            </w:pPr>
            <w:r w:rsidRPr="00C11FD7">
              <w:rPr>
                <w:szCs w:val="21"/>
              </w:rPr>
              <w:t>巷道顶底板稳定，油型气涌出危险性低。</w:t>
            </w:r>
          </w:p>
        </w:tc>
      </w:tr>
      <w:tr w:rsidR="006A6C2D" w:rsidRPr="00C11FD7" w14:paraId="500BFD7E" w14:textId="77777777" w:rsidTr="00B55C96">
        <w:trPr>
          <w:trHeight w:val="567"/>
          <w:jc w:val="center"/>
        </w:trPr>
        <w:tc>
          <w:tcPr>
            <w:tcW w:w="1560" w:type="dxa"/>
            <w:shd w:val="clear" w:color="auto" w:fill="auto"/>
            <w:vAlign w:val="center"/>
          </w:tcPr>
          <w:p w14:paraId="22E6E82D" w14:textId="77777777" w:rsidR="006A6C2D" w:rsidRPr="00C11FD7" w:rsidRDefault="006A6C2D" w:rsidP="00DB2787">
            <w:pPr>
              <w:pStyle w:val="afff2"/>
              <w:ind w:firstLine="420"/>
              <w:jc w:val="center"/>
              <w:rPr>
                <w:szCs w:val="21"/>
              </w:rPr>
            </w:pPr>
            <w:r w:rsidRPr="00C11FD7">
              <w:rPr>
                <w:szCs w:val="21"/>
              </w:rPr>
              <w:t>0.2&lt;Q≤0.4</w:t>
            </w:r>
          </w:p>
        </w:tc>
        <w:tc>
          <w:tcPr>
            <w:tcW w:w="3001" w:type="dxa"/>
            <w:vAlign w:val="center"/>
          </w:tcPr>
          <w:p w14:paraId="0F65D0E8" w14:textId="77777777" w:rsidR="006A6C2D" w:rsidRPr="00C11FD7" w:rsidRDefault="006A6C2D" w:rsidP="00FB3BCE">
            <w:pPr>
              <w:pStyle w:val="afff2"/>
              <w:ind w:firstLine="420"/>
              <w:jc w:val="center"/>
              <w:rPr>
                <w:szCs w:val="21"/>
              </w:rPr>
            </w:pPr>
            <w:r w:rsidRPr="00C11FD7">
              <w:rPr>
                <w:szCs w:val="21"/>
              </w:rPr>
              <w:t>巷道顶底板较稳定，油型气涌出危险性较低。</w:t>
            </w:r>
          </w:p>
        </w:tc>
      </w:tr>
      <w:tr w:rsidR="006A6C2D" w:rsidRPr="00C11FD7" w14:paraId="0588069D" w14:textId="77777777" w:rsidTr="00B55C96">
        <w:trPr>
          <w:trHeight w:val="567"/>
          <w:jc w:val="center"/>
        </w:trPr>
        <w:tc>
          <w:tcPr>
            <w:tcW w:w="1560" w:type="dxa"/>
            <w:shd w:val="clear" w:color="auto" w:fill="auto"/>
            <w:vAlign w:val="center"/>
          </w:tcPr>
          <w:p w14:paraId="7708A0DD" w14:textId="77777777" w:rsidR="006A6C2D" w:rsidRPr="00C11FD7" w:rsidRDefault="006A6C2D" w:rsidP="00DB2787">
            <w:pPr>
              <w:pStyle w:val="afff2"/>
              <w:ind w:firstLine="420"/>
              <w:jc w:val="center"/>
              <w:rPr>
                <w:szCs w:val="21"/>
              </w:rPr>
            </w:pPr>
            <w:r w:rsidRPr="00C11FD7">
              <w:rPr>
                <w:szCs w:val="21"/>
              </w:rPr>
              <w:t>0.4 &lt;Q≤0.7</w:t>
            </w:r>
          </w:p>
        </w:tc>
        <w:tc>
          <w:tcPr>
            <w:tcW w:w="3001" w:type="dxa"/>
            <w:vAlign w:val="center"/>
          </w:tcPr>
          <w:p w14:paraId="2110332D" w14:textId="77777777" w:rsidR="006A6C2D" w:rsidRPr="00C11FD7" w:rsidRDefault="006A6C2D" w:rsidP="00FB3BCE">
            <w:pPr>
              <w:pStyle w:val="afff2"/>
              <w:ind w:firstLine="420"/>
              <w:jc w:val="center"/>
              <w:rPr>
                <w:szCs w:val="21"/>
              </w:rPr>
            </w:pPr>
            <w:r w:rsidRPr="00C11FD7">
              <w:rPr>
                <w:szCs w:val="21"/>
              </w:rPr>
              <w:t>巷道顶底板不稳定，存在断层等地质构造，油型气涌出危险性高。</w:t>
            </w:r>
          </w:p>
        </w:tc>
      </w:tr>
      <w:tr w:rsidR="006A6C2D" w:rsidRPr="00C11FD7" w14:paraId="04FC9509" w14:textId="77777777" w:rsidTr="00B55C96">
        <w:trPr>
          <w:trHeight w:val="851"/>
          <w:jc w:val="center"/>
        </w:trPr>
        <w:tc>
          <w:tcPr>
            <w:tcW w:w="1560" w:type="dxa"/>
            <w:tcBorders>
              <w:bottom w:val="single" w:sz="4" w:space="0" w:color="auto"/>
            </w:tcBorders>
            <w:shd w:val="clear" w:color="auto" w:fill="auto"/>
            <w:vAlign w:val="center"/>
          </w:tcPr>
          <w:p w14:paraId="4E727087" w14:textId="77777777" w:rsidR="006A6C2D" w:rsidRPr="00C11FD7" w:rsidRDefault="006A6C2D" w:rsidP="00DB2787">
            <w:pPr>
              <w:pStyle w:val="afff2"/>
              <w:ind w:firstLine="420"/>
              <w:jc w:val="center"/>
              <w:rPr>
                <w:szCs w:val="21"/>
              </w:rPr>
            </w:pPr>
            <w:r w:rsidRPr="00C11FD7">
              <w:rPr>
                <w:szCs w:val="21"/>
              </w:rPr>
              <w:t>0.7&lt;Q≤1.0</w:t>
            </w:r>
          </w:p>
        </w:tc>
        <w:tc>
          <w:tcPr>
            <w:tcW w:w="3001" w:type="dxa"/>
            <w:tcBorders>
              <w:bottom w:val="single" w:sz="4" w:space="0" w:color="auto"/>
            </w:tcBorders>
            <w:vAlign w:val="center"/>
          </w:tcPr>
          <w:p w14:paraId="1753CD6D" w14:textId="77777777" w:rsidR="006A6C2D" w:rsidRPr="00C11FD7" w:rsidRDefault="006A6C2D" w:rsidP="00FB3BCE">
            <w:pPr>
              <w:pStyle w:val="afff2"/>
              <w:ind w:firstLine="420"/>
              <w:jc w:val="center"/>
              <w:rPr>
                <w:szCs w:val="21"/>
              </w:rPr>
            </w:pPr>
            <w:r w:rsidRPr="00C11FD7">
              <w:rPr>
                <w:szCs w:val="21"/>
              </w:rPr>
              <w:t>巷道顶底板极度不稳定，存在大尺度断层构造，油型气涌出危险性高。</w:t>
            </w:r>
          </w:p>
        </w:tc>
      </w:tr>
    </w:tbl>
    <w:p w14:paraId="788F9213" w14:textId="77777777" w:rsidR="00C1662F" w:rsidRDefault="00C1662F" w:rsidP="0051791D">
      <w:pPr>
        <w:ind w:firstLine="480"/>
        <w:rPr>
          <w:lang w:eastAsia="zh-CN"/>
        </w:rPr>
      </w:pPr>
    </w:p>
    <w:p w14:paraId="3A57CC85" w14:textId="61F47782" w:rsidR="00912D73" w:rsidRDefault="007A49EA" w:rsidP="00EF234E">
      <w:pPr>
        <w:rPr>
          <w:lang w:eastAsia="zh-CN"/>
        </w:rPr>
      </w:pPr>
      <w:r>
        <w:rPr>
          <w:rFonts w:hint="eastAsia"/>
          <w:lang w:eastAsia="zh-CN"/>
        </w:rPr>
        <w:t>采集了现场底板抽采钻孔的油型气抽采的流量和浓度数据，计算得到了探测区域的油型气抽采纯量。</w:t>
      </w:r>
      <w:r w:rsidR="005415ED" w:rsidRPr="0051791D">
        <w:rPr>
          <w:rFonts w:hint="eastAsia"/>
          <w:lang w:eastAsia="zh-CN"/>
        </w:rPr>
        <w:t>通过</w:t>
      </w:r>
      <w:r w:rsidR="0051791D" w:rsidRPr="0051791D">
        <w:rPr>
          <w:rFonts w:hint="eastAsia"/>
          <w:lang w:eastAsia="zh-CN"/>
        </w:rPr>
        <w:t>与测量时钻孔对油型气的平均抽采量数据对比</w:t>
      </w:r>
      <w:r w:rsidR="001118FE">
        <w:rPr>
          <w:rFonts w:hint="eastAsia"/>
          <w:lang w:eastAsia="zh-CN"/>
        </w:rPr>
        <w:t>如图</w:t>
      </w:r>
      <w:r w:rsidR="008930FA">
        <w:rPr>
          <w:rFonts w:hint="eastAsia"/>
          <w:lang w:eastAsia="zh-CN"/>
        </w:rPr>
        <w:t>1</w:t>
      </w:r>
      <w:r w:rsidR="008930FA">
        <w:rPr>
          <w:lang w:eastAsia="zh-CN"/>
        </w:rPr>
        <w:t>1</w:t>
      </w:r>
      <w:r w:rsidR="008930FA">
        <w:rPr>
          <w:rFonts w:hint="eastAsia"/>
          <w:lang w:eastAsia="zh-CN"/>
        </w:rPr>
        <w:t>所示，</w:t>
      </w:r>
      <w:r w:rsidR="0051791D" w:rsidRPr="00C11FD7">
        <w:rPr>
          <w:lang w:eastAsia="zh-CN"/>
        </w:rPr>
        <w:t>可以看出所探测的油型气危险性指标与抽采纯量基本规律一致</w:t>
      </w:r>
      <w:r w:rsidR="0051791D">
        <w:rPr>
          <w:rFonts w:hint="eastAsia"/>
          <w:lang w:eastAsia="zh-CN"/>
        </w:rPr>
        <w:t>。</w:t>
      </w:r>
      <w:r w:rsidR="004F2795">
        <w:rPr>
          <w:rFonts w:hint="eastAsia"/>
          <w:lang w:eastAsia="zh-CN"/>
        </w:rPr>
        <w:t>表明</w:t>
      </w:r>
      <w:r w:rsidR="00EC41D6">
        <w:rPr>
          <w:rFonts w:hint="eastAsia"/>
          <w:lang w:eastAsia="zh-CN"/>
        </w:rPr>
        <w:t>采用直流</w:t>
      </w:r>
      <w:r w:rsidR="004F2795">
        <w:rPr>
          <w:rFonts w:hint="eastAsia"/>
          <w:lang w:eastAsia="zh-CN"/>
        </w:rPr>
        <w:t>电探测方法评价底板油型气</w:t>
      </w:r>
      <w:r w:rsidR="00EC41D6">
        <w:rPr>
          <w:rFonts w:hint="eastAsia"/>
          <w:lang w:eastAsia="zh-CN"/>
        </w:rPr>
        <w:t>涌出危险性具有较高</w:t>
      </w:r>
      <w:r w:rsidR="004F2795">
        <w:rPr>
          <w:rFonts w:hint="eastAsia"/>
          <w:lang w:eastAsia="zh-CN"/>
        </w:rPr>
        <w:t>准确</w:t>
      </w:r>
      <w:r w:rsidR="00EC41D6">
        <w:rPr>
          <w:rFonts w:hint="eastAsia"/>
          <w:lang w:eastAsia="zh-CN"/>
        </w:rPr>
        <w:t>。</w:t>
      </w:r>
    </w:p>
    <w:p w14:paraId="2165CE2F" w14:textId="14868493" w:rsidR="0051791D" w:rsidRPr="00C11FD7" w:rsidRDefault="006F1BC1" w:rsidP="0051791D">
      <w:pPr>
        <w:ind w:firstLine="480"/>
        <w:jc w:val="center"/>
        <w:rPr>
          <w:rFonts w:cs="Times New Roman"/>
          <w:szCs w:val="24"/>
          <w:lang w:eastAsia="zh-CN"/>
        </w:rPr>
      </w:pPr>
      <w:r w:rsidRPr="00101245">
        <w:rPr>
          <w:noProof/>
        </w:rPr>
        <w:drawing>
          <wp:inline distT="0" distB="0" distL="0" distR="0" wp14:anchorId="7CF6CBA7" wp14:editId="22EFB2B1">
            <wp:extent cx="2700000" cy="162093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1620938"/>
                    </a:xfrm>
                    <a:prstGeom prst="rect">
                      <a:avLst/>
                    </a:prstGeom>
                    <a:noFill/>
                    <a:ln>
                      <a:noFill/>
                    </a:ln>
                  </pic:spPr>
                </pic:pic>
              </a:graphicData>
            </a:graphic>
          </wp:inline>
        </w:drawing>
      </w:r>
      <w:r w:rsidR="009A580B" w:rsidRPr="009A580B">
        <w:rPr>
          <w:rFonts w:cs="Times New Roman"/>
          <w:szCs w:val="24"/>
          <w:lang w:eastAsia="zh-CN"/>
        </w:rPr>
        <w:t xml:space="preserve"> </w:t>
      </w:r>
    </w:p>
    <w:p w14:paraId="3A44D031" w14:textId="5D570B66" w:rsidR="00306341" w:rsidRDefault="003507BB" w:rsidP="00EF234E">
      <w:pPr>
        <w:pStyle w:val="aff1"/>
      </w:pPr>
      <w:r w:rsidRPr="00C11FD7">
        <w:t>图</w:t>
      </w:r>
      <w:r w:rsidR="0015028B">
        <w:t>1</w:t>
      </w:r>
      <w:r w:rsidR="006613EE">
        <w:t>1</w:t>
      </w:r>
      <w:r w:rsidR="008A1E9B">
        <w:t xml:space="preserve"> </w:t>
      </w:r>
      <w:r w:rsidRPr="00C11FD7">
        <w:t>危险性指标与抽采纯量对比图</w:t>
      </w:r>
    </w:p>
    <w:p w14:paraId="2C7C35DF" w14:textId="65E0FDB8" w:rsidR="00667FD2" w:rsidRPr="0051791D" w:rsidRDefault="00306341" w:rsidP="00306341">
      <w:pPr>
        <w:pStyle w:val="fig"/>
        <w:spacing w:after="147"/>
      </w:pPr>
      <w:r>
        <w:t>Fig.1</w:t>
      </w:r>
      <w:r w:rsidR="006613EE">
        <w:t>1</w:t>
      </w:r>
      <w:r w:rsidR="008A1E9B">
        <w:t xml:space="preserve"> </w:t>
      </w:r>
      <w:r>
        <w:rPr>
          <w:shd w:val="clear" w:color="auto" w:fill="FFFFFF"/>
        </w:rPr>
        <w:t>Comparison chart of risk index and amount of drainage</w:t>
      </w:r>
      <w:r w:rsidR="003507BB" w:rsidRPr="0051791D">
        <w:rPr>
          <w:rFonts w:hint="eastAsia"/>
        </w:rPr>
        <w:t xml:space="preserve"> </w:t>
      </w:r>
    </w:p>
    <w:p w14:paraId="70FB5646" w14:textId="3EC31CFC" w:rsidR="00875F91" w:rsidRPr="005E1A34" w:rsidRDefault="00383B95" w:rsidP="005E1A34">
      <w:pPr>
        <w:pStyle w:val="aa"/>
        <w:rPr>
          <w:lang w:eastAsia="zh-CN"/>
        </w:rPr>
      </w:pPr>
      <w:r w:rsidRPr="005E1A34">
        <w:rPr>
          <w:lang w:eastAsia="zh-CN"/>
        </w:rPr>
        <w:t>5</w:t>
      </w:r>
      <w:r w:rsidR="008A1E9B">
        <w:rPr>
          <w:lang w:eastAsia="zh-CN"/>
        </w:rPr>
        <w:t xml:space="preserve"> </w:t>
      </w:r>
      <w:r w:rsidR="00F416C7" w:rsidRPr="005E1A34">
        <w:rPr>
          <w:rFonts w:hint="eastAsia"/>
          <w:lang w:eastAsia="zh-CN"/>
        </w:rPr>
        <w:t>结论</w:t>
      </w:r>
    </w:p>
    <w:p w14:paraId="0FA16689" w14:textId="77777777" w:rsidR="005E62F5" w:rsidRDefault="005E62F5" w:rsidP="001E062E">
      <w:pPr>
        <w:rPr>
          <w:lang w:eastAsia="zh-CN"/>
        </w:rPr>
      </w:pPr>
      <w:r w:rsidRPr="005E62F5">
        <w:rPr>
          <w:rFonts w:hint="eastAsia"/>
          <w:b/>
          <w:bCs/>
          <w:lang w:eastAsia="zh-CN"/>
        </w:rPr>
        <w:t>a</w:t>
      </w:r>
      <w:r w:rsidRPr="005E62F5">
        <w:rPr>
          <w:b/>
          <w:bCs/>
          <w:lang w:eastAsia="zh-CN"/>
        </w:rPr>
        <w:t xml:space="preserve">. </w:t>
      </w:r>
      <w:r w:rsidR="00B14E80">
        <w:rPr>
          <w:rFonts w:hint="eastAsia"/>
          <w:lang w:eastAsia="zh-CN"/>
        </w:rPr>
        <w:t>本文针对油型气涌出危险性无法定量评价的问题，分析了油型气涌出的危险因素与地层稳定性有直接关系，提出了基于电法、渗透率、构造</w:t>
      </w:r>
      <w:r w:rsidR="00456D79">
        <w:rPr>
          <w:rFonts w:hint="eastAsia"/>
          <w:lang w:eastAsia="zh-CN"/>
        </w:rPr>
        <w:t>等</w:t>
      </w:r>
      <w:r w:rsidR="00B14E80">
        <w:rPr>
          <w:rFonts w:hint="eastAsia"/>
          <w:lang w:eastAsia="zh-CN"/>
        </w:rPr>
        <w:t>多指标的</w:t>
      </w:r>
      <w:r w:rsidR="00175BA5">
        <w:rPr>
          <w:rFonts w:hint="eastAsia"/>
          <w:lang w:eastAsia="zh-CN"/>
        </w:rPr>
        <w:t>定量</w:t>
      </w:r>
      <w:r w:rsidR="00B14E80">
        <w:rPr>
          <w:rFonts w:hint="eastAsia"/>
          <w:lang w:eastAsia="zh-CN"/>
        </w:rPr>
        <w:t>评价方法。</w:t>
      </w:r>
      <w:r w:rsidR="00175BA5">
        <w:rPr>
          <w:rFonts w:hint="eastAsia"/>
          <w:lang w:eastAsia="zh-CN"/>
        </w:rPr>
        <w:t>采用</w:t>
      </w:r>
      <w:r w:rsidR="00875F91">
        <w:rPr>
          <w:rFonts w:hint="eastAsia"/>
          <w:lang w:eastAsia="zh-CN"/>
        </w:rPr>
        <w:t>直流电法探测技术</w:t>
      </w:r>
      <w:r w:rsidR="0064699A">
        <w:rPr>
          <w:rFonts w:hint="eastAsia"/>
          <w:lang w:eastAsia="zh-CN"/>
        </w:rPr>
        <w:t>测量底板岩层电阻</w:t>
      </w:r>
      <w:r w:rsidR="0064699A">
        <w:rPr>
          <w:rFonts w:hint="eastAsia"/>
          <w:lang w:eastAsia="zh-CN"/>
        </w:rPr>
        <w:t>率分布，以此</w:t>
      </w:r>
      <w:r w:rsidR="002D6EE9">
        <w:rPr>
          <w:rFonts w:hint="eastAsia"/>
          <w:lang w:eastAsia="zh-CN"/>
        </w:rPr>
        <w:t>作为地层稳定性的直接</w:t>
      </w:r>
      <w:r w:rsidR="00875F91">
        <w:rPr>
          <w:rFonts w:hint="eastAsia"/>
          <w:lang w:eastAsia="zh-CN"/>
        </w:rPr>
        <w:t>评价</w:t>
      </w:r>
      <w:r w:rsidR="002D6EE9">
        <w:rPr>
          <w:rFonts w:hint="eastAsia"/>
          <w:lang w:eastAsia="zh-CN"/>
        </w:rPr>
        <w:t>因素</w:t>
      </w:r>
      <w:r w:rsidR="006308A0">
        <w:rPr>
          <w:rFonts w:hint="eastAsia"/>
          <w:lang w:eastAsia="zh-CN"/>
        </w:rPr>
        <w:t>，</w:t>
      </w:r>
      <w:r w:rsidR="00175BA5">
        <w:rPr>
          <w:rFonts w:hint="eastAsia"/>
          <w:lang w:eastAsia="zh-CN"/>
        </w:rPr>
        <w:t>并</w:t>
      </w:r>
      <w:r w:rsidR="00196453">
        <w:rPr>
          <w:rFonts w:hint="eastAsia"/>
          <w:lang w:eastAsia="zh-CN"/>
        </w:rPr>
        <w:t>采用</w:t>
      </w:r>
      <w:r w:rsidR="00F51998">
        <w:rPr>
          <w:rFonts w:hint="eastAsia"/>
          <w:lang w:eastAsia="zh-CN"/>
        </w:rPr>
        <w:t>基于</w:t>
      </w:r>
      <w:r w:rsidR="00B43B6D">
        <w:rPr>
          <w:rFonts w:hint="eastAsia"/>
          <w:lang w:eastAsia="zh-CN"/>
        </w:rPr>
        <w:t>变权理论的层次分析法</w:t>
      </w:r>
      <w:r w:rsidR="00175BA5">
        <w:rPr>
          <w:rFonts w:hint="eastAsia"/>
          <w:lang w:eastAsia="zh-CN"/>
        </w:rPr>
        <w:t>获得各影响因素的权重系数</w:t>
      </w:r>
      <w:r w:rsidR="00175BA5" w:rsidRPr="00196453">
        <w:rPr>
          <w:rFonts w:hint="eastAsia"/>
          <w:lang w:eastAsia="zh-CN"/>
        </w:rPr>
        <w:t>，综合</w:t>
      </w:r>
      <w:r w:rsidR="00C1662F">
        <w:rPr>
          <w:rFonts w:hint="eastAsia"/>
          <w:lang w:eastAsia="zh-CN"/>
        </w:rPr>
        <w:t>计算出总</w:t>
      </w:r>
      <w:r w:rsidR="00175BA5">
        <w:rPr>
          <w:rFonts w:hint="eastAsia"/>
          <w:lang w:eastAsia="zh-CN"/>
        </w:rPr>
        <w:t>体</w:t>
      </w:r>
      <w:r w:rsidR="00C1662F">
        <w:rPr>
          <w:rFonts w:hint="eastAsia"/>
          <w:lang w:eastAsia="zh-CN"/>
        </w:rPr>
        <w:t>评价指标</w:t>
      </w:r>
      <w:r w:rsidR="00175BA5">
        <w:rPr>
          <w:rFonts w:hint="eastAsia"/>
          <w:lang w:eastAsia="zh-CN"/>
        </w:rPr>
        <w:t>，</w:t>
      </w:r>
      <w:r w:rsidR="00C1662F">
        <w:rPr>
          <w:rFonts w:hint="eastAsia"/>
          <w:lang w:eastAsia="zh-CN"/>
        </w:rPr>
        <w:t>划分</w:t>
      </w:r>
      <w:r w:rsidR="006835D3">
        <w:rPr>
          <w:rFonts w:hint="eastAsia"/>
          <w:lang w:eastAsia="zh-CN"/>
        </w:rPr>
        <w:t>了</w:t>
      </w:r>
      <w:r w:rsidR="00175BA5">
        <w:rPr>
          <w:rFonts w:hint="eastAsia"/>
          <w:lang w:eastAsia="zh-CN"/>
        </w:rPr>
        <w:t>不同指标</w:t>
      </w:r>
      <w:r w:rsidR="006835D3">
        <w:rPr>
          <w:rFonts w:hint="eastAsia"/>
          <w:lang w:eastAsia="zh-CN"/>
        </w:rPr>
        <w:t>范围内所</w:t>
      </w:r>
      <w:r w:rsidR="00175BA5">
        <w:rPr>
          <w:rFonts w:hint="eastAsia"/>
          <w:lang w:eastAsia="zh-CN"/>
        </w:rPr>
        <w:t>对</w:t>
      </w:r>
      <w:r w:rsidR="006835D3">
        <w:rPr>
          <w:rFonts w:hint="eastAsia"/>
          <w:lang w:eastAsia="zh-CN"/>
        </w:rPr>
        <w:t>应</w:t>
      </w:r>
      <w:r w:rsidR="00175BA5">
        <w:rPr>
          <w:rFonts w:hint="eastAsia"/>
          <w:lang w:eastAsia="zh-CN"/>
        </w:rPr>
        <w:t>的</w:t>
      </w:r>
      <w:r w:rsidR="00C1662F">
        <w:rPr>
          <w:rFonts w:hint="eastAsia"/>
          <w:lang w:eastAsia="zh-CN"/>
        </w:rPr>
        <w:t>危险等级。</w:t>
      </w:r>
      <w:r w:rsidR="001E062E">
        <w:rPr>
          <w:rFonts w:hint="eastAsia"/>
          <w:lang w:eastAsia="zh-CN"/>
        </w:rPr>
        <w:t>并编写了油型气涌出危险性评价软件方便数据处理及可视化结果。</w:t>
      </w:r>
    </w:p>
    <w:p w14:paraId="4FDEC020" w14:textId="5F1C96F7" w:rsidR="006A6C2D" w:rsidRDefault="005E62F5" w:rsidP="001E062E">
      <w:pPr>
        <w:rPr>
          <w:lang w:eastAsia="zh-CN"/>
        </w:rPr>
      </w:pPr>
      <w:r w:rsidRPr="005E62F5">
        <w:rPr>
          <w:b/>
          <w:bCs/>
          <w:lang w:eastAsia="zh-CN"/>
        </w:rPr>
        <w:t xml:space="preserve">b. </w:t>
      </w:r>
      <w:r w:rsidR="00C1662F">
        <w:rPr>
          <w:rFonts w:hint="eastAsia"/>
          <w:lang w:eastAsia="zh-CN"/>
        </w:rPr>
        <w:t>通过该评价方法对实地巷道应用</w:t>
      </w:r>
      <w:r w:rsidR="006835D3">
        <w:rPr>
          <w:rFonts w:hint="eastAsia"/>
          <w:lang w:eastAsia="zh-CN"/>
        </w:rPr>
        <w:t>，结果表明计算所得</w:t>
      </w:r>
      <w:r w:rsidR="00380DDD" w:rsidRPr="00380DDD">
        <w:rPr>
          <w:lang w:eastAsia="zh-CN"/>
        </w:rPr>
        <w:t>的油型气危险性指标与抽采纯量基本规律一致，说明计算出的危险性指标能够准确反映油型气的赋存和涌出规律。</w:t>
      </w:r>
      <w:r w:rsidR="00380DDD">
        <w:rPr>
          <w:rFonts w:hint="eastAsia"/>
          <w:lang w:eastAsia="zh-CN"/>
        </w:rPr>
        <w:t>同时证明了油型气涌出危险性定量评价的可行性</w:t>
      </w:r>
      <w:r w:rsidR="00C1662F">
        <w:rPr>
          <w:rFonts w:hint="eastAsia"/>
          <w:lang w:eastAsia="zh-CN"/>
        </w:rPr>
        <w:t>，可以为油型气涌出防治提供可靠依据，降低开采成本。</w:t>
      </w:r>
    </w:p>
    <w:p w14:paraId="7104B1B4" w14:textId="565B8D8D" w:rsidR="00B40AD8" w:rsidRDefault="008B5F28" w:rsidP="00EF234E">
      <w:pPr>
        <w:pStyle w:val="af5"/>
        <w:spacing w:before="147" w:after="147"/>
        <w:rPr>
          <w:lang w:eastAsia="zh-CN"/>
        </w:rPr>
      </w:pPr>
      <w:r>
        <w:rPr>
          <w:rFonts w:hint="eastAsia"/>
          <w:lang w:eastAsia="zh-CN"/>
        </w:rPr>
        <w:t>参考文献</w:t>
      </w:r>
    </w:p>
    <w:p w14:paraId="360DA861" w14:textId="1F335A02"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00011126">
        <w:rPr>
          <w:sz w:val="16"/>
          <w:szCs w:val="16"/>
          <w:lang w:eastAsia="zh-CN"/>
        </w:rPr>
        <w:t xml:space="preserve"> </w:t>
      </w:r>
      <w:r w:rsidRPr="00A65D1E">
        <w:rPr>
          <w:rFonts w:hint="eastAsia"/>
          <w:sz w:val="16"/>
          <w:szCs w:val="16"/>
          <w:lang w:eastAsia="zh-CN"/>
        </w:rPr>
        <w:t>方祖康</w:t>
      </w:r>
      <w:r w:rsidRPr="00A65D1E">
        <w:rPr>
          <w:rFonts w:hint="eastAsia"/>
          <w:sz w:val="16"/>
          <w:szCs w:val="16"/>
          <w:lang w:eastAsia="zh-CN"/>
        </w:rPr>
        <w:t>,</w:t>
      </w:r>
      <w:r w:rsidRPr="00A65D1E">
        <w:rPr>
          <w:rFonts w:hint="eastAsia"/>
          <w:sz w:val="16"/>
          <w:szCs w:val="16"/>
          <w:lang w:eastAsia="zh-CN"/>
        </w:rPr>
        <w:t>庞雄奇</w:t>
      </w:r>
      <w:r w:rsidRPr="00A65D1E">
        <w:rPr>
          <w:rFonts w:hint="eastAsia"/>
          <w:sz w:val="16"/>
          <w:szCs w:val="16"/>
          <w:lang w:eastAsia="zh-CN"/>
        </w:rPr>
        <w:t>,</w:t>
      </w:r>
      <w:r w:rsidRPr="00A65D1E">
        <w:rPr>
          <w:rFonts w:hint="eastAsia"/>
          <w:sz w:val="16"/>
          <w:szCs w:val="16"/>
          <w:lang w:eastAsia="zh-CN"/>
        </w:rPr>
        <w:t>高春文</w:t>
      </w:r>
      <w:r w:rsidRPr="00A65D1E">
        <w:rPr>
          <w:rFonts w:hint="eastAsia"/>
          <w:sz w:val="16"/>
          <w:szCs w:val="16"/>
          <w:lang w:eastAsia="zh-CN"/>
        </w:rPr>
        <w:t xml:space="preserve">. </w:t>
      </w:r>
      <w:r w:rsidRPr="00A65D1E">
        <w:rPr>
          <w:rFonts w:hint="eastAsia"/>
          <w:sz w:val="16"/>
          <w:szCs w:val="16"/>
          <w:lang w:eastAsia="zh-CN"/>
        </w:rPr>
        <w:t>煤型气和油型气的概念及其类型划分</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,1988,(01):13-17+4.</w:t>
      </w:r>
    </w:p>
    <w:p w14:paraId="68B488A8" w14:textId="172DE2F7"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Fang Zukang, Pang Xiongqi, Gao Chunwen. The concept and classification of coal-type gas and oil-type gas[J]. Natural Gas Industry, 1988, (01): 13-17+4.</w:t>
      </w:r>
    </w:p>
    <w:p w14:paraId="6302A09A" w14:textId="39A264C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2</w:t>
      </w:r>
      <w:r w:rsidRPr="00A65D1E">
        <w:rPr>
          <w:rFonts w:hint="eastAsia"/>
          <w:sz w:val="16"/>
          <w:szCs w:val="16"/>
          <w:lang w:eastAsia="zh-CN"/>
        </w:rPr>
        <w:t>]</w:t>
      </w:r>
      <w:r w:rsidRPr="00A65D1E">
        <w:rPr>
          <w:sz w:val="16"/>
          <w:szCs w:val="16"/>
          <w:lang w:eastAsia="zh-CN"/>
        </w:rPr>
        <w:t xml:space="preserve"> </w:t>
      </w:r>
      <w:r w:rsidRPr="00A65D1E">
        <w:rPr>
          <w:rFonts w:hint="eastAsia"/>
          <w:sz w:val="16"/>
          <w:szCs w:val="16"/>
          <w:lang w:eastAsia="zh-CN"/>
        </w:rPr>
        <w:t>赵继展</w:t>
      </w:r>
      <w:r w:rsidRPr="00A65D1E">
        <w:rPr>
          <w:rFonts w:hint="eastAsia"/>
          <w:sz w:val="16"/>
          <w:szCs w:val="16"/>
          <w:lang w:eastAsia="zh-CN"/>
        </w:rPr>
        <w:t>,</w:t>
      </w:r>
      <w:r w:rsidRPr="00A65D1E">
        <w:rPr>
          <w:rFonts w:hint="eastAsia"/>
          <w:sz w:val="16"/>
          <w:szCs w:val="16"/>
          <w:lang w:eastAsia="zh-CN"/>
        </w:rPr>
        <w:t>张群</w:t>
      </w:r>
      <w:r w:rsidRPr="00A65D1E">
        <w:rPr>
          <w:rFonts w:hint="eastAsia"/>
          <w:sz w:val="16"/>
          <w:szCs w:val="16"/>
          <w:lang w:eastAsia="zh-CN"/>
        </w:rPr>
        <w:t>,</w:t>
      </w:r>
      <w:r w:rsidRPr="00A65D1E">
        <w:rPr>
          <w:rFonts w:hint="eastAsia"/>
          <w:sz w:val="16"/>
          <w:szCs w:val="16"/>
          <w:lang w:eastAsia="zh-CN"/>
        </w:rPr>
        <w:t>郑凯歌</w:t>
      </w:r>
      <w:r w:rsidRPr="00A65D1E">
        <w:rPr>
          <w:rFonts w:hint="eastAsia"/>
          <w:sz w:val="16"/>
          <w:szCs w:val="16"/>
          <w:lang w:eastAsia="zh-CN"/>
        </w:rPr>
        <w:t>,</w:t>
      </w:r>
      <w:r w:rsidRPr="00A65D1E">
        <w:rPr>
          <w:rFonts w:hint="eastAsia"/>
          <w:sz w:val="16"/>
          <w:szCs w:val="16"/>
          <w:lang w:eastAsia="zh-CN"/>
        </w:rPr>
        <w:t>李川</w:t>
      </w:r>
      <w:r w:rsidRPr="00A65D1E">
        <w:rPr>
          <w:rFonts w:hint="eastAsia"/>
          <w:sz w:val="16"/>
          <w:szCs w:val="16"/>
          <w:lang w:eastAsia="zh-CN"/>
        </w:rPr>
        <w:t>,</w:t>
      </w:r>
      <w:r w:rsidRPr="00A65D1E">
        <w:rPr>
          <w:rFonts w:hint="eastAsia"/>
          <w:sz w:val="16"/>
          <w:szCs w:val="16"/>
          <w:lang w:eastAsia="zh-CN"/>
        </w:rPr>
        <w:t>陈冬冬</w:t>
      </w:r>
      <w:r w:rsidRPr="00A65D1E">
        <w:rPr>
          <w:rFonts w:hint="eastAsia"/>
          <w:sz w:val="16"/>
          <w:szCs w:val="16"/>
          <w:lang w:eastAsia="zh-CN"/>
        </w:rPr>
        <w:t xml:space="preserve">. </w:t>
      </w:r>
      <w:r w:rsidRPr="00A65D1E">
        <w:rPr>
          <w:rFonts w:hint="eastAsia"/>
          <w:sz w:val="16"/>
          <w:szCs w:val="16"/>
          <w:lang w:eastAsia="zh-CN"/>
        </w:rPr>
        <w:t>黄陵矿区煤矿井下围岩喷涌气体致灾机理及防治措施</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,2018,38(11):114-121.</w:t>
      </w:r>
    </w:p>
    <w:p w14:paraId="26021E23" w14:textId="64F59A3A"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Zhao Jizhan, Zhang Qun, Zheng Kaige, Li Chuan, Chen Dongdong. Disaster-causing mechanism and prevention measures of gas gushing from surrounding rocks in coal mines of Huangling mining area[J]. Natural Gas Industry, 2018,38(11):114-121.</w:t>
      </w:r>
    </w:p>
    <w:p w14:paraId="06443C4F" w14:textId="77E75C4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[3]</w:t>
      </w:r>
      <w:r w:rsidR="005F5F1C">
        <w:rPr>
          <w:sz w:val="16"/>
          <w:szCs w:val="16"/>
          <w:lang w:eastAsia="zh-CN"/>
        </w:rPr>
        <w:t xml:space="preserve"> </w:t>
      </w:r>
      <w:r w:rsidRPr="00A65D1E">
        <w:rPr>
          <w:rFonts w:hint="eastAsia"/>
          <w:sz w:val="16"/>
          <w:szCs w:val="16"/>
          <w:lang w:eastAsia="zh-CN"/>
        </w:rPr>
        <w:t>韩中喜</w:t>
      </w:r>
      <w:r w:rsidRPr="00A65D1E">
        <w:rPr>
          <w:rFonts w:hint="eastAsia"/>
          <w:sz w:val="16"/>
          <w:szCs w:val="16"/>
          <w:lang w:eastAsia="zh-CN"/>
        </w:rPr>
        <w:t>,</w:t>
      </w:r>
      <w:r w:rsidRPr="00A65D1E">
        <w:rPr>
          <w:rFonts w:hint="eastAsia"/>
          <w:sz w:val="16"/>
          <w:szCs w:val="16"/>
          <w:lang w:eastAsia="zh-CN"/>
        </w:rPr>
        <w:t>李剑</w:t>
      </w:r>
      <w:r w:rsidRPr="00A65D1E">
        <w:rPr>
          <w:rFonts w:hint="eastAsia"/>
          <w:sz w:val="16"/>
          <w:szCs w:val="16"/>
          <w:lang w:eastAsia="zh-CN"/>
        </w:rPr>
        <w:t>,</w:t>
      </w:r>
      <w:r w:rsidRPr="00A65D1E">
        <w:rPr>
          <w:rFonts w:hint="eastAsia"/>
          <w:sz w:val="16"/>
          <w:szCs w:val="16"/>
          <w:lang w:eastAsia="zh-CN"/>
        </w:rPr>
        <w:t>严启团</w:t>
      </w:r>
      <w:r w:rsidRPr="00A65D1E">
        <w:rPr>
          <w:rFonts w:hint="eastAsia"/>
          <w:sz w:val="16"/>
          <w:szCs w:val="16"/>
          <w:lang w:eastAsia="zh-CN"/>
        </w:rPr>
        <w:t>,</w:t>
      </w:r>
      <w:r w:rsidRPr="00A65D1E">
        <w:rPr>
          <w:rFonts w:hint="eastAsia"/>
          <w:sz w:val="16"/>
          <w:szCs w:val="16"/>
          <w:lang w:eastAsia="zh-CN"/>
        </w:rPr>
        <w:t>王淑英</w:t>
      </w:r>
      <w:r w:rsidRPr="00A65D1E">
        <w:rPr>
          <w:rFonts w:hint="eastAsia"/>
          <w:sz w:val="16"/>
          <w:szCs w:val="16"/>
          <w:lang w:eastAsia="zh-CN"/>
        </w:rPr>
        <w:t>,</w:t>
      </w:r>
      <w:r w:rsidRPr="00A65D1E">
        <w:rPr>
          <w:rFonts w:hint="eastAsia"/>
          <w:sz w:val="16"/>
          <w:szCs w:val="16"/>
          <w:lang w:eastAsia="zh-CN"/>
        </w:rPr>
        <w:t>葛守国</w:t>
      </w:r>
      <w:r w:rsidRPr="00A65D1E">
        <w:rPr>
          <w:rFonts w:hint="eastAsia"/>
          <w:sz w:val="16"/>
          <w:szCs w:val="16"/>
          <w:lang w:eastAsia="zh-CN"/>
        </w:rPr>
        <w:t>,</w:t>
      </w:r>
      <w:r w:rsidRPr="00A65D1E">
        <w:rPr>
          <w:rFonts w:hint="eastAsia"/>
          <w:sz w:val="16"/>
          <w:szCs w:val="16"/>
          <w:lang w:eastAsia="zh-CN"/>
        </w:rPr>
        <w:t>王春怡</w:t>
      </w:r>
      <w:r w:rsidRPr="00A65D1E">
        <w:rPr>
          <w:rFonts w:hint="eastAsia"/>
          <w:sz w:val="16"/>
          <w:szCs w:val="16"/>
          <w:lang w:eastAsia="zh-CN"/>
        </w:rPr>
        <w:t xml:space="preserve">. </w:t>
      </w:r>
      <w:r w:rsidRPr="00A65D1E">
        <w:rPr>
          <w:rFonts w:hint="eastAsia"/>
          <w:sz w:val="16"/>
          <w:szCs w:val="16"/>
          <w:lang w:eastAsia="zh-CN"/>
        </w:rPr>
        <w:t>天然气汞含量作为煤型气与油型气判识指标的探讨</w:t>
      </w:r>
      <w:r w:rsidRPr="00A65D1E">
        <w:rPr>
          <w:rFonts w:hint="eastAsia"/>
          <w:sz w:val="16"/>
          <w:szCs w:val="16"/>
          <w:lang w:eastAsia="zh-CN"/>
        </w:rPr>
        <w:t xml:space="preserve">[J]. </w:t>
      </w:r>
      <w:r w:rsidRPr="00A65D1E">
        <w:rPr>
          <w:rFonts w:hint="eastAsia"/>
          <w:sz w:val="16"/>
          <w:szCs w:val="16"/>
          <w:lang w:eastAsia="zh-CN"/>
        </w:rPr>
        <w:t>石油学报</w:t>
      </w:r>
      <w:r w:rsidRPr="00A65D1E">
        <w:rPr>
          <w:rFonts w:hint="eastAsia"/>
          <w:sz w:val="16"/>
          <w:szCs w:val="16"/>
          <w:lang w:eastAsia="zh-CN"/>
        </w:rPr>
        <w:t>,2013,34(02):323-327.</w:t>
      </w:r>
    </w:p>
    <w:p w14:paraId="0416B922" w14:textId="17BE9BDD"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Han Zhongxi, Li Jian, Yan Qituan, Wang Shuying, Ge Shouguo, Wang Chunyi. Discussion on Mercury Content in Natural Gas as Identification Index of Coal-type Gas and Oil-type Gas[J]. Acta Petroleum Sinica, 2013,34(02):323-327.</w:t>
      </w:r>
    </w:p>
    <w:p w14:paraId="2AC57CE3" w14:textId="01CD3F89"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4</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殷民胜</w:t>
      </w:r>
      <w:r w:rsidRPr="00A65D1E">
        <w:rPr>
          <w:rFonts w:hint="eastAsia"/>
          <w:sz w:val="16"/>
          <w:szCs w:val="16"/>
          <w:lang w:eastAsia="zh-CN"/>
        </w:rPr>
        <w:t xml:space="preserve">. </w:t>
      </w:r>
      <w:r w:rsidRPr="00A65D1E">
        <w:rPr>
          <w:rFonts w:hint="eastAsia"/>
          <w:sz w:val="16"/>
          <w:szCs w:val="16"/>
          <w:lang w:eastAsia="zh-CN"/>
        </w:rPr>
        <w:t>黄陵矿业公司二号煤矿</w:t>
      </w:r>
      <w:r w:rsidRPr="00A65D1E">
        <w:rPr>
          <w:rFonts w:hint="eastAsia"/>
          <w:sz w:val="16"/>
          <w:szCs w:val="16"/>
          <w:lang w:eastAsia="zh-CN"/>
        </w:rPr>
        <w:t>201</w:t>
      </w:r>
      <w:r w:rsidRPr="00A65D1E">
        <w:rPr>
          <w:rFonts w:hint="eastAsia"/>
          <w:sz w:val="16"/>
          <w:szCs w:val="16"/>
          <w:lang w:eastAsia="zh-CN"/>
        </w:rPr>
        <w:t>工作面底板油型气治理技术研究</w:t>
      </w:r>
      <w:r w:rsidRPr="00A65D1E">
        <w:rPr>
          <w:rFonts w:hint="eastAsia"/>
          <w:sz w:val="16"/>
          <w:szCs w:val="16"/>
          <w:lang w:eastAsia="zh-CN"/>
        </w:rPr>
        <w:t xml:space="preserve">[A]. </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探索建立煤矿区煤层气立体抽采与经济利用产业化体系，推动煤矿瓦斯治理、立体抽采技术示范与煤层气资源综合利用——全国煤矿瓦斯抽采利用与通风安全技术现场会煤矿瓦斯抽采与通风安全论文集</w:t>
      </w:r>
      <w:r w:rsidRPr="00A65D1E">
        <w:rPr>
          <w:rFonts w:hint="eastAsia"/>
          <w:sz w:val="16"/>
          <w:szCs w:val="16"/>
          <w:lang w:eastAsia="zh-CN"/>
        </w:rPr>
        <w:t>[C].</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中国煤炭工业协会</w:t>
      </w:r>
      <w:r w:rsidRPr="00A65D1E">
        <w:rPr>
          <w:rFonts w:hint="eastAsia"/>
          <w:sz w:val="16"/>
          <w:szCs w:val="16"/>
          <w:lang w:eastAsia="zh-CN"/>
        </w:rPr>
        <w:t>,2013:95-100.</w:t>
      </w:r>
    </w:p>
    <w:p w14:paraId="46480582" w14:textId="560B5240"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lastRenderedPageBreak/>
        <w:t>Yin Minsheng. Research on oil-type gas control technology on the floor of No. 2 coal mine 201 working face of Huangling Mining Company [A]. National Coal Mine Safety Supervision Bureau, China Coal Industry Association. Exploring the establishment of an industrialization system for coalbed methane three-dimensional drainage and economic utilization in coal mining areas, Promoting Coal Mine Gas Control, Three-dimensional Drainage Technology Demonstration and Comprehensive Utilization of Coalbed Methane Resources - National Coal Mine Gas Drainage Utilization and Ventilation Safety Technology Field Conference Coal Mine Gas Drainage and Ventilation Safety Papers [C]. National Coal Mine Safety Supervision Bureau, China Coal Industry Association: China Coal Industry Association, 2013:95-100.</w:t>
      </w:r>
    </w:p>
    <w:p w14:paraId="7554CBBB" w14:textId="3A0B0F8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5</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孙四清</w:t>
      </w:r>
      <w:r w:rsidRPr="00A65D1E">
        <w:rPr>
          <w:rFonts w:hint="eastAsia"/>
          <w:sz w:val="16"/>
          <w:szCs w:val="16"/>
          <w:lang w:eastAsia="zh-CN"/>
        </w:rPr>
        <w:t xml:space="preserve">. </w:t>
      </w:r>
      <w:r w:rsidRPr="00A65D1E">
        <w:rPr>
          <w:rFonts w:hint="eastAsia"/>
          <w:sz w:val="16"/>
          <w:szCs w:val="16"/>
          <w:lang w:eastAsia="zh-CN"/>
        </w:rPr>
        <w:t>煤油气共存矿井掘进工作面底板油型气涌出机理探讨</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,2017,44(04):90-94.</w:t>
      </w:r>
    </w:p>
    <w:p w14:paraId="13D49960" w14:textId="4D14F788"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Sun Siqing. Discussion on the mechanism of oil-type gas gushing out from the floor of coal-oil-gas coexisting mine excavation face[J]. Mining Safety</w:t>
      </w:r>
      <w:r w:rsidR="00A65D1E">
        <w:rPr>
          <w:sz w:val="16"/>
          <w:szCs w:val="16"/>
          <w:lang w:eastAsia="zh-CN"/>
        </w:rPr>
        <w:t xml:space="preserve"> &amp;</w:t>
      </w:r>
      <w:r w:rsidRPr="00A65D1E">
        <w:rPr>
          <w:sz w:val="16"/>
          <w:szCs w:val="16"/>
          <w:lang w:eastAsia="zh-CN"/>
        </w:rPr>
        <w:t xml:space="preserve"> Environmental Protection, 2017,44(04):90-94.</w:t>
      </w:r>
    </w:p>
    <w:p w14:paraId="66813549" w14:textId="5560C1E8"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6</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张俭让</w:t>
      </w:r>
      <w:r w:rsidRPr="00A65D1E">
        <w:rPr>
          <w:rFonts w:hint="eastAsia"/>
          <w:sz w:val="16"/>
          <w:szCs w:val="16"/>
          <w:lang w:eastAsia="zh-CN"/>
        </w:rPr>
        <w:t>,</w:t>
      </w:r>
      <w:r w:rsidRPr="00A65D1E">
        <w:rPr>
          <w:rFonts w:hint="eastAsia"/>
          <w:sz w:val="16"/>
          <w:szCs w:val="16"/>
          <w:lang w:eastAsia="zh-CN"/>
        </w:rPr>
        <w:t>张荃</w:t>
      </w:r>
      <w:r w:rsidRPr="00A65D1E">
        <w:rPr>
          <w:rFonts w:hint="eastAsia"/>
          <w:sz w:val="16"/>
          <w:szCs w:val="16"/>
          <w:lang w:eastAsia="zh-CN"/>
        </w:rPr>
        <w:t>,</w:t>
      </w:r>
      <w:r w:rsidRPr="00A65D1E">
        <w:rPr>
          <w:rFonts w:hint="eastAsia"/>
          <w:sz w:val="16"/>
          <w:szCs w:val="16"/>
          <w:lang w:eastAsia="zh-CN"/>
        </w:rPr>
        <w:t>董丁稳</w:t>
      </w:r>
      <w:r w:rsidRPr="00A65D1E">
        <w:rPr>
          <w:rFonts w:hint="eastAsia"/>
          <w:sz w:val="16"/>
          <w:szCs w:val="16"/>
          <w:lang w:eastAsia="zh-CN"/>
        </w:rPr>
        <w:t>,</w:t>
      </w:r>
      <w:r w:rsidRPr="00A65D1E">
        <w:rPr>
          <w:rFonts w:hint="eastAsia"/>
          <w:sz w:val="16"/>
          <w:szCs w:val="16"/>
          <w:lang w:eastAsia="zh-CN"/>
        </w:rPr>
        <w:t>陈伟</w:t>
      </w:r>
      <w:r w:rsidRPr="00A65D1E">
        <w:rPr>
          <w:rFonts w:hint="eastAsia"/>
          <w:sz w:val="16"/>
          <w:szCs w:val="16"/>
          <w:lang w:eastAsia="zh-CN"/>
        </w:rPr>
        <w:t xml:space="preserve">. </w:t>
      </w:r>
      <w:r w:rsidRPr="00A65D1E">
        <w:rPr>
          <w:rFonts w:hint="eastAsia"/>
          <w:sz w:val="16"/>
          <w:szCs w:val="16"/>
          <w:lang w:eastAsia="zh-CN"/>
        </w:rPr>
        <w:t>油型气涌出矿井</w:t>
      </w:r>
      <w:r w:rsidRPr="00A65D1E">
        <w:rPr>
          <w:rFonts w:hint="eastAsia"/>
          <w:sz w:val="16"/>
          <w:szCs w:val="16"/>
          <w:lang w:eastAsia="zh-CN"/>
        </w:rPr>
        <w:t>CH_4</w:t>
      </w:r>
      <w:r w:rsidRPr="00A65D1E">
        <w:rPr>
          <w:rFonts w:hint="eastAsia"/>
          <w:sz w:val="16"/>
          <w:szCs w:val="16"/>
          <w:lang w:eastAsia="zh-CN"/>
        </w:rPr>
        <w:t>扩散规律数值模拟</w:t>
      </w:r>
      <w:r w:rsidRPr="00A65D1E">
        <w:rPr>
          <w:rFonts w:hint="eastAsia"/>
          <w:sz w:val="16"/>
          <w:szCs w:val="16"/>
          <w:lang w:eastAsia="zh-CN"/>
        </w:rPr>
        <w:t xml:space="preserve">[J]. </w:t>
      </w:r>
      <w:r w:rsidRPr="00A65D1E">
        <w:rPr>
          <w:rFonts w:hint="eastAsia"/>
          <w:sz w:val="16"/>
          <w:szCs w:val="16"/>
          <w:lang w:eastAsia="zh-CN"/>
        </w:rPr>
        <w:t>煤炭技术</w:t>
      </w:r>
      <w:r w:rsidRPr="00A65D1E">
        <w:rPr>
          <w:rFonts w:hint="eastAsia"/>
          <w:sz w:val="16"/>
          <w:szCs w:val="16"/>
          <w:lang w:eastAsia="zh-CN"/>
        </w:rPr>
        <w:t>,2015,34(10):136-138.</w:t>
      </w:r>
    </w:p>
    <w:p w14:paraId="1F595567" w14:textId="1FEA7C40"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ZHANG Jianrang, ZHANG Quan, DONG Dingwen, CHEN Wei. Numerical simulation of CH_4 diffusion law of oil-type gas gushing out of mine[J]. Coal Technology, 2015,34(10):136-138.</w:t>
      </w:r>
    </w:p>
    <w:p w14:paraId="66CCE8E4" w14:textId="7BFBD3C5"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[7]</w:t>
      </w:r>
      <w:r w:rsidR="005F5F1C">
        <w:rPr>
          <w:sz w:val="16"/>
          <w:szCs w:val="16"/>
          <w:lang w:eastAsia="zh-CN"/>
        </w:rPr>
        <w:t xml:space="preserve"> </w:t>
      </w:r>
      <w:r w:rsidRPr="00A65D1E">
        <w:rPr>
          <w:rFonts w:hint="eastAsia"/>
          <w:sz w:val="16"/>
          <w:szCs w:val="16"/>
          <w:lang w:eastAsia="zh-CN"/>
        </w:rPr>
        <w:t>张俭让</w:t>
      </w:r>
      <w:r w:rsidRPr="00A65D1E">
        <w:rPr>
          <w:rFonts w:hint="eastAsia"/>
          <w:sz w:val="16"/>
          <w:szCs w:val="16"/>
          <w:lang w:eastAsia="zh-CN"/>
        </w:rPr>
        <w:t>,</w:t>
      </w:r>
      <w:r w:rsidRPr="00A65D1E">
        <w:rPr>
          <w:rFonts w:hint="eastAsia"/>
          <w:sz w:val="16"/>
          <w:szCs w:val="16"/>
          <w:lang w:eastAsia="zh-CN"/>
        </w:rPr>
        <w:t>张玲洁</w:t>
      </w:r>
      <w:r w:rsidRPr="00A65D1E">
        <w:rPr>
          <w:rFonts w:hint="eastAsia"/>
          <w:sz w:val="16"/>
          <w:szCs w:val="16"/>
          <w:lang w:eastAsia="zh-CN"/>
        </w:rPr>
        <w:t>,</w:t>
      </w:r>
      <w:r w:rsidRPr="00A65D1E">
        <w:rPr>
          <w:rFonts w:hint="eastAsia"/>
          <w:sz w:val="16"/>
          <w:szCs w:val="16"/>
          <w:lang w:eastAsia="zh-CN"/>
        </w:rPr>
        <w:t>李倩玉</w:t>
      </w:r>
      <w:r w:rsidRPr="00A65D1E">
        <w:rPr>
          <w:rFonts w:hint="eastAsia"/>
          <w:sz w:val="16"/>
          <w:szCs w:val="16"/>
          <w:lang w:eastAsia="zh-CN"/>
        </w:rPr>
        <w:t xml:space="preserve">. </w:t>
      </w:r>
      <w:r w:rsidRPr="00A65D1E">
        <w:rPr>
          <w:rFonts w:hint="eastAsia"/>
          <w:sz w:val="16"/>
          <w:szCs w:val="16"/>
          <w:lang w:eastAsia="zh-CN"/>
        </w:rPr>
        <w:t>油型气涌出矿井局部通风排瓦斯优化</w:t>
      </w:r>
      <w:r w:rsidRPr="00A65D1E">
        <w:rPr>
          <w:rFonts w:hint="eastAsia"/>
          <w:sz w:val="16"/>
          <w:szCs w:val="16"/>
          <w:lang w:eastAsia="zh-CN"/>
        </w:rPr>
        <w:t xml:space="preserve">[J]. </w:t>
      </w:r>
      <w:r w:rsidRPr="00A65D1E">
        <w:rPr>
          <w:rFonts w:hint="eastAsia"/>
          <w:sz w:val="16"/>
          <w:szCs w:val="16"/>
          <w:lang w:eastAsia="zh-CN"/>
        </w:rPr>
        <w:t>西安科技大学学报</w:t>
      </w:r>
      <w:r w:rsidRPr="00A65D1E">
        <w:rPr>
          <w:rFonts w:hint="eastAsia"/>
          <w:sz w:val="16"/>
          <w:szCs w:val="16"/>
          <w:lang w:eastAsia="zh-CN"/>
        </w:rPr>
        <w:t>,2017,37(06):823-828.</w:t>
      </w:r>
    </w:p>
    <w:p w14:paraId="07099D45" w14:textId="1F635954"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ZHANG Jianrang, ZHANG Lingjie, LI Qianyu. Optimization of Local Ventilation and Methane Discharge in Mine with Oil-type Gas Eruption[J]. Journal of Xi'an University of Science and Technology, 2017,37(06):823-828.</w:t>
      </w:r>
    </w:p>
    <w:p w14:paraId="36858AA5" w14:textId="06F81B64"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8</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王军辉</w:t>
      </w:r>
      <w:r w:rsidRPr="00A65D1E">
        <w:rPr>
          <w:rFonts w:hint="eastAsia"/>
          <w:sz w:val="16"/>
          <w:szCs w:val="16"/>
          <w:lang w:eastAsia="zh-CN"/>
        </w:rPr>
        <w:t xml:space="preserve">. </w:t>
      </w:r>
      <w:r w:rsidRPr="00A65D1E">
        <w:rPr>
          <w:rFonts w:hint="eastAsia"/>
          <w:sz w:val="16"/>
          <w:szCs w:val="16"/>
          <w:lang w:eastAsia="zh-CN"/>
        </w:rPr>
        <w:t>浅谈煤油气共生矿井瓦斯油型气综合治理技术</w:t>
      </w:r>
      <w:r w:rsidRPr="00A65D1E">
        <w:rPr>
          <w:rFonts w:hint="eastAsia"/>
          <w:sz w:val="16"/>
          <w:szCs w:val="16"/>
          <w:lang w:eastAsia="zh-CN"/>
        </w:rPr>
        <w:t xml:space="preserve">[J]. </w:t>
      </w:r>
      <w:r w:rsidRPr="00A65D1E">
        <w:rPr>
          <w:rFonts w:hint="eastAsia"/>
          <w:sz w:val="16"/>
          <w:szCs w:val="16"/>
          <w:lang w:eastAsia="zh-CN"/>
        </w:rPr>
        <w:t>内蒙古煤炭经济</w:t>
      </w:r>
      <w:r w:rsidRPr="00A65D1E">
        <w:rPr>
          <w:rFonts w:hint="eastAsia"/>
          <w:sz w:val="16"/>
          <w:szCs w:val="16"/>
          <w:lang w:eastAsia="zh-CN"/>
        </w:rPr>
        <w:t>,2019,(06):49-52+64.</w:t>
      </w:r>
    </w:p>
    <w:p w14:paraId="4DDC8F7B" w14:textId="46572E09"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Wang Junhui. Brief Discussion on the Comprehensive Control Technology of Coal-oil-Gas Coexistence Mine Gas Oil-type Gas[J]. Inner Mongolia Coal Economics, 2019, (06): 49-52+64.</w:t>
      </w:r>
    </w:p>
    <w:p w14:paraId="4C242BE9" w14:textId="773F7150" w:rsidR="00A65D1E"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9</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闫赞</w:t>
      </w:r>
      <w:r w:rsidRPr="00A65D1E">
        <w:rPr>
          <w:rFonts w:hint="eastAsia"/>
          <w:sz w:val="16"/>
          <w:szCs w:val="16"/>
          <w:lang w:eastAsia="zh-CN"/>
        </w:rPr>
        <w:t>,</w:t>
      </w:r>
      <w:r w:rsidRPr="00A65D1E">
        <w:rPr>
          <w:rFonts w:hint="eastAsia"/>
          <w:sz w:val="16"/>
          <w:szCs w:val="16"/>
          <w:lang w:eastAsia="zh-CN"/>
        </w:rPr>
        <w:t>马功社</w:t>
      </w:r>
      <w:r w:rsidRPr="00A65D1E">
        <w:rPr>
          <w:rFonts w:hint="eastAsia"/>
          <w:sz w:val="16"/>
          <w:szCs w:val="16"/>
          <w:lang w:eastAsia="zh-CN"/>
        </w:rPr>
        <w:t>,</w:t>
      </w:r>
      <w:r w:rsidRPr="00A65D1E">
        <w:rPr>
          <w:rFonts w:hint="eastAsia"/>
          <w:sz w:val="16"/>
          <w:szCs w:val="16"/>
          <w:lang w:eastAsia="zh-CN"/>
        </w:rPr>
        <w:t>张维</w:t>
      </w:r>
      <w:r w:rsidRPr="00A65D1E">
        <w:rPr>
          <w:rFonts w:hint="eastAsia"/>
          <w:sz w:val="16"/>
          <w:szCs w:val="16"/>
          <w:lang w:eastAsia="zh-CN"/>
        </w:rPr>
        <w:t xml:space="preserve">. </w:t>
      </w:r>
      <w:r w:rsidRPr="00A65D1E">
        <w:rPr>
          <w:rFonts w:hint="eastAsia"/>
          <w:sz w:val="16"/>
          <w:szCs w:val="16"/>
          <w:lang w:eastAsia="zh-CN"/>
        </w:rPr>
        <w:t>黄陵矿区瓦斯</w:t>
      </w:r>
      <w:r w:rsidRPr="00A65D1E">
        <w:rPr>
          <w:rFonts w:hint="eastAsia"/>
          <w:sz w:val="16"/>
          <w:szCs w:val="16"/>
          <w:lang w:eastAsia="zh-CN"/>
        </w:rPr>
        <w:t>(</w:t>
      </w:r>
      <w:r w:rsidRPr="00A65D1E">
        <w:rPr>
          <w:rFonts w:hint="eastAsia"/>
          <w:sz w:val="16"/>
          <w:szCs w:val="16"/>
          <w:lang w:eastAsia="zh-CN"/>
        </w:rPr>
        <w:t>油型气</w:t>
      </w:r>
      <w:r w:rsidRPr="00A65D1E">
        <w:rPr>
          <w:rFonts w:hint="eastAsia"/>
          <w:sz w:val="16"/>
          <w:szCs w:val="16"/>
          <w:lang w:eastAsia="zh-CN"/>
        </w:rPr>
        <w:t>)</w:t>
      </w:r>
      <w:r w:rsidRPr="00A65D1E">
        <w:rPr>
          <w:rFonts w:hint="eastAsia"/>
          <w:sz w:val="16"/>
          <w:szCs w:val="16"/>
          <w:lang w:eastAsia="zh-CN"/>
        </w:rPr>
        <w:t>治理技术和管理新模式</w:t>
      </w:r>
      <w:r w:rsidRPr="00A65D1E">
        <w:rPr>
          <w:rFonts w:hint="eastAsia"/>
          <w:sz w:val="16"/>
          <w:szCs w:val="16"/>
          <w:lang w:eastAsia="zh-CN"/>
        </w:rPr>
        <w:t xml:space="preserve">[J]. </w:t>
      </w:r>
      <w:r w:rsidRPr="00A65D1E">
        <w:rPr>
          <w:rFonts w:hint="eastAsia"/>
          <w:sz w:val="16"/>
          <w:szCs w:val="16"/>
          <w:lang w:eastAsia="zh-CN"/>
        </w:rPr>
        <w:t>陕西煤炭</w:t>
      </w:r>
      <w:r w:rsidRPr="00A65D1E">
        <w:rPr>
          <w:rFonts w:hint="eastAsia"/>
          <w:sz w:val="16"/>
          <w:szCs w:val="16"/>
          <w:lang w:eastAsia="zh-CN"/>
        </w:rPr>
        <w:t>,2021,40(03):26-32+50.</w:t>
      </w:r>
    </w:p>
    <w:p w14:paraId="268D9D00" w14:textId="4B105052"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Yan Zan, Ma Gongshe, Zhang Wei. Gas (oil-type gas) control technology and new management model in Huangling mining area [J]. Shaanxi Coal, 2021,40(03):26-32+50.</w:t>
      </w:r>
    </w:p>
    <w:p w14:paraId="7D409ACE" w14:textId="57EB0DC9"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10</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司俊鸿</w:t>
      </w:r>
      <w:r w:rsidRPr="00A65D1E">
        <w:rPr>
          <w:rFonts w:hint="eastAsia"/>
          <w:sz w:val="16"/>
          <w:szCs w:val="16"/>
          <w:lang w:eastAsia="zh-CN"/>
        </w:rPr>
        <w:t>,</w:t>
      </w:r>
      <w:r w:rsidRPr="00A65D1E">
        <w:rPr>
          <w:rFonts w:hint="eastAsia"/>
          <w:sz w:val="16"/>
          <w:szCs w:val="16"/>
          <w:lang w:eastAsia="zh-CN"/>
        </w:rPr>
        <w:t>许敏</w:t>
      </w:r>
      <w:r w:rsidRPr="00A65D1E">
        <w:rPr>
          <w:rFonts w:hint="eastAsia"/>
          <w:sz w:val="16"/>
          <w:szCs w:val="16"/>
          <w:lang w:eastAsia="zh-CN"/>
        </w:rPr>
        <w:t>,</w:t>
      </w:r>
      <w:r w:rsidRPr="00A65D1E">
        <w:rPr>
          <w:rFonts w:hint="eastAsia"/>
          <w:sz w:val="16"/>
          <w:szCs w:val="16"/>
          <w:lang w:eastAsia="zh-CN"/>
        </w:rPr>
        <w:t>郑凯凯</w:t>
      </w:r>
      <w:r w:rsidRPr="00A65D1E">
        <w:rPr>
          <w:rFonts w:hint="eastAsia"/>
          <w:sz w:val="16"/>
          <w:szCs w:val="16"/>
          <w:lang w:eastAsia="zh-CN"/>
        </w:rPr>
        <w:t>,</w:t>
      </w:r>
      <w:r w:rsidRPr="00A65D1E">
        <w:rPr>
          <w:rFonts w:hint="eastAsia"/>
          <w:sz w:val="16"/>
          <w:szCs w:val="16"/>
          <w:lang w:eastAsia="zh-CN"/>
        </w:rPr>
        <w:t>褚廷湘</w:t>
      </w:r>
      <w:r w:rsidRPr="00A65D1E">
        <w:rPr>
          <w:rFonts w:hint="eastAsia"/>
          <w:sz w:val="16"/>
          <w:szCs w:val="16"/>
          <w:lang w:eastAsia="zh-CN"/>
        </w:rPr>
        <w:t xml:space="preserve">. </w:t>
      </w:r>
      <w:r w:rsidRPr="00A65D1E">
        <w:rPr>
          <w:rFonts w:hint="eastAsia"/>
          <w:sz w:val="16"/>
          <w:szCs w:val="16"/>
          <w:lang w:eastAsia="zh-CN"/>
        </w:rPr>
        <w:t>黄陇矿区瓦斯</w:t>
      </w:r>
      <w:r w:rsidRPr="00A65D1E">
        <w:rPr>
          <w:rFonts w:hint="eastAsia"/>
          <w:sz w:val="16"/>
          <w:szCs w:val="16"/>
          <w:lang w:eastAsia="zh-CN"/>
        </w:rPr>
        <w:t>-</w:t>
      </w:r>
      <w:r w:rsidRPr="00A65D1E">
        <w:rPr>
          <w:rFonts w:hint="eastAsia"/>
          <w:sz w:val="16"/>
          <w:szCs w:val="16"/>
          <w:lang w:eastAsia="zh-CN"/>
        </w:rPr>
        <w:t>油型气混合气体爆炸特性及预警技术研究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,2019,47(08):251-256.</w:t>
      </w:r>
    </w:p>
    <w:p w14:paraId="7502801F" w14:textId="166CAE9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Si Junhong, Xu Min, Zheng Kaikai, Chu Tingxiang. Research on Explosion Characteristics and Early Warning Technology of Gas-Oil Gas Mixture in Huanglong Mining Area[J]. Coal Science </w:t>
      </w:r>
      <w:r>
        <w:rPr>
          <w:sz w:val="16"/>
          <w:szCs w:val="16"/>
          <w:lang w:eastAsia="zh-CN"/>
        </w:rPr>
        <w:t>&amp;</w:t>
      </w:r>
      <w:r w:rsidRPr="00A65D1E">
        <w:rPr>
          <w:sz w:val="16"/>
          <w:szCs w:val="16"/>
          <w:lang w:eastAsia="zh-CN"/>
        </w:rPr>
        <w:t xml:space="preserve"> Technology, 2019,47(08):251-256.</w:t>
      </w:r>
    </w:p>
    <w:p w14:paraId="072FE5ED" w14:textId="6F7CBE72"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11</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袁亮</w:t>
      </w:r>
      <w:r w:rsidRPr="00A65D1E">
        <w:rPr>
          <w:rFonts w:hint="eastAsia"/>
          <w:sz w:val="16"/>
          <w:szCs w:val="16"/>
          <w:lang w:eastAsia="zh-CN"/>
        </w:rPr>
        <w:t xml:space="preserve">. </w:t>
      </w:r>
      <w:r w:rsidRPr="00A65D1E">
        <w:rPr>
          <w:rFonts w:hint="eastAsia"/>
          <w:sz w:val="16"/>
          <w:szCs w:val="16"/>
          <w:lang w:eastAsia="zh-CN"/>
        </w:rPr>
        <w:t>我国煤矿安全发展战略研究</w:t>
      </w:r>
      <w:r w:rsidRPr="00A65D1E">
        <w:rPr>
          <w:rFonts w:hint="eastAsia"/>
          <w:sz w:val="16"/>
          <w:szCs w:val="16"/>
          <w:lang w:eastAsia="zh-CN"/>
        </w:rPr>
        <w:t xml:space="preserve">[J]. </w:t>
      </w:r>
      <w:r w:rsidRPr="00A65D1E">
        <w:rPr>
          <w:rFonts w:hint="eastAsia"/>
          <w:sz w:val="16"/>
          <w:szCs w:val="16"/>
          <w:lang w:eastAsia="zh-CN"/>
        </w:rPr>
        <w:t>中国煤炭</w:t>
      </w:r>
      <w:r w:rsidRPr="00A65D1E">
        <w:rPr>
          <w:rFonts w:hint="eastAsia"/>
          <w:sz w:val="16"/>
          <w:szCs w:val="16"/>
          <w:lang w:eastAsia="zh-CN"/>
        </w:rPr>
        <w:t>,2021,47(06):1-6.</w:t>
      </w:r>
    </w:p>
    <w:p w14:paraId="7F9661ED" w14:textId="3DDD7CB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Yuan Liang. Research on my country's Coal Mine Safety Development Strategy[J]. China Coal, 2021,47(06):1-6.</w:t>
      </w:r>
    </w:p>
    <w:p w14:paraId="73CAEB70" w14:textId="1FA300D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Pr="00A65D1E">
        <w:rPr>
          <w:sz w:val="16"/>
          <w:szCs w:val="16"/>
          <w:lang w:eastAsia="zh-CN"/>
        </w:rPr>
        <w:t>2</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李毛飞</w:t>
      </w:r>
      <w:r w:rsidRPr="00A65D1E">
        <w:rPr>
          <w:rFonts w:hint="eastAsia"/>
          <w:sz w:val="16"/>
          <w:szCs w:val="16"/>
          <w:lang w:eastAsia="zh-CN"/>
        </w:rPr>
        <w:t>,</w:t>
      </w:r>
      <w:r w:rsidRPr="00A65D1E">
        <w:rPr>
          <w:rFonts w:hint="eastAsia"/>
          <w:sz w:val="16"/>
          <w:szCs w:val="16"/>
          <w:lang w:eastAsia="zh-CN"/>
        </w:rPr>
        <w:t>刘树才</w:t>
      </w:r>
      <w:r w:rsidRPr="00A65D1E">
        <w:rPr>
          <w:rFonts w:hint="eastAsia"/>
          <w:sz w:val="16"/>
          <w:szCs w:val="16"/>
          <w:lang w:eastAsia="zh-CN"/>
        </w:rPr>
        <w:t>,</w:t>
      </w:r>
      <w:r w:rsidRPr="00A65D1E">
        <w:rPr>
          <w:rFonts w:hint="eastAsia"/>
          <w:sz w:val="16"/>
          <w:szCs w:val="16"/>
          <w:lang w:eastAsia="zh-CN"/>
        </w:rPr>
        <w:t>姜志海</w:t>
      </w:r>
      <w:r w:rsidRPr="00A65D1E">
        <w:rPr>
          <w:rFonts w:hint="eastAsia"/>
          <w:sz w:val="16"/>
          <w:szCs w:val="16"/>
          <w:lang w:eastAsia="zh-CN"/>
        </w:rPr>
        <w:t>,</w:t>
      </w:r>
      <w:r w:rsidRPr="00A65D1E">
        <w:rPr>
          <w:rFonts w:hint="eastAsia"/>
          <w:sz w:val="16"/>
          <w:szCs w:val="16"/>
          <w:lang w:eastAsia="zh-CN"/>
        </w:rPr>
        <w:t>苏本玉</w:t>
      </w:r>
      <w:r w:rsidRPr="00A65D1E">
        <w:rPr>
          <w:rFonts w:hint="eastAsia"/>
          <w:sz w:val="16"/>
          <w:szCs w:val="16"/>
          <w:lang w:eastAsia="zh-CN"/>
        </w:rPr>
        <w:t>,</w:t>
      </w:r>
      <w:r w:rsidRPr="00A65D1E">
        <w:rPr>
          <w:rFonts w:hint="eastAsia"/>
          <w:sz w:val="16"/>
          <w:szCs w:val="16"/>
          <w:lang w:eastAsia="zh-CN"/>
        </w:rPr>
        <w:t>陈爽爽</w:t>
      </w:r>
      <w:r w:rsidRPr="00A65D1E">
        <w:rPr>
          <w:rFonts w:hint="eastAsia"/>
          <w:sz w:val="16"/>
          <w:szCs w:val="16"/>
          <w:lang w:eastAsia="zh-CN"/>
        </w:rPr>
        <w:t xml:space="preserve">. </w:t>
      </w:r>
      <w:r w:rsidRPr="00A65D1E">
        <w:rPr>
          <w:rFonts w:hint="eastAsia"/>
          <w:sz w:val="16"/>
          <w:szCs w:val="16"/>
          <w:lang w:eastAsia="zh-CN"/>
        </w:rPr>
        <w:t>矿井直流电透视底板探测及三维反演解释</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,2022,47(07):2708-2721.</w:t>
      </w:r>
    </w:p>
    <w:p w14:paraId="46CE2BEC" w14:textId="0811D44C"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Li Maofei, Liu Shucai, Jiang Zhihai, Su Benyu, Chen Shuangshuang. Mine direct current perspective floor detection and 3D inversion interpretation[J]. Journal of Coal Science, 2022,47(07):2708-2721.</w:t>
      </w:r>
    </w:p>
    <w:p w14:paraId="2B3716BE" w14:textId="4B651C64" w:rsidR="00AA2E9B"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Pr="00A65D1E">
        <w:rPr>
          <w:sz w:val="16"/>
          <w:szCs w:val="16"/>
          <w:lang w:eastAsia="zh-CN"/>
        </w:rPr>
        <w:t>3</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刘伟韬</w:t>
      </w:r>
      <w:r w:rsidRPr="00A65D1E">
        <w:rPr>
          <w:rFonts w:hint="eastAsia"/>
          <w:sz w:val="16"/>
          <w:szCs w:val="16"/>
          <w:lang w:eastAsia="zh-CN"/>
        </w:rPr>
        <w:t>,</w:t>
      </w:r>
      <w:r w:rsidRPr="00A65D1E">
        <w:rPr>
          <w:rFonts w:hint="eastAsia"/>
          <w:sz w:val="16"/>
          <w:szCs w:val="16"/>
          <w:lang w:eastAsia="zh-CN"/>
        </w:rPr>
        <w:t>穆殿瑞</w:t>
      </w:r>
      <w:r w:rsidRPr="00A65D1E">
        <w:rPr>
          <w:rFonts w:hint="eastAsia"/>
          <w:sz w:val="16"/>
          <w:szCs w:val="16"/>
          <w:lang w:eastAsia="zh-CN"/>
        </w:rPr>
        <w:t>,</w:t>
      </w:r>
      <w:r w:rsidRPr="00A65D1E">
        <w:rPr>
          <w:rFonts w:hint="eastAsia"/>
          <w:sz w:val="16"/>
          <w:szCs w:val="16"/>
          <w:lang w:eastAsia="zh-CN"/>
        </w:rPr>
        <w:t>杨利</w:t>
      </w:r>
      <w:r w:rsidRPr="00A65D1E">
        <w:rPr>
          <w:rFonts w:hint="eastAsia"/>
          <w:sz w:val="16"/>
          <w:szCs w:val="16"/>
          <w:lang w:eastAsia="zh-CN"/>
        </w:rPr>
        <w:t>,</w:t>
      </w:r>
      <w:r w:rsidRPr="00A65D1E">
        <w:rPr>
          <w:rFonts w:hint="eastAsia"/>
          <w:sz w:val="16"/>
          <w:szCs w:val="16"/>
          <w:lang w:eastAsia="zh-CN"/>
        </w:rPr>
        <w:t>李留洋</w:t>
      </w:r>
      <w:r w:rsidRPr="00A65D1E">
        <w:rPr>
          <w:rFonts w:hint="eastAsia"/>
          <w:sz w:val="16"/>
          <w:szCs w:val="16"/>
          <w:lang w:eastAsia="zh-CN"/>
        </w:rPr>
        <w:t>,</w:t>
      </w:r>
      <w:r w:rsidRPr="00A65D1E">
        <w:rPr>
          <w:rFonts w:hint="eastAsia"/>
          <w:sz w:val="16"/>
          <w:szCs w:val="16"/>
          <w:lang w:eastAsia="zh-CN"/>
        </w:rPr>
        <w:t>史晨昊</w:t>
      </w:r>
      <w:r w:rsidRPr="00A65D1E">
        <w:rPr>
          <w:rFonts w:hint="eastAsia"/>
          <w:sz w:val="16"/>
          <w:szCs w:val="16"/>
          <w:lang w:eastAsia="zh-CN"/>
        </w:rPr>
        <w:t xml:space="preserve">. </w:t>
      </w:r>
      <w:r w:rsidRPr="00A65D1E">
        <w:rPr>
          <w:rFonts w:hint="eastAsia"/>
          <w:sz w:val="16"/>
          <w:szCs w:val="16"/>
          <w:lang w:eastAsia="zh-CN"/>
        </w:rPr>
        <w:t>倾斜煤层底板破坏深度计算方法及主控因素敏感性分析</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,2017,42(04):849-859.</w:t>
      </w:r>
      <w:r w:rsidR="00AA2E9B" w:rsidRPr="00A65D1E">
        <w:rPr>
          <w:rFonts w:hint="eastAsia"/>
          <w:sz w:val="16"/>
          <w:szCs w:val="16"/>
          <w:lang w:eastAsia="zh-CN"/>
        </w:rPr>
        <w:t xml:space="preserve"> </w:t>
      </w:r>
    </w:p>
    <w:p w14:paraId="17FD7345" w14:textId="1F10911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Liu Weitao, Mu Dianrui, Yang Li, Li Liuyang, Shi Chenhao. Calculation method of failure depth of inclined coal seam floor and sensitivity analysis of main controlling factors[J]. Journal of Coal Science, 2017,42(04):849-859.</w:t>
      </w:r>
    </w:p>
    <w:p w14:paraId="3417E46F" w14:textId="00FEF6B5" w:rsidR="008B5F28" w:rsidRDefault="00AA2E9B" w:rsidP="00A65D1E">
      <w:pPr>
        <w:spacing w:line="312" w:lineRule="auto"/>
        <w:ind w:left="320" w:hangingChars="200" w:hanging="320"/>
        <w:rPr>
          <w:lang w:eastAsia="zh-CN"/>
        </w:rPr>
      </w:pPr>
      <w:r w:rsidRPr="00A65D1E">
        <w:rPr>
          <w:rFonts w:hint="eastAsia"/>
          <w:sz w:val="16"/>
          <w:szCs w:val="16"/>
          <w:lang w:eastAsia="zh-CN"/>
        </w:rPr>
        <w:t>[</w:t>
      </w:r>
      <w:r w:rsidRPr="00A65D1E">
        <w:rPr>
          <w:sz w:val="16"/>
          <w:szCs w:val="16"/>
          <w:lang w:eastAsia="zh-CN"/>
        </w:rPr>
        <w:t>14</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闫小龙</w:t>
      </w:r>
      <w:r w:rsidRPr="00A65D1E">
        <w:rPr>
          <w:rFonts w:hint="eastAsia"/>
          <w:sz w:val="16"/>
          <w:szCs w:val="16"/>
          <w:lang w:eastAsia="zh-CN"/>
        </w:rPr>
        <w:t xml:space="preserve">. </w:t>
      </w:r>
      <w:r w:rsidRPr="00A65D1E">
        <w:rPr>
          <w:rFonts w:hint="eastAsia"/>
          <w:sz w:val="16"/>
          <w:szCs w:val="16"/>
          <w:lang w:eastAsia="zh-CN"/>
        </w:rPr>
        <w:t>屯兰矿巷道顶板岩层稳定性分析研究</w:t>
      </w:r>
      <w:r w:rsidRPr="00A65D1E">
        <w:rPr>
          <w:rFonts w:hint="eastAsia"/>
          <w:sz w:val="16"/>
          <w:szCs w:val="16"/>
          <w:lang w:eastAsia="zh-CN"/>
        </w:rPr>
        <w:t xml:space="preserve">[J]. </w:t>
      </w:r>
      <w:r w:rsidRPr="00A65D1E">
        <w:rPr>
          <w:rFonts w:hint="eastAsia"/>
          <w:sz w:val="16"/>
          <w:szCs w:val="16"/>
          <w:lang w:eastAsia="zh-CN"/>
        </w:rPr>
        <w:t>能源技术与管理</w:t>
      </w:r>
      <w:r w:rsidRPr="00A65D1E">
        <w:rPr>
          <w:rFonts w:hint="eastAsia"/>
          <w:sz w:val="16"/>
          <w:szCs w:val="16"/>
          <w:lang w:eastAsia="zh-CN"/>
        </w:rPr>
        <w:t>,2017,42(05):51-53</w:t>
      </w:r>
      <w:r w:rsidRPr="00A65D1E">
        <w:rPr>
          <w:sz w:val="16"/>
          <w:szCs w:val="16"/>
          <w:lang w:eastAsia="zh-CN"/>
        </w:rPr>
        <w:t>.</w:t>
      </w:r>
    </w:p>
    <w:p w14:paraId="6415D598" w14:textId="3E53DF36"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Yan Xiaolong. Stability Analysis of Roof Strata in Tunlan Coal Mine [J]. Energy Technology</w:t>
      </w:r>
      <w:r>
        <w:rPr>
          <w:sz w:val="16"/>
          <w:szCs w:val="16"/>
          <w:lang w:eastAsia="zh-CN"/>
        </w:rPr>
        <w:t xml:space="preserve"> </w:t>
      </w:r>
      <w:r>
        <w:rPr>
          <w:rFonts w:hint="eastAsia"/>
          <w:sz w:val="16"/>
          <w:szCs w:val="16"/>
          <w:lang w:eastAsia="zh-CN"/>
        </w:rPr>
        <w:t>and</w:t>
      </w:r>
      <w:r w:rsidRPr="00A65D1E">
        <w:rPr>
          <w:sz w:val="16"/>
          <w:szCs w:val="16"/>
          <w:lang w:eastAsia="zh-CN"/>
        </w:rPr>
        <w:t xml:space="preserve"> Management, 2017,42(05):51-53.</w:t>
      </w:r>
    </w:p>
    <w:p w14:paraId="3C8E0294" w14:textId="504B3114"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00AA2E9B" w:rsidRPr="00A65D1E">
        <w:rPr>
          <w:sz w:val="16"/>
          <w:szCs w:val="16"/>
          <w:lang w:eastAsia="zh-CN"/>
        </w:rPr>
        <w:t>5</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候三中</w:t>
      </w:r>
      <w:r w:rsidRPr="00A65D1E">
        <w:rPr>
          <w:rFonts w:hint="eastAsia"/>
          <w:sz w:val="16"/>
          <w:szCs w:val="16"/>
          <w:lang w:eastAsia="zh-CN"/>
        </w:rPr>
        <w:t>,</w:t>
      </w:r>
      <w:r w:rsidRPr="00A65D1E">
        <w:rPr>
          <w:rFonts w:hint="eastAsia"/>
          <w:sz w:val="16"/>
          <w:szCs w:val="16"/>
          <w:lang w:eastAsia="zh-CN"/>
        </w:rPr>
        <w:t>刘德民</w:t>
      </w:r>
      <w:r w:rsidRPr="00A65D1E">
        <w:rPr>
          <w:rFonts w:hint="eastAsia"/>
          <w:sz w:val="16"/>
          <w:szCs w:val="16"/>
          <w:lang w:eastAsia="zh-CN"/>
        </w:rPr>
        <w:t>,</w:t>
      </w:r>
      <w:r w:rsidRPr="00A65D1E">
        <w:rPr>
          <w:rFonts w:hint="eastAsia"/>
          <w:sz w:val="16"/>
          <w:szCs w:val="16"/>
          <w:lang w:eastAsia="zh-CN"/>
        </w:rPr>
        <w:t>李金岭</w:t>
      </w:r>
      <w:r w:rsidRPr="00A65D1E">
        <w:rPr>
          <w:rFonts w:hint="eastAsia"/>
          <w:sz w:val="16"/>
          <w:szCs w:val="16"/>
          <w:lang w:eastAsia="zh-CN"/>
        </w:rPr>
        <w:t xml:space="preserve">. </w:t>
      </w:r>
      <w:r w:rsidRPr="00A65D1E">
        <w:rPr>
          <w:rFonts w:hint="eastAsia"/>
          <w:sz w:val="16"/>
          <w:szCs w:val="16"/>
          <w:lang w:eastAsia="zh-CN"/>
        </w:rPr>
        <w:t>掘进工作面煤层渗透率变化对瓦斯涌出量的影响分析</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,2010,37(05):7-10+95.</w:t>
      </w:r>
    </w:p>
    <w:p w14:paraId="28E9895E" w14:textId="58ADCDA5"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Hou Sanzhong, Liu Demin, Li Jinling. Analysis of the Influence of Coal Seam Permeability Variation on Gas Emission in Driving Face[J]. Mining Safety </w:t>
      </w:r>
      <w:r>
        <w:rPr>
          <w:sz w:val="16"/>
          <w:szCs w:val="16"/>
          <w:lang w:eastAsia="zh-CN"/>
        </w:rPr>
        <w:t>&amp;</w:t>
      </w:r>
      <w:r w:rsidRPr="00A65D1E">
        <w:rPr>
          <w:sz w:val="16"/>
          <w:szCs w:val="16"/>
          <w:lang w:eastAsia="zh-CN"/>
        </w:rPr>
        <w:t xml:space="preserve"> Environmental Protection, 2010,37(05):7-10+95.</w:t>
      </w:r>
    </w:p>
    <w:p w14:paraId="5C4ECA96" w14:textId="6FA6B65D" w:rsidR="00581314" w:rsidRDefault="00581314" w:rsidP="00A65D1E">
      <w:pPr>
        <w:spacing w:line="312" w:lineRule="auto"/>
        <w:ind w:left="320" w:hangingChars="200" w:hanging="320"/>
        <w:rPr>
          <w:lang w:eastAsia="zh-CN"/>
        </w:rPr>
      </w:pPr>
      <w:r w:rsidRPr="00A65D1E">
        <w:rPr>
          <w:rFonts w:hint="eastAsia"/>
          <w:sz w:val="16"/>
          <w:szCs w:val="16"/>
          <w:lang w:eastAsia="zh-CN"/>
        </w:rPr>
        <w:lastRenderedPageBreak/>
        <w:t>[1</w:t>
      </w:r>
      <w:r w:rsidRPr="00A65D1E">
        <w:rPr>
          <w:sz w:val="16"/>
          <w:szCs w:val="16"/>
          <w:lang w:eastAsia="zh-CN"/>
        </w:rPr>
        <w:t>6</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戚晟德</w:t>
      </w:r>
      <w:r w:rsidRPr="00A65D1E">
        <w:rPr>
          <w:rFonts w:hint="eastAsia"/>
          <w:sz w:val="16"/>
          <w:szCs w:val="16"/>
          <w:lang w:eastAsia="zh-CN"/>
        </w:rPr>
        <w:t xml:space="preserve">. </w:t>
      </w:r>
      <w:r w:rsidRPr="00A65D1E">
        <w:rPr>
          <w:rFonts w:hint="eastAsia"/>
          <w:sz w:val="16"/>
          <w:szCs w:val="16"/>
          <w:lang w:eastAsia="zh-CN"/>
        </w:rPr>
        <w:t>地质构造对煤层瓦斯赋存与分布的控制作用</w:t>
      </w:r>
      <w:r w:rsidRPr="00A65D1E">
        <w:rPr>
          <w:rFonts w:hint="eastAsia"/>
          <w:sz w:val="16"/>
          <w:szCs w:val="16"/>
          <w:lang w:eastAsia="zh-CN"/>
        </w:rPr>
        <w:t xml:space="preserve">[J]. </w:t>
      </w:r>
      <w:r w:rsidRPr="00A65D1E">
        <w:rPr>
          <w:rFonts w:hint="eastAsia"/>
          <w:sz w:val="16"/>
          <w:szCs w:val="16"/>
          <w:lang w:eastAsia="zh-CN"/>
        </w:rPr>
        <w:t>能源与节能</w:t>
      </w:r>
      <w:r w:rsidRPr="00A65D1E">
        <w:rPr>
          <w:rFonts w:hint="eastAsia"/>
          <w:sz w:val="16"/>
          <w:szCs w:val="16"/>
          <w:lang w:eastAsia="zh-CN"/>
        </w:rPr>
        <w:t>,2022,(11):47-49+75.</w:t>
      </w:r>
    </w:p>
    <w:p w14:paraId="3DE419E9" w14:textId="1C16B376"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Qi Shengde. The Controlling Effect of Geological Structure on the Occurrence and Distribution of Coal Seam Gas [J]. Energy and Conservation, 2022, (11): 47-49+75.</w:t>
      </w:r>
    </w:p>
    <w:p w14:paraId="662BCBF0" w14:textId="69AEFAE1" w:rsidR="00B06EC4" w:rsidRPr="00A65D1E" w:rsidRDefault="00B06EC4" w:rsidP="00A65D1E">
      <w:pPr>
        <w:spacing w:line="312" w:lineRule="auto"/>
        <w:ind w:left="320" w:hangingChars="200" w:hanging="320"/>
        <w:rPr>
          <w:sz w:val="16"/>
          <w:szCs w:val="16"/>
          <w:lang w:eastAsia="zh-CN"/>
        </w:rPr>
      </w:pPr>
      <w:r w:rsidRPr="00A65D1E">
        <w:rPr>
          <w:rFonts w:hint="eastAsia"/>
          <w:sz w:val="16"/>
          <w:szCs w:val="16"/>
          <w:lang w:eastAsia="zh-CN"/>
        </w:rPr>
        <w:t>[1</w:t>
      </w:r>
      <w:r w:rsidR="006835D3">
        <w:rPr>
          <w:sz w:val="16"/>
          <w:szCs w:val="16"/>
          <w:lang w:eastAsia="zh-CN"/>
        </w:rPr>
        <w:t>7</w:t>
      </w:r>
      <w:r w:rsidRPr="00A65D1E">
        <w:rPr>
          <w:rFonts w:hint="eastAsia"/>
          <w:sz w:val="16"/>
          <w:szCs w:val="16"/>
          <w:lang w:eastAsia="zh-CN"/>
        </w:rPr>
        <w:t>]</w:t>
      </w:r>
      <w:r w:rsidR="005F5F1C">
        <w:rPr>
          <w:sz w:val="16"/>
          <w:szCs w:val="16"/>
          <w:lang w:eastAsia="zh-CN"/>
        </w:rPr>
        <w:t xml:space="preserve"> </w:t>
      </w:r>
      <w:r w:rsidRPr="00A65D1E">
        <w:rPr>
          <w:rFonts w:hint="eastAsia"/>
          <w:sz w:val="16"/>
          <w:szCs w:val="16"/>
          <w:lang w:eastAsia="zh-CN"/>
        </w:rPr>
        <w:t>马进功</w:t>
      </w:r>
      <w:r w:rsidRPr="00A65D1E">
        <w:rPr>
          <w:rFonts w:hint="eastAsia"/>
          <w:sz w:val="16"/>
          <w:szCs w:val="16"/>
          <w:lang w:eastAsia="zh-CN"/>
        </w:rPr>
        <w:t xml:space="preserve">. </w:t>
      </w:r>
      <w:r w:rsidRPr="00A65D1E">
        <w:rPr>
          <w:rFonts w:hint="eastAsia"/>
          <w:sz w:val="16"/>
          <w:szCs w:val="16"/>
          <w:lang w:eastAsia="zh-CN"/>
        </w:rPr>
        <w:t>基于变权模糊理论的残煤连采可行性评价研究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,2021,49(08):30-37.</w:t>
      </w:r>
    </w:p>
    <w:p w14:paraId="7AC875B4" w14:textId="75E86156" w:rsidR="00A65D1E" w:rsidRDefault="00A65D1E" w:rsidP="00A65D1E">
      <w:pPr>
        <w:spacing w:line="312" w:lineRule="auto"/>
        <w:ind w:leftChars="150" w:left="300" w:firstLine="0"/>
        <w:rPr>
          <w:sz w:val="16"/>
          <w:szCs w:val="16"/>
          <w:lang w:eastAsia="zh-CN"/>
        </w:rPr>
      </w:pPr>
      <w:r w:rsidRPr="00A65D1E">
        <w:rPr>
          <w:sz w:val="16"/>
          <w:szCs w:val="16"/>
          <w:lang w:eastAsia="zh-CN"/>
        </w:rPr>
        <w:t>Ma Jingong. Research on Feasibility Evaluation of Continuous Mining of Residual Coal Based on Variable Weight Fuzzy Theory [J]. Coal Science and Technology, 2021,49(08):30-37.</w:t>
      </w:r>
    </w:p>
    <w:p w14:paraId="4E7099EA" w14:textId="77777777" w:rsidR="006835D3" w:rsidRPr="00A65D1E" w:rsidRDefault="006835D3" w:rsidP="006835D3">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w:t>
      </w:r>
      <w:r>
        <w:rPr>
          <w:sz w:val="16"/>
          <w:szCs w:val="16"/>
          <w:lang w:eastAsia="zh-CN"/>
        </w:rPr>
        <w:t>8</w:t>
      </w:r>
      <w:r w:rsidRPr="00A65D1E">
        <w:rPr>
          <w:sz w:val="16"/>
          <w:szCs w:val="16"/>
          <w:lang w:eastAsia="zh-CN"/>
        </w:rPr>
        <w:t>]</w:t>
      </w:r>
      <w:r w:rsidRPr="00A65D1E">
        <w:rPr>
          <w:rFonts w:hint="eastAsia"/>
          <w:sz w:val="16"/>
          <w:szCs w:val="16"/>
          <w:lang w:eastAsia="zh-CN"/>
        </w:rPr>
        <w:t>李德清</w:t>
      </w:r>
      <w:r w:rsidRPr="00A65D1E">
        <w:rPr>
          <w:rFonts w:hint="eastAsia"/>
          <w:sz w:val="16"/>
          <w:szCs w:val="16"/>
          <w:lang w:eastAsia="zh-CN"/>
        </w:rPr>
        <w:t>,</w:t>
      </w:r>
      <w:r w:rsidRPr="00A65D1E">
        <w:rPr>
          <w:rFonts w:hint="eastAsia"/>
          <w:sz w:val="16"/>
          <w:szCs w:val="16"/>
          <w:lang w:eastAsia="zh-CN"/>
        </w:rPr>
        <w:t>崔红梅</w:t>
      </w:r>
      <w:r w:rsidRPr="00A65D1E">
        <w:rPr>
          <w:rFonts w:hint="eastAsia"/>
          <w:sz w:val="16"/>
          <w:szCs w:val="16"/>
          <w:lang w:eastAsia="zh-CN"/>
        </w:rPr>
        <w:t>,</w:t>
      </w:r>
      <w:r w:rsidRPr="00A65D1E">
        <w:rPr>
          <w:rFonts w:hint="eastAsia"/>
          <w:sz w:val="16"/>
          <w:szCs w:val="16"/>
          <w:lang w:eastAsia="zh-CN"/>
        </w:rPr>
        <w:t>李洪兴</w:t>
      </w:r>
      <w:r w:rsidRPr="00A65D1E">
        <w:rPr>
          <w:rFonts w:hint="eastAsia"/>
          <w:sz w:val="16"/>
          <w:szCs w:val="16"/>
          <w:lang w:eastAsia="zh-CN"/>
        </w:rPr>
        <w:t xml:space="preserve">. </w:t>
      </w:r>
      <w:r w:rsidRPr="00A65D1E">
        <w:rPr>
          <w:rFonts w:hint="eastAsia"/>
          <w:sz w:val="16"/>
          <w:szCs w:val="16"/>
          <w:lang w:eastAsia="zh-CN"/>
        </w:rPr>
        <w:t>基于层次变权的多因素决策</w:t>
      </w:r>
      <w:r w:rsidRPr="00A65D1E">
        <w:rPr>
          <w:rFonts w:hint="eastAsia"/>
          <w:sz w:val="16"/>
          <w:szCs w:val="16"/>
          <w:lang w:eastAsia="zh-CN"/>
        </w:rPr>
        <w:t xml:space="preserve">[J]. </w:t>
      </w:r>
      <w:r w:rsidRPr="00A65D1E">
        <w:rPr>
          <w:rFonts w:hint="eastAsia"/>
          <w:sz w:val="16"/>
          <w:szCs w:val="16"/>
          <w:lang w:eastAsia="zh-CN"/>
        </w:rPr>
        <w:t>系统工程学报</w:t>
      </w:r>
      <w:r w:rsidRPr="00A65D1E">
        <w:rPr>
          <w:rFonts w:hint="eastAsia"/>
          <w:sz w:val="16"/>
          <w:szCs w:val="16"/>
          <w:lang w:eastAsia="zh-CN"/>
        </w:rPr>
        <w:t>,2004,(03):258-263.</w:t>
      </w:r>
    </w:p>
    <w:p w14:paraId="50CD8AEF" w14:textId="77777777" w:rsidR="006835D3" w:rsidRPr="00A65D1E" w:rsidRDefault="006835D3" w:rsidP="006835D3">
      <w:pPr>
        <w:spacing w:line="312" w:lineRule="auto"/>
        <w:ind w:leftChars="150" w:left="300" w:firstLine="0"/>
        <w:rPr>
          <w:sz w:val="16"/>
          <w:szCs w:val="16"/>
          <w:lang w:eastAsia="zh-CN"/>
        </w:rPr>
      </w:pPr>
      <w:r w:rsidRPr="00A65D1E">
        <w:rPr>
          <w:sz w:val="16"/>
          <w:szCs w:val="16"/>
          <w:lang w:eastAsia="zh-CN"/>
        </w:rPr>
        <w:t>Li Deqing, Cui Hongmei, Li Hongxing. Multi-factor decision-making based on hierarchical variable weights [J]. Journal of Systems Engineering, 2004, (03): 258-263.</w:t>
      </w:r>
    </w:p>
    <w:p w14:paraId="40201C79" w14:textId="77777777" w:rsidR="00F62439" w:rsidRDefault="00F62439" w:rsidP="00A65D1E">
      <w:pPr>
        <w:spacing w:line="312" w:lineRule="auto"/>
        <w:ind w:leftChars="150" w:left="300" w:firstLine="0"/>
        <w:rPr>
          <w:sz w:val="16"/>
          <w:szCs w:val="16"/>
          <w:lang w:eastAsia="zh-CN"/>
        </w:rPr>
        <w:sectPr w:rsidR="00F62439" w:rsidSect="00F62439">
          <w:pgSz w:w="12240" w:h="15840" w:code="1"/>
          <w:pgMar w:top="1134" w:right="1134" w:bottom="1134" w:left="1134" w:header="720" w:footer="720" w:gutter="0"/>
          <w:cols w:num="2" w:space="400"/>
          <w:docGrid w:type="lines" w:linePitch="295" w:charSpace="-2662"/>
        </w:sectPr>
      </w:pPr>
    </w:p>
    <w:p w14:paraId="6EEB2829" w14:textId="2B037EB1" w:rsidR="006835D3" w:rsidRPr="00A65D1E" w:rsidRDefault="006835D3" w:rsidP="00A65D1E">
      <w:pPr>
        <w:spacing w:line="312" w:lineRule="auto"/>
        <w:ind w:leftChars="150" w:left="300" w:firstLine="0"/>
        <w:rPr>
          <w:sz w:val="16"/>
          <w:szCs w:val="16"/>
          <w:lang w:eastAsia="zh-CN"/>
        </w:rPr>
      </w:pPr>
    </w:p>
    <w:sectPr w:rsidR="006835D3" w:rsidRPr="00A65D1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2893" w14:textId="77777777" w:rsidR="00233306" w:rsidRDefault="00233306" w:rsidP="004E211D">
      <w:pPr>
        <w:ind w:firstLine="480"/>
      </w:pPr>
      <w:r>
        <w:separator/>
      </w:r>
    </w:p>
  </w:endnote>
  <w:endnote w:type="continuationSeparator" w:id="0">
    <w:p w14:paraId="0F6CAAE6" w14:textId="77777777" w:rsidR="00233306" w:rsidRDefault="00233306" w:rsidP="004E211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微软雅黑"/>
    <w:charset w:val="86"/>
    <w:family w:val="modern"/>
    <w:pitch w:val="fixed"/>
    <w:sig w:usb0="00000001" w:usb1="080E0000" w:usb2="00000010" w:usb3="00000000" w:csb0="00040000"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C8FC" w14:textId="77777777" w:rsidR="004E211D" w:rsidRDefault="004E211D">
    <w:pPr>
      <w:pStyle w:val="a7"/>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A815" w14:textId="77777777" w:rsidR="004E211D" w:rsidRDefault="004E211D">
    <w:pPr>
      <w:pStyle w:val="a7"/>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725E" w14:textId="77777777" w:rsidR="004E211D" w:rsidRDefault="004E211D">
    <w:pPr>
      <w:pStyle w:val="a7"/>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4A52" w14:textId="77777777" w:rsidR="00233306" w:rsidRDefault="00233306" w:rsidP="004E211D">
      <w:pPr>
        <w:ind w:firstLine="480"/>
      </w:pPr>
      <w:r>
        <w:separator/>
      </w:r>
    </w:p>
  </w:footnote>
  <w:footnote w:type="continuationSeparator" w:id="0">
    <w:p w14:paraId="67D4D08D" w14:textId="77777777" w:rsidR="00233306" w:rsidRDefault="00233306" w:rsidP="004E211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081C" w14:textId="77777777" w:rsidR="004E211D" w:rsidRDefault="004E211D" w:rsidP="006F1BC1">
    <w:pPr>
      <w:pStyle w:val="a5"/>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9AF1" w14:textId="77777777" w:rsidR="004E211D" w:rsidRPr="008B4B8B" w:rsidRDefault="004E211D" w:rsidP="006F1BC1">
    <w:pPr>
      <w:pStyle w:val="a5"/>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C84E" w14:textId="77777777" w:rsidR="004E211D" w:rsidRDefault="004E211D">
    <w:pPr>
      <w:pStyle w:val="a5"/>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4790E75"/>
    <w:multiLevelType w:val="hybridMultilevel"/>
    <w:tmpl w:val="9DA09D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BA5DAE"/>
    <w:multiLevelType w:val="hybridMultilevel"/>
    <w:tmpl w:val="33AE2058"/>
    <w:lvl w:ilvl="0" w:tplc="3C0C07FE">
      <w:start w:val="1"/>
      <w:numFmt w:val="decimal"/>
      <w:lvlText w:val="%1、"/>
      <w:lvlJc w:val="left"/>
      <w:pPr>
        <w:ind w:left="780" w:hanging="360"/>
      </w:pPr>
      <w:rPr>
        <w:rFonts w:hint="default"/>
      </w:rPr>
    </w:lvl>
    <w:lvl w:ilvl="1" w:tplc="1F7636F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7E1A3C"/>
    <w:multiLevelType w:val="multilevel"/>
    <w:tmpl w:val="9266D196"/>
    <w:lvl w:ilvl="0">
      <w:start w:val="1"/>
      <w:numFmt w:val="decimal"/>
      <w:lvlText w:val="%1"/>
      <w:lvlJc w:val="left"/>
      <w:pPr>
        <w:ind w:left="360" w:hanging="360"/>
      </w:pPr>
      <w:rPr>
        <w:rFonts w:hint="eastAsia"/>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F24A76"/>
    <w:multiLevelType w:val="multilevel"/>
    <w:tmpl w:val="0060BFF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1EA73DC"/>
    <w:multiLevelType w:val="hybridMultilevel"/>
    <w:tmpl w:val="74B6FDB4"/>
    <w:lvl w:ilvl="0" w:tplc="CB2AA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E25DEB"/>
    <w:multiLevelType w:val="hybridMultilevel"/>
    <w:tmpl w:val="84A40C38"/>
    <w:lvl w:ilvl="0" w:tplc="6366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0C41F1"/>
    <w:multiLevelType w:val="hybridMultilevel"/>
    <w:tmpl w:val="CE80B986"/>
    <w:lvl w:ilvl="0" w:tplc="CF1E392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4"/>
  </w:num>
  <w:num w:numId="12">
    <w:abstractNumId w:val="10"/>
  </w:num>
  <w:num w:numId="13">
    <w:abstractNumId w:val="9"/>
  </w:num>
  <w:num w:numId="14">
    <w:abstractNumId w:val="12"/>
  </w:num>
  <w:num w:numId="15">
    <w:abstractNumId w:val="15"/>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g Rui">
    <w15:presenceInfo w15:providerId="Windows Live" w15:userId="38de5215bd1b5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activeWritingStyle w:appName="MSWord" w:lang="zh-CN" w:vendorID="64" w:dllVersion="0" w:nlCheck="1" w:checkStyle="1"/>
  <w:activeWritingStyle w:appName="MSWord" w:lang="en-US" w:vendorID="64" w:dllVersion="4096" w:nlCheck="1" w:checkStyle="0"/>
  <w:proofState w:spelling="clean"/>
  <w:defaultTabStop w:val="720"/>
  <w:drawingGridHorizontalSpacing w:val="187"/>
  <w:drawingGridVerticalSpacing w:val="29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C9E"/>
    <w:rsid w:val="00007CD0"/>
    <w:rsid w:val="00010A58"/>
    <w:rsid w:val="00011126"/>
    <w:rsid w:val="0001778C"/>
    <w:rsid w:val="00020E95"/>
    <w:rsid w:val="00024857"/>
    <w:rsid w:val="00034616"/>
    <w:rsid w:val="000347D5"/>
    <w:rsid w:val="00037A0A"/>
    <w:rsid w:val="00041B63"/>
    <w:rsid w:val="0006063C"/>
    <w:rsid w:val="00066887"/>
    <w:rsid w:val="0006689D"/>
    <w:rsid w:val="00094F09"/>
    <w:rsid w:val="000B0628"/>
    <w:rsid w:val="000B2D50"/>
    <w:rsid w:val="000C47FA"/>
    <w:rsid w:val="000D00A5"/>
    <w:rsid w:val="000D7BB8"/>
    <w:rsid w:val="000E1263"/>
    <w:rsid w:val="000E5F35"/>
    <w:rsid w:val="000F14FC"/>
    <w:rsid w:val="00101245"/>
    <w:rsid w:val="00104EBA"/>
    <w:rsid w:val="00105305"/>
    <w:rsid w:val="001118FE"/>
    <w:rsid w:val="00114EC3"/>
    <w:rsid w:val="0012349F"/>
    <w:rsid w:val="00124451"/>
    <w:rsid w:val="00124989"/>
    <w:rsid w:val="00127388"/>
    <w:rsid w:val="001346AC"/>
    <w:rsid w:val="001367C2"/>
    <w:rsid w:val="001461D7"/>
    <w:rsid w:val="0015028B"/>
    <w:rsid w:val="0015055D"/>
    <w:rsid w:val="0015074B"/>
    <w:rsid w:val="00151E57"/>
    <w:rsid w:val="00162589"/>
    <w:rsid w:val="00175A25"/>
    <w:rsid w:val="00175BA5"/>
    <w:rsid w:val="0018030B"/>
    <w:rsid w:val="001877F8"/>
    <w:rsid w:val="0019009B"/>
    <w:rsid w:val="0019193B"/>
    <w:rsid w:val="00196453"/>
    <w:rsid w:val="00197216"/>
    <w:rsid w:val="001A1D43"/>
    <w:rsid w:val="001A2DF3"/>
    <w:rsid w:val="001A5A32"/>
    <w:rsid w:val="001B4B88"/>
    <w:rsid w:val="001B7669"/>
    <w:rsid w:val="001C0EB5"/>
    <w:rsid w:val="001C2CBB"/>
    <w:rsid w:val="001C6821"/>
    <w:rsid w:val="001C7DED"/>
    <w:rsid w:val="001D3226"/>
    <w:rsid w:val="001E062E"/>
    <w:rsid w:val="001F4B6B"/>
    <w:rsid w:val="001F5A74"/>
    <w:rsid w:val="001F674E"/>
    <w:rsid w:val="00202861"/>
    <w:rsid w:val="0020375E"/>
    <w:rsid w:val="00211209"/>
    <w:rsid w:val="0021230B"/>
    <w:rsid w:val="002207D7"/>
    <w:rsid w:val="0023046C"/>
    <w:rsid w:val="00233306"/>
    <w:rsid w:val="002601EB"/>
    <w:rsid w:val="002619E2"/>
    <w:rsid w:val="002629DB"/>
    <w:rsid w:val="0026384B"/>
    <w:rsid w:val="0026712B"/>
    <w:rsid w:val="002813E8"/>
    <w:rsid w:val="00284284"/>
    <w:rsid w:val="00287D4A"/>
    <w:rsid w:val="00294B0A"/>
    <w:rsid w:val="0029639D"/>
    <w:rsid w:val="00297666"/>
    <w:rsid w:val="002A07BE"/>
    <w:rsid w:val="002B0CCD"/>
    <w:rsid w:val="002B4E52"/>
    <w:rsid w:val="002B62ED"/>
    <w:rsid w:val="002B76DB"/>
    <w:rsid w:val="002C764D"/>
    <w:rsid w:val="002D1509"/>
    <w:rsid w:val="002D6EE9"/>
    <w:rsid w:val="002E6A9E"/>
    <w:rsid w:val="00300592"/>
    <w:rsid w:val="00301AF4"/>
    <w:rsid w:val="00303190"/>
    <w:rsid w:val="00306341"/>
    <w:rsid w:val="00311A49"/>
    <w:rsid w:val="00312312"/>
    <w:rsid w:val="003139B3"/>
    <w:rsid w:val="00316BAD"/>
    <w:rsid w:val="00324ECF"/>
    <w:rsid w:val="00326F90"/>
    <w:rsid w:val="00336B52"/>
    <w:rsid w:val="00340162"/>
    <w:rsid w:val="00346699"/>
    <w:rsid w:val="003507BB"/>
    <w:rsid w:val="003520EC"/>
    <w:rsid w:val="0035482B"/>
    <w:rsid w:val="0035626B"/>
    <w:rsid w:val="003619C6"/>
    <w:rsid w:val="00362FB0"/>
    <w:rsid w:val="00365966"/>
    <w:rsid w:val="003700AE"/>
    <w:rsid w:val="00373ECE"/>
    <w:rsid w:val="00376BED"/>
    <w:rsid w:val="00380DDD"/>
    <w:rsid w:val="00383B95"/>
    <w:rsid w:val="00386FD8"/>
    <w:rsid w:val="003909BA"/>
    <w:rsid w:val="003A532E"/>
    <w:rsid w:val="003A7D81"/>
    <w:rsid w:val="003B3A8A"/>
    <w:rsid w:val="003C56B8"/>
    <w:rsid w:val="003D0E0E"/>
    <w:rsid w:val="003D6282"/>
    <w:rsid w:val="003E16B1"/>
    <w:rsid w:val="003E5362"/>
    <w:rsid w:val="003F26E8"/>
    <w:rsid w:val="004009B1"/>
    <w:rsid w:val="004048DC"/>
    <w:rsid w:val="0040721F"/>
    <w:rsid w:val="004107D5"/>
    <w:rsid w:val="0041472D"/>
    <w:rsid w:val="00422777"/>
    <w:rsid w:val="004264B0"/>
    <w:rsid w:val="00427B83"/>
    <w:rsid w:val="004348D9"/>
    <w:rsid w:val="00436EF9"/>
    <w:rsid w:val="00447615"/>
    <w:rsid w:val="004534EB"/>
    <w:rsid w:val="00456D79"/>
    <w:rsid w:val="004652D2"/>
    <w:rsid w:val="00472D6C"/>
    <w:rsid w:val="00473CB2"/>
    <w:rsid w:val="00477B37"/>
    <w:rsid w:val="004854CE"/>
    <w:rsid w:val="0048638D"/>
    <w:rsid w:val="00490893"/>
    <w:rsid w:val="00494805"/>
    <w:rsid w:val="004A6967"/>
    <w:rsid w:val="004B2074"/>
    <w:rsid w:val="004B6D8D"/>
    <w:rsid w:val="004C5769"/>
    <w:rsid w:val="004D74FB"/>
    <w:rsid w:val="004E211D"/>
    <w:rsid w:val="004E3C39"/>
    <w:rsid w:val="004F0435"/>
    <w:rsid w:val="004F21F5"/>
    <w:rsid w:val="004F2795"/>
    <w:rsid w:val="004F609D"/>
    <w:rsid w:val="005113AB"/>
    <w:rsid w:val="00513F31"/>
    <w:rsid w:val="005164DD"/>
    <w:rsid w:val="0051789E"/>
    <w:rsid w:val="0051791D"/>
    <w:rsid w:val="005203F6"/>
    <w:rsid w:val="005211DA"/>
    <w:rsid w:val="00522673"/>
    <w:rsid w:val="00523D29"/>
    <w:rsid w:val="00530107"/>
    <w:rsid w:val="005310CC"/>
    <w:rsid w:val="00540B68"/>
    <w:rsid w:val="005415ED"/>
    <w:rsid w:val="00542AC8"/>
    <w:rsid w:val="0055601A"/>
    <w:rsid w:val="0056058F"/>
    <w:rsid w:val="00570C81"/>
    <w:rsid w:val="00581314"/>
    <w:rsid w:val="00596E20"/>
    <w:rsid w:val="005A2B39"/>
    <w:rsid w:val="005A386E"/>
    <w:rsid w:val="005B038B"/>
    <w:rsid w:val="005B59EC"/>
    <w:rsid w:val="005C1577"/>
    <w:rsid w:val="005C2903"/>
    <w:rsid w:val="005C469E"/>
    <w:rsid w:val="005C4EDA"/>
    <w:rsid w:val="005C5591"/>
    <w:rsid w:val="005C5D40"/>
    <w:rsid w:val="005C6721"/>
    <w:rsid w:val="005C7649"/>
    <w:rsid w:val="005D3560"/>
    <w:rsid w:val="005D39C0"/>
    <w:rsid w:val="005D5D21"/>
    <w:rsid w:val="005E1A34"/>
    <w:rsid w:val="005E62F5"/>
    <w:rsid w:val="005E782D"/>
    <w:rsid w:val="005F5F1C"/>
    <w:rsid w:val="00601887"/>
    <w:rsid w:val="00602EDE"/>
    <w:rsid w:val="006047F1"/>
    <w:rsid w:val="00607B3D"/>
    <w:rsid w:val="006115CA"/>
    <w:rsid w:val="006264E7"/>
    <w:rsid w:val="006308A0"/>
    <w:rsid w:val="00632767"/>
    <w:rsid w:val="006405CB"/>
    <w:rsid w:val="006406AF"/>
    <w:rsid w:val="00642F8A"/>
    <w:rsid w:val="0064699A"/>
    <w:rsid w:val="006613EE"/>
    <w:rsid w:val="00663146"/>
    <w:rsid w:val="00664A41"/>
    <w:rsid w:val="00667FD2"/>
    <w:rsid w:val="00671B2D"/>
    <w:rsid w:val="006835D3"/>
    <w:rsid w:val="006935C3"/>
    <w:rsid w:val="006A0BEE"/>
    <w:rsid w:val="006A1E72"/>
    <w:rsid w:val="006A6C2D"/>
    <w:rsid w:val="006B0388"/>
    <w:rsid w:val="006B56DC"/>
    <w:rsid w:val="006C6AF9"/>
    <w:rsid w:val="006D7E1C"/>
    <w:rsid w:val="006E28BE"/>
    <w:rsid w:val="006E31D3"/>
    <w:rsid w:val="006E4671"/>
    <w:rsid w:val="006E60B8"/>
    <w:rsid w:val="006F1BC1"/>
    <w:rsid w:val="006F36E4"/>
    <w:rsid w:val="006F3F97"/>
    <w:rsid w:val="006F4B11"/>
    <w:rsid w:val="00706E85"/>
    <w:rsid w:val="007119C4"/>
    <w:rsid w:val="00713C21"/>
    <w:rsid w:val="0071530E"/>
    <w:rsid w:val="007164C5"/>
    <w:rsid w:val="0072201C"/>
    <w:rsid w:val="007268D1"/>
    <w:rsid w:val="0072794E"/>
    <w:rsid w:val="00742AFD"/>
    <w:rsid w:val="00742EFB"/>
    <w:rsid w:val="00751354"/>
    <w:rsid w:val="00751449"/>
    <w:rsid w:val="00761693"/>
    <w:rsid w:val="00761BE1"/>
    <w:rsid w:val="007768E5"/>
    <w:rsid w:val="0077741B"/>
    <w:rsid w:val="00782B63"/>
    <w:rsid w:val="0078483E"/>
    <w:rsid w:val="00797CD9"/>
    <w:rsid w:val="007A0432"/>
    <w:rsid w:val="007A1151"/>
    <w:rsid w:val="007A250C"/>
    <w:rsid w:val="007A49EA"/>
    <w:rsid w:val="007A4D11"/>
    <w:rsid w:val="007A5D63"/>
    <w:rsid w:val="007A6E34"/>
    <w:rsid w:val="007B2E70"/>
    <w:rsid w:val="007B35A9"/>
    <w:rsid w:val="007B3619"/>
    <w:rsid w:val="007B7C4E"/>
    <w:rsid w:val="007C1D81"/>
    <w:rsid w:val="007C24FA"/>
    <w:rsid w:val="007D3A26"/>
    <w:rsid w:val="007E1A0A"/>
    <w:rsid w:val="007F085B"/>
    <w:rsid w:val="0081340E"/>
    <w:rsid w:val="008173F4"/>
    <w:rsid w:val="0082315E"/>
    <w:rsid w:val="00832063"/>
    <w:rsid w:val="00832381"/>
    <w:rsid w:val="008349B8"/>
    <w:rsid w:val="008366A3"/>
    <w:rsid w:val="00840063"/>
    <w:rsid w:val="008441D1"/>
    <w:rsid w:val="0084721C"/>
    <w:rsid w:val="008544DB"/>
    <w:rsid w:val="0085760F"/>
    <w:rsid w:val="00861C3B"/>
    <w:rsid w:val="00863511"/>
    <w:rsid w:val="00863E4D"/>
    <w:rsid w:val="00872F49"/>
    <w:rsid w:val="00875F91"/>
    <w:rsid w:val="00876061"/>
    <w:rsid w:val="00884299"/>
    <w:rsid w:val="00886643"/>
    <w:rsid w:val="008873A3"/>
    <w:rsid w:val="008930FA"/>
    <w:rsid w:val="008942BF"/>
    <w:rsid w:val="008A1E9B"/>
    <w:rsid w:val="008A3BC9"/>
    <w:rsid w:val="008A5478"/>
    <w:rsid w:val="008A68E6"/>
    <w:rsid w:val="008B3FDA"/>
    <w:rsid w:val="008B4B8B"/>
    <w:rsid w:val="008B5F28"/>
    <w:rsid w:val="008B7843"/>
    <w:rsid w:val="008C0E75"/>
    <w:rsid w:val="008C5690"/>
    <w:rsid w:val="008E6EE0"/>
    <w:rsid w:val="008F0E4A"/>
    <w:rsid w:val="008F121C"/>
    <w:rsid w:val="008F1254"/>
    <w:rsid w:val="008F3660"/>
    <w:rsid w:val="008F4DEB"/>
    <w:rsid w:val="008F7527"/>
    <w:rsid w:val="0091086A"/>
    <w:rsid w:val="00912D73"/>
    <w:rsid w:val="0091313D"/>
    <w:rsid w:val="009345E3"/>
    <w:rsid w:val="00943F52"/>
    <w:rsid w:val="00956977"/>
    <w:rsid w:val="00961EC0"/>
    <w:rsid w:val="00962482"/>
    <w:rsid w:val="00965461"/>
    <w:rsid w:val="009655F6"/>
    <w:rsid w:val="00965A68"/>
    <w:rsid w:val="0098169A"/>
    <w:rsid w:val="009849A7"/>
    <w:rsid w:val="009915E0"/>
    <w:rsid w:val="00993FF0"/>
    <w:rsid w:val="009A57B0"/>
    <w:rsid w:val="009A580B"/>
    <w:rsid w:val="009A6F54"/>
    <w:rsid w:val="009B364C"/>
    <w:rsid w:val="009B5B18"/>
    <w:rsid w:val="009C1519"/>
    <w:rsid w:val="009C6E32"/>
    <w:rsid w:val="009C7EE0"/>
    <w:rsid w:val="009D29DF"/>
    <w:rsid w:val="009E1228"/>
    <w:rsid w:val="009F0121"/>
    <w:rsid w:val="009F11BA"/>
    <w:rsid w:val="009F1DE4"/>
    <w:rsid w:val="009F7BC9"/>
    <w:rsid w:val="00A02FC5"/>
    <w:rsid w:val="00A10228"/>
    <w:rsid w:val="00A27624"/>
    <w:rsid w:val="00A3002A"/>
    <w:rsid w:val="00A411A9"/>
    <w:rsid w:val="00A46D40"/>
    <w:rsid w:val="00A53403"/>
    <w:rsid w:val="00A5461B"/>
    <w:rsid w:val="00A5695C"/>
    <w:rsid w:val="00A64F39"/>
    <w:rsid w:val="00A65D1E"/>
    <w:rsid w:val="00A71C5D"/>
    <w:rsid w:val="00A72F7D"/>
    <w:rsid w:val="00A74426"/>
    <w:rsid w:val="00A87E09"/>
    <w:rsid w:val="00A9224B"/>
    <w:rsid w:val="00AA1AA5"/>
    <w:rsid w:val="00AA1D8D"/>
    <w:rsid w:val="00AA2E9B"/>
    <w:rsid w:val="00AA6045"/>
    <w:rsid w:val="00AB38BB"/>
    <w:rsid w:val="00AB512D"/>
    <w:rsid w:val="00AB7899"/>
    <w:rsid w:val="00AD04A7"/>
    <w:rsid w:val="00AD6679"/>
    <w:rsid w:val="00AE3E6C"/>
    <w:rsid w:val="00AE662C"/>
    <w:rsid w:val="00AF7797"/>
    <w:rsid w:val="00B0198B"/>
    <w:rsid w:val="00B06EC4"/>
    <w:rsid w:val="00B14E80"/>
    <w:rsid w:val="00B178DA"/>
    <w:rsid w:val="00B230B0"/>
    <w:rsid w:val="00B24DD2"/>
    <w:rsid w:val="00B3179B"/>
    <w:rsid w:val="00B405CD"/>
    <w:rsid w:val="00B40AD8"/>
    <w:rsid w:val="00B410E4"/>
    <w:rsid w:val="00B42CCD"/>
    <w:rsid w:val="00B43B6D"/>
    <w:rsid w:val="00B43BD8"/>
    <w:rsid w:val="00B47730"/>
    <w:rsid w:val="00B507C5"/>
    <w:rsid w:val="00B54DDD"/>
    <w:rsid w:val="00B55C96"/>
    <w:rsid w:val="00B86A9A"/>
    <w:rsid w:val="00B86BD3"/>
    <w:rsid w:val="00B9709B"/>
    <w:rsid w:val="00BA150D"/>
    <w:rsid w:val="00BB1082"/>
    <w:rsid w:val="00BC3824"/>
    <w:rsid w:val="00BC5F6E"/>
    <w:rsid w:val="00BC7C6A"/>
    <w:rsid w:val="00BD3CC7"/>
    <w:rsid w:val="00BE0619"/>
    <w:rsid w:val="00BE5647"/>
    <w:rsid w:val="00BF5823"/>
    <w:rsid w:val="00BF77B1"/>
    <w:rsid w:val="00C11DA6"/>
    <w:rsid w:val="00C13069"/>
    <w:rsid w:val="00C1662F"/>
    <w:rsid w:val="00C17867"/>
    <w:rsid w:val="00C20BA3"/>
    <w:rsid w:val="00C25882"/>
    <w:rsid w:val="00C34BD4"/>
    <w:rsid w:val="00C35731"/>
    <w:rsid w:val="00C46382"/>
    <w:rsid w:val="00C50E34"/>
    <w:rsid w:val="00C60E3B"/>
    <w:rsid w:val="00C6454C"/>
    <w:rsid w:val="00C75092"/>
    <w:rsid w:val="00C910AF"/>
    <w:rsid w:val="00C96B42"/>
    <w:rsid w:val="00CA5F8A"/>
    <w:rsid w:val="00CA67DF"/>
    <w:rsid w:val="00CB0664"/>
    <w:rsid w:val="00CB0F96"/>
    <w:rsid w:val="00CD1103"/>
    <w:rsid w:val="00CE178E"/>
    <w:rsid w:val="00CE450C"/>
    <w:rsid w:val="00CE7379"/>
    <w:rsid w:val="00CF01BF"/>
    <w:rsid w:val="00CF293B"/>
    <w:rsid w:val="00CF2BB6"/>
    <w:rsid w:val="00D04C5D"/>
    <w:rsid w:val="00D04EFA"/>
    <w:rsid w:val="00D04F9F"/>
    <w:rsid w:val="00D05B55"/>
    <w:rsid w:val="00D13BE5"/>
    <w:rsid w:val="00D21951"/>
    <w:rsid w:val="00D224E9"/>
    <w:rsid w:val="00D22696"/>
    <w:rsid w:val="00D228BF"/>
    <w:rsid w:val="00D25605"/>
    <w:rsid w:val="00D33C23"/>
    <w:rsid w:val="00D35B49"/>
    <w:rsid w:val="00D37592"/>
    <w:rsid w:val="00D4158A"/>
    <w:rsid w:val="00D47129"/>
    <w:rsid w:val="00D501DB"/>
    <w:rsid w:val="00D54610"/>
    <w:rsid w:val="00D6109E"/>
    <w:rsid w:val="00D643AE"/>
    <w:rsid w:val="00D74BB6"/>
    <w:rsid w:val="00D81B4B"/>
    <w:rsid w:val="00D82240"/>
    <w:rsid w:val="00D862A0"/>
    <w:rsid w:val="00D86A25"/>
    <w:rsid w:val="00D92715"/>
    <w:rsid w:val="00DA00E1"/>
    <w:rsid w:val="00DA5AF7"/>
    <w:rsid w:val="00DA6DFE"/>
    <w:rsid w:val="00DA776E"/>
    <w:rsid w:val="00DB2787"/>
    <w:rsid w:val="00DB556F"/>
    <w:rsid w:val="00DC0981"/>
    <w:rsid w:val="00DC1884"/>
    <w:rsid w:val="00DC59E7"/>
    <w:rsid w:val="00DC7E39"/>
    <w:rsid w:val="00DD3088"/>
    <w:rsid w:val="00DE40C2"/>
    <w:rsid w:val="00DE77A4"/>
    <w:rsid w:val="00DF0085"/>
    <w:rsid w:val="00DF21C4"/>
    <w:rsid w:val="00DF2C0A"/>
    <w:rsid w:val="00DF369C"/>
    <w:rsid w:val="00DF4090"/>
    <w:rsid w:val="00E03786"/>
    <w:rsid w:val="00E14D9F"/>
    <w:rsid w:val="00E17344"/>
    <w:rsid w:val="00E22D8F"/>
    <w:rsid w:val="00E51805"/>
    <w:rsid w:val="00E53157"/>
    <w:rsid w:val="00E552B7"/>
    <w:rsid w:val="00E61918"/>
    <w:rsid w:val="00E65AB0"/>
    <w:rsid w:val="00E667AC"/>
    <w:rsid w:val="00E711BA"/>
    <w:rsid w:val="00E724FB"/>
    <w:rsid w:val="00E7445D"/>
    <w:rsid w:val="00E7536F"/>
    <w:rsid w:val="00E83993"/>
    <w:rsid w:val="00E83D23"/>
    <w:rsid w:val="00E924DF"/>
    <w:rsid w:val="00EA0B58"/>
    <w:rsid w:val="00EA1A00"/>
    <w:rsid w:val="00EB2E1A"/>
    <w:rsid w:val="00EC2A81"/>
    <w:rsid w:val="00EC41D6"/>
    <w:rsid w:val="00EC7C6A"/>
    <w:rsid w:val="00ED0740"/>
    <w:rsid w:val="00ED4231"/>
    <w:rsid w:val="00ED7E91"/>
    <w:rsid w:val="00EE427C"/>
    <w:rsid w:val="00EF234E"/>
    <w:rsid w:val="00EF2D4C"/>
    <w:rsid w:val="00EF3D83"/>
    <w:rsid w:val="00F13456"/>
    <w:rsid w:val="00F1614C"/>
    <w:rsid w:val="00F370E4"/>
    <w:rsid w:val="00F416C7"/>
    <w:rsid w:val="00F41886"/>
    <w:rsid w:val="00F51998"/>
    <w:rsid w:val="00F52891"/>
    <w:rsid w:val="00F53F32"/>
    <w:rsid w:val="00F557D5"/>
    <w:rsid w:val="00F6026C"/>
    <w:rsid w:val="00F62439"/>
    <w:rsid w:val="00F6634B"/>
    <w:rsid w:val="00F66390"/>
    <w:rsid w:val="00F6708D"/>
    <w:rsid w:val="00F708CC"/>
    <w:rsid w:val="00F71253"/>
    <w:rsid w:val="00F848AE"/>
    <w:rsid w:val="00F86B0B"/>
    <w:rsid w:val="00F90A1E"/>
    <w:rsid w:val="00F97F63"/>
    <w:rsid w:val="00FA31F1"/>
    <w:rsid w:val="00FB123D"/>
    <w:rsid w:val="00FB2B6B"/>
    <w:rsid w:val="00FB36C1"/>
    <w:rsid w:val="00FB3BCE"/>
    <w:rsid w:val="00FC0B8E"/>
    <w:rsid w:val="00FC1F98"/>
    <w:rsid w:val="00FC4716"/>
    <w:rsid w:val="00FC693F"/>
    <w:rsid w:val="00FD3B1B"/>
    <w:rsid w:val="00FD5DBA"/>
    <w:rsid w:val="00FD6DE3"/>
    <w:rsid w:val="00FE2B8A"/>
    <w:rsid w:val="00FE5004"/>
    <w:rsid w:val="00FF09C3"/>
    <w:rsid w:val="00FF5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371767"/>
  <w14:defaultImageDpi w14:val="330"/>
  <w15:docId w15:val="{E9DE1E67-F38B-4D32-8E70-070A1CD5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F121C"/>
    <w:pPr>
      <w:spacing w:after="0" w:line="252" w:lineRule="auto"/>
      <w:ind w:firstLine="357"/>
      <w:jc w:val="both"/>
    </w:pPr>
    <w:rPr>
      <w:rFonts w:ascii="Times New Roman" w:eastAsia="宋体" w:hAnsi="Times New Roman"/>
      <w:sz w:val="20"/>
    </w:rPr>
  </w:style>
  <w:style w:type="paragraph" w:styleId="1">
    <w:name w:val="heading 1"/>
    <w:aliases w:val="大标题"/>
    <w:basedOn w:val="a1"/>
    <w:next w:val="a1"/>
    <w:link w:val="10"/>
    <w:qFormat/>
    <w:rsid w:val="006F4B11"/>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页脚 字符"/>
    <w:basedOn w:val="a2"/>
    <w:link w:val="a7"/>
    <w:uiPriority w:val="99"/>
    <w:rsid w:val="00E618BF"/>
  </w:style>
  <w:style w:type="paragraph" w:styleId="a9">
    <w:name w:val="No Spacing"/>
    <w:aliases w:val="摘要"/>
    <w:autoRedefine/>
    <w:uiPriority w:val="1"/>
    <w:qFormat/>
    <w:rsid w:val="006F4B11"/>
    <w:pPr>
      <w:snapToGrid w:val="0"/>
      <w:spacing w:after="0" w:line="288" w:lineRule="auto"/>
      <w:ind w:left="522" w:right="522"/>
      <w:jc w:val="both"/>
    </w:pPr>
    <w:rPr>
      <w:rFonts w:ascii="Times New Roman" w:eastAsia="楷体_GB2312" w:hAnsi="Times New Roman"/>
      <w:sz w:val="20"/>
    </w:rPr>
  </w:style>
  <w:style w:type="character" w:customStyle="1" w:styleId="10">
    <w:name w:val="标题 1 字符"/>
    <w:aliases w:val="大标题 字符"/>
    <w:basedOn w:val="a2"/>
    <w:link w:val="1"/>
    <w:rsid w:val="006F4B11"/>
    <w:rPr>
      <w:rFonts w:ascii="Calibri" w:eastAsia="黑体" w:hAnsi="Calibri" w:cs="Times New Roman"/>
      <w:bCs/>
      <w:kern w:val="44"/>
      <w:sz w:val="41"/>
      <w:szCs w:val="44"/>
      <w:lang w:eastAsia="zh-CN"/>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aliases w:val="一级标题"/>
    <w:basedOn w:val="a1"/>
    <w:next w:val="a1"/>
    <w:link w:val="ab"/>
    <w:uiPriority w:val="10"/>
    <w:qFormat/>
    <w:rsid w:val="006F4B11"/>
    <w:pPr>
      <w:spacing w:before="120" w:after="120"/>
      <w:ind w:firstLine="0"/>
      <w:outlineLvl w:val="0"/>
    </w:pPr>
    <w:rPr>
      <w:rFonts w:cstheme="majorBidi"/>
      <w:b/>
      <w:bCs/>
      <w:sz w:val="21"/>
      <w:szCs w:val="32"/>
    </w:rPr>
  </w:style>
  <w:style w:type="character" w:customStyle="1" w:styleId="ab">
    <w:name w:val="标题 字符"/>
    <w:aliases w:val="一级标题 字符"/>
    <w:basedOn w:val="a2"/>
    <w:link w:val="aa"/>
    <w:uiPriority w:val="10"/>
    <w:rsid w:val="006F4B11"/>
    <w:rPr>
      <w:rFonts w:ascii="Times New Roman" w:eastAsia="宋体" w:hAnsi="Times New Roman" w:cstheme="majorBidi"/>
      <w:b/>
      <w:bCs/>
      <w:sz w:val="21"/>
      <w:szCs w:val="3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aliases w:val="参考文献"/>
    <w:basedOn w:val="a1"/>
    <w:next w:val="a1"/>
    <w:link w:val="af6"/>
    <w:uiPriority w:val="29"/>
    <w:qFormat/>
    <w:rsid w:val="00EF234E"/>
    <w:pPr>
      <w:spacing w:beforeLines="50" w:before="50" w:afterLines="50" w:after="50" w:line="240" w:lineRule="auto"/>
      <w:ind w:firstLine="0"/>
    </w:pPr>
    <w:rPr>
      <w:rFonts w:eastAsia="黑体"/>
      <w:b/>
      <w:iCs/>
      <w:color w:val="000000" w:themeColor="text1"/>
      <w:sz w:val="21"/>
    </w:rPr>
  </w:style>
  <w:style w:type="character" w:customStyle="1" w:styleId="af6">
    <w:name w:val="引用 字符"/>
    <w:aliases w:val="参考文献 字符"/>
    <w:basedOn w:val="a2"/>
    <w:link w:val="af5"/>
    <w:uiPriority w:val="29"/>
    <w:rsid w:val="00EF234E"/>
    <w:rPr>
      <w:rFonts w:ascii="Times New Roman" w:eastAsia="黑体" w:hAnsi="Times New Roman"/>
      <w:b/>
      <w:iCs/>
      <w:color w:val="000000" w:themeColor="text1"/>
      <w:sz w:val="2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customStyle="1" w:styleId="fig">
    <w:name w:val="fig"/>
    <w:basedOn w:val="aff1"/>
    <w:qFormat/>
    <w:rsid w:val="006F4B11"/>
    <w:pPr>
      <w:spacing w:afterLines="50" w:after="50"/>
    </w:pPr>
    <w:rPr>
      <w:sz w:val="17"/>
    </w:rPr>
  </w:style>
  <w:style w:type="table" w:styleId="aff2">
    <w:name w:val="Table Grid"/>
    <w:basedOn w:val="a3"/>
    <w:uiPriority w:val="39"/>
    <w:qFormat/>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Placeholder Text"/>
    <w:basedOn w:val="a2"/>
    <w:uiPriority w:val="99"/>
    <w:semiHidden/>
    <w:rsid w:val="006E28BE"/>
    <w:rPr>
      <w:color w:val="808080"/>
    </w:rPr>
  </w:style>
  <w:style w:type="paragraph" w:styleId="2a">
    <w:name w:val="Body Text Indent 2"/>
    <w:basedOn w:val="a1"/>
    <w:link w:val="2b"/>
    <w:uiPriority w:val="99"/>
    <w:semiHidden/>
    <w:unhideWhenUsed/>
    <w:rsid w:val="00832063"/>
    <w:pPr>
      <w:spacing w:after="120" w:line="480" w:lineRule="auto"/>
      <w:ind w:leftChars="200" w:left="420"/>
    </w:pPr>
  </w:style>
  <w:style w:type="character" w:customStyle="1" w:styleId="2b">
    <w:name w:val="正文文本缩进 2 字符"/>
    <w:basedOn w:val="a2"/>
    <w:link w:val="2a"/>
    <w:uiPriority w:val="99"/>
    <w:semiHidden/>
    <w:rsid w:val="00832063"/>
    <w:rPr>
      <w:rFonts w:eastAsia="宋体"/>
    </w:rPr>
  </w:style>
  <w:style w:type="paragraph" w:customStyle="1" w:styleId="14">
    <w:name w:val="正文1"/>
    <w:basedOn w:val="a1"/>
    <w:link w:val="15"/>
    <w:rsid w:val="009C6E32"/>
    <w:pPr>
      <w:spacing w:line="400" w:lineRule="exact"/>
      <w:ind w:firstLine="0"/>
      <w:jc w:val="center"/>
    </w:pPr>
    <w:rPr>
      <w:rFonts w:cs="宋体"/>
      <w:szCs w:val="24"/>
      <w:lang w:eastAsia="zh-CN"/>
    </w:rPr>
  </w:style>
  <w:style w:type="character" w:customStyle="1" w:styleId="15">
    <w:name w:val="正文1 字符"/>
    <w:basedOn w:val="a2"/>
    <w:link w:val="14"/>
    <w:rsid w:val="009C6E32"/>
    <w:rPr>
      <w:rFonts w:ascii="Times New Roman" w:eastAsia="宋体" w:hAnsi="Times New Roman" w:cs="宋体"/>
      <w:sz w:val="24"/>
      <w:szCs w:val="24"/>
      <w:lang w:eastAsia="zh-CN"/>
    </w:rPr>
  </w:style>
  <w:style w:type="paragraph" w:customStyle="1" w:styleId="affb">
    <w:name w:val="二级标题"/>
    <w:basedOn w:val="a1"/>
    <w:next w:val="14"/>
    <w:link w:val="affc"/>
    <w:qFormat/>
    <w:rsid w:val="005E1A34"/>
    <w:pPr>
      <w:spacing w:line="360" w:lineRule="auto"/>
      <w:ind w:firstLine="0"/>
    </w:pPr>
    <w:rPr>
      <w:rFonts w:eastAsia="黑体" w:cs="宋体"/>
      <w:sz w:val="21"/>
      <w:szCs w:val="24"/>
      <w:lang w:eastAsia="zh-CN"/>
    </w:rPr>
  </w:style>
  <w:style w:type="character" w:customStyle="1" w:styleId="affc">
    <w:name w:val="二级标题 字符"/>
    <w:basedOn w:val="a2"/>
    <w:link w:val="affb"/>
    <w:rsid w:val="005E1A34"/>
    <w:rPr>
      <w:rFonts w:ascii="Times New Roman" w:eastAsia="黑体" w:hAnsi="Times New Roman" w:cs="宋体"/>
      <w:sz w:val="21"/>
      <w:szCs w:val="24"/>
      <w:lang w:eastAsia="zh-CN"/>
    </w:rPr>
  </w:style>
  <w:style w:type="paragraph" w:customStyle="1" w:styleId="aff1">
    <w:name w:val="图标题"/>
    <w:basedOn w:val="a1"/>
    <w:link w:val="affd"/>
    <w:qFormat/>
    <w:rsid w:val="007A1151"/>
    <w:pPr>
      <w:snapToGrid w:val="0"/>
      <w:ind w:firstLine="0"/>
      <w:jc w:val="center"/>
    </w:pPr>
    <w:rPr>
      <w:rFonts w:cs="宋体"/>
      <w:sz w:val="18"/>
      <w:szCs w:val="24"/>
      <w:lang w:eastAsia="zh-CN"/>
    </w:rPr>
  </w:style>
  <w:style w:type="character" w:customStyle="1" w:styleId="affd">
    <w:name w:val="图标题 字符"/>
    <w:basedOn w:val="a2"/>
    <w:link w:val="aff1"/>
    <w:rsid w:val="007A1151"/>
    <w:rPr>
      <w:rFonts w:ascii="Times New Roman" w:eastAsia="宋体" w:hAnsi="Times New Roman" w:cs="宋体"/>
      <w:sz w:val="18"/>
      <w:szCs w:val="24"/>
      <w:lang w:eastAsia="zh-CN"/>
    </w:rPr>
  </w:style>
  <w:style w:type="paragraph" w:customStyle="1" w:styleId="affe">
    <w:name w:val="公式"/>
    <w:basedOn w:val="14"/>
    <w:next w:val="14"/>
    <w:link w:val="afff"/>
    <w:qFormat/>
    <w:rsid w:val="006F4B11"/>
    <w:pPr>
      <w:tabs>
        <w:tab w:val="center" w:pos="5520"/>
      </w:tabs>
      <w:spacing w:line="240" w:lineRule="auto"/>
      <w:ind w:firstLineChars="150" w:firstLine="150"/>
      <w:jc w:val="right"/>
    </w:pPr>
    <w:rPr>
      <w:rFonts w:eastAsia="Times New Roman" w:cs="Times New Roman"/>
      <w:szCs w:val="20"/>
    </w:rPr>
  </w:style>
  <w:style w:type="character" w:customStyle="1" w:styleId="afff">
    <w:name w:val="公式 字符"/>
    <w:basedOn w:val="a2"/>
    <w:link w:val="affe"/>
    <w:rsid w:val="006F4B11"/>
    <w:rPr>
      <w:rFonts w:ascii="Times New Roman" w:eastAsia="Times New Roman" w:hAnsi="Times New Roman" w:cs="Times New Roman"/>
      <w:sz w:val="20"/>
      <w:szCs w:val="20"/>
      <w:lang w:eastAsia="zh-CN"/>
    </w:rPr>
  </w:style>
  <w:style w:type="paragraph" w:customStyle="1" w:styleId="afff0">
    <w:name w:val="公式编号"/>
    <w:basedOn w:val="affe"/>
    <w:next w:val="14"/>
    <w:link w:val="afff1"/>
    <w:qFormat/>
    <w:rsid w:val="009C6E32"/>
    <w:pPr>
      <w:tabs>
        <w:tab w:val="right" w:pos="11040"/>
      </w:tabs>
    </w:pPr>
  </w:style>
  <w:style w:type="character" w:customStyle="1" w:styleId="afff1">
    <w:name w:val="公式编号 字符"/>
    <w:basedOn w:val="afff"/>
    <w:link w:val="afff0"/>
    <w:rsid w:val="009C6E32"/>
    <w:rPr>
      <w:rFonts w:ascii="Times New Roman" w:eastAsia="宋体" w:hAnsi="Times New Roman" w:cs="宋体"/>
      <w:sz w:val="24"/>
      <w:szCs w:val="28"/>
      <w:lang w:eastAsia="zh-CN"/>
    </w:rPr>
  </w:style>
  <w:style w:type="paragraph" w:customStyle="1" w:styleId="afff2">
    <w:name w:val="表格"/>
    <w:basedOn w:val="a1"/>
    <w:link w:val="afff3"/>
    <w:qFormat/>
    <w:rsid w:val="00663146"/>
    <w:pPr>
      <w:widowControl w:val="0"/>
      <w:spacing w:line="240" w:lineRule="auto"/>
      <w:ind w:firstLine="0"/>
    </w:pPr>
    <w:rPr>
      <w:rFonts w:cs="Times New Roman"/>
      <w:sz w:val="16"/>
      <w:szCs w:val="24"/>
      <w:lang w:eastAsia="zh-CN"/>
    </w:rPr>
  </w:style>
  <w:style w:type="character" w:customStyle="1" w:styleId="afff3">
    <w:name w:val="表格 字符"/>
    <w:basedOn w:val="a2"/>
    <w:link w:val="afff2"/>
    <w:rsid w:val="00663146"/>
    <w:rPr>
      <w:rFonts w:ascii="Times New Roman" w:eastAsia="宋体" w:hAnsi="Times New Roman" w:cs="Times New Roman"/>
      <w:sz w:val="16"/>
      <w:szCs w:val="24"/>
      <w:lang w:eastAsia="zh-CN"/>
    </w:rPr>
  </w:style>
  <w:style w:type="paragraph" w:styleId="afff4">
    <w:name w:val="Normal (Web)"/>
    <w:basedOn w:val="a1"/>
    <w:qFormat/>
    <w:rsid w:val="003507BB"/>
    <w:pPr>
      <w:spacing w:before="100" w:beforeAutospacing="1" w:after="100" w:afterAutospacing="1" w:line="240" w:lineRule="auto"/>
      <w:ind w:firstLine="0"/>
    </w:pPr>
    <w:rPr>
      <w:rFonts w:ascii="宋体" w:hAnsi="宋体" w:cs="宋体"/>
      <w:szCs w:val="20"/>
      <w:lang w:eastAsia="zh-CN"/>
    </w:rPr>
  </w:style>
  <w:style w:type="character" w:styleId="afff5">
    <w:name w:val="annotation reference"/>
    <w:basedOn w:val="a2"/>
    <w:uiPriority w:val="99"/>
    <w:semiHidden/>
    <w:unhideWhenUsed/>
    <w:rsid w:val="00197216"/>
    <w:rPr>
      <w:sz w:val="21"/>
      <w:szCs w:val="21"/>
    </w:rPr>
  </w:style>
  <w:style w:type="paragraph" w:styleId="afff6">
    <w:name w:val="annotation text"/>
    <w:basedOn w:val="a1"/>
    <w:link w:val="afff7"/>
    <w:uiPriority w:val="99"/>
    <w:semiHidden/>
    <w:unhideWhenUsed/>
    <w:rsid w:val="00197216"/>
  </w:style>
  <w:style w:type="character" w:customStyle="1" w:styleId="afff7">
    <w:name w:val="批注文字 字符"/>
    <w:basedOn w:val="a2"/>
    <w:link w:val="afff6"/>
    <w:uiPriority w:val="99"/>
    <w:semiHidden/>
    <w:rsid w:val="00197216"/>
    <w:rPr>
      <w:rFonts w:ascii="Times New Roman" w:eastAsia="宋体" w:hAnsi="Times New Roman"/>
      <w:sz w:val="24"/>
    </w:rPr>
  </w:style>
  <w:style w:type="paragraph" w:styleId="afff8">
    <w:name w:val="annotation subject"/>
    <w:basedOn w:val="afff6"/>
    <w:next w:val="afff6"/>
    <w:link w:val="afff9"/>
    <w:uiPriority w:val="99"/>
    <w:semiHidden/>
    <w:unhideWhenUsed/>
    <w:rsid w:val="00197216"/>
    <w:rPr>
      <w:b/>
      <w:bCs/>
    </w:rPr>
  </w:style>
  <w:style w:type="character" w:customStyle="1" w:styleId="afff9">
    <w:name w:val="批注主题 字符"/>
    <w:basedOn w:val="afff7"/>
    <w:link w:val="afff8"/>
    <w:uiPriority w:val="99"/>
    <w:semiHidden/>
    <w:rsid w:val="00197216"/>
    <w:rPr>
      <w:rFonts w:ascii="Times New Roman" w:eastAsia="宋体" w:hAnsi="Times New Roman"/>
      <w:b/>
      <w:bCs/>
      <w:sz w:val="24"/>
    </w:rPr>
  </w:style>
  <w:style w:type="paragraph" w:styleId="afffa">
    <w:name w:val="Revision"/>
    <w:hidden/>
    <w:uiPriority w:val="99"/>
    <w:semiHidden/>
    <w:rsid w:val="00197216"/>
    <w:pPr>
      <w:spacing w:after="0" w:line="240" w:lineRule="auto"/>
    </w:pPr>
    <w:rPr>
      <w:rFonts w:ascii="Times New Roman" w:eastAsia="宋体" w:hAnsi="Times New Roman"/>
      <w:sz w:val="24"/>
    </w:rPr>
  </w:style>
  <w:style w:type="paragraph" w:styleId="afffb">
    <w:name w:val="Balloon Text"/>
    <w:basedOn w:val="a1"/>
    <w:link w:val="afffc"/>
    <w:uiPriority w:val="99"/>
    <w:semiHidden/>
    <w:unhideWhenUsed/>
    <w:rsid w:val="00F6634B"/>
    <w:pPr>
      <w:spacing w:line="240" w:lineRule="auto"/>
    </w:pPr>
    <w:rPr>
      <w:sz w:val="18"/>
      <w:szCs w:val="18"/>
    </w:rPr>
  </w:style>
  <w:style w:type="character" w:customStyle="1" w:styleId="afffc">
    <w:name w:val="批注框文本 字符"/>
    <w:basedOn w:val="a2"/>
    <w:link w:val="afffb"/>
    <w:uiPriority w:val="99"/>
    <w:semiHidden/>
    <w:rsid w:val="00F6634B"/>
    <w:rPr>
      <w:rFonts w:ascii="Times New Roman" w:eastAsia="宋体" w:hAnsi="Times New Roman"/>
      <w:sz w:val="18"/>
      <w:szCs w:val="18"/>
    </w:rPr>
  </w:style>
  <w:style w:type="paragraph" w:customStyle="1" w:styleId="afffd">
    <w:name w:val="表标题"/>
    <w:basedOn w:val="a1"/>
    <w:link w:val="afffe"/>
    <w:qFormat/>
    <w:rsid w:val="006F4B11"/>
    <w:pPr>
      <w:widowControl w:val="0"/>
      <w:snapToGrid w:val="0"/>
      <w:ind w:firstLine="0"/>
      <w:jc w:val="center"/>
    </w:pPr>
    <w:rPr>
      <w:rFonts w:eastAsia="黑体" w:cs="Times New Roman"/>
      <w:sz w:val="18"/>
      <w:szCs w:val="24"/>
      <w:lang w:eastAsia="zh-CN"/>
    </w:rPr>
  </w:style>
  <w:style w:type="character" w:customStyle="1" w:styleId="afffe">
    <w:name w:val="表标题 字符"/>
    <w:basedOn w:val="a2"/>
    <w:link w:val="afffd"/>
    <w:rsid w:val="006F4B11"/>
    <w:rPr>
      <w:rFonts w:ascii="Times New Roman" w:eastAsia="黑体" w:hAnsi="Times New Roman" w:cs="Times New Roman"/>
      <w:sz w:val="18"/>
      <w:szCs w:val="24"/>
      <w:lang w:eastAsia="zh-CN"/>
    </w:rPr>
  </w:style>
  <w:style w:type="paragraph" w:customStyle="1" w:styleId="tab">
    <w:name w:val="tab"/>
    <w:basedOn w:val="afffd"/>
    <w:qFormat/>
    <w:rsid w:val="006F4B11"/>
    <w:pPr>
      <w:spacing w:after="40"/>
    </w:pPr>
    <w:rPr>
      <w:rFonts w:eastAsiaTheme="majorEastAsia"/>
      <w:sz w:val="17"/>
    </w:rPr>
  </w:style>
  <w:style w:type="paragraph" w:customStyle="1" w:styleId="affff">
    <w:name w:val="三级标题"/>
    <w:basedOn w:val="a1"/>
    <w:next w:val="14"/>
    <w:link w:val="affff0"/>
    <w:autoRedefine/>
    <w:qFormat/>
    <w:rsid w:val="005E1A34"/>
    <w:pPr>
      <w:spacing w:line="240" w:lineRule="auto"/>
      <w:ind w:firstLine="0"/>
    </w:pPr>
    <w:rPr>
      <w:rFonts w:eastAsia="楷体_GB2312" w:cs="宋体"/>
      <w:szCs w:val="24"/>
      <w:lang w:eastAsia="zh-CN"/>
    </w:rPr>
  </w:style>
  <w:style w:type="character" w:customStyle="1" w:styleId="affff0">
    <w:name w:val="三级标题 字符"/>
    <w:basedOn w:val="a2"/>
    <w:link w:val="affff"/>
    <w:rsid w:val="005E1A34"/>
    <w:rPr>
      <w:rFonts w:ascii="Times New Roman" w:eastAsia="楷体_GB2312" w:hAnsi="Times New Roman" w:cs="宋体"/>
      <w:sz w:val="20"/>
      <w:szCs w:val="24"/>
      <w:lang w:eastAsia="zh-CN"/>
    </w:rPr>
  </w:style>
  <w:style w:type="paragraph" w:customStyle="1" w:styleId="abstract">
    <w:name w:val="abstract"/>
    <w:basedOn w:val="a9"/>
    <w:link w:val="abstract0"/>
    <w:qFormat/>
    <w:rsid w:val="0026712B"/>
    <w:rPr>
      <w:sz w:val="18"/>
      <w:lang w:eastAsia="zh-CN"/>
    </w:rPr>
  </w:style>
  <w:style w:type="character" w:customStyle="1" w:styleId="abstract0">
    <w:name w:val="abstract 字符"/>
    <w:basedOn w:val="a2"/>
    <w:link w:val="abstract"/>
    <w:rsid w:val="0026712B"/>
    <w:rPr>
      <w:rFonts w:ascii="Times New Roman" w:eastAsia="楷体_GB2312" w:hAnsi="Times New Roman"/>
      <w:sz w:val="18"/>
      <w:lang w:eastAsia="zh-CN"/>
    </w:rPr>
  </w:style>
  <w:style w:type="character" w:customStyle="1" w:styleId="trans-sentence">
    <w:name w:val="trans-sentence"/>
    <w:basedOn w:val="a2"/>
    <w:rsid w:val="0026712B"/>
  </w:style>
  <w:style w:type="paragraph" w:customStyle="1" w:styleId="blank">
    <w:name w:val="blank"/>
    <w:basedOn w:val="abstract"/>
    <w:qFormat/>
    <w:rsid w:val="0026712B"/>
    <w:pPr>
      <w:snapToGrid/>
      <w:spacing w:line="240" w:lineRule="auto"/>
      <w:ind w:left="0" w:right="374"/>
    </w:pPr>
    <w:rPr>
      <w:b/>
      <w:bCs/>
      <w:sz w:val="21"/>
    </w:rPr>
  </w:style>
  <w:style w:type="paragraph" w:customStyle="1" w:styleId="affff1">
    <w:name w:val="子图"/>
    <w:basedOn w:val="aff1"/>
    <w:link w:val="affff2"/>
    <w:qFormat/>
    <w:rsid w:val="00D92715"/>
    <w:pPr>
      <w:overflowPunct w:val="0"/>
      <w:spacing w:afterLines="50" w:after="50"/>
    </w:pPr>
    <w:rPr>
      <w:sz w:val="15"/>
      <w:szCs w:val="16"/>
    </w:rPr>
  </w:style>
  <w:style w:type="character" w:customStyle="1" w:styleId="affff2">
    <w:name w:val="子图 字符"/>
    <w:basedOn w:val="affd"/>
    <w:link w:val="affff1"/>
    <w:rsid w:val="00D92715"/>
    <w:rPr>
      <w:rFonts w:ascii="Times New Roman" w:eastAsia="宋体" w:hAnsi="Times New Roman" w:cs="宋体"/>
      <w:sz w:val="15"/>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package" Target="embeddings/Microsoft_Visio_Drawing.vsdx"/><Relationship Id="rId27" Type="http://schemas.openxmlformats.org/officeDocument/2006/relationships/image" Target="media/image1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4C5A-BC66-4E51-B141-3DE4FA41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10</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Krypton</dc:creator>
  <cp:keywords/>
  <dc:description/>
  <cp:lastModifiedBy>Kong Rui</cp:lastModifiedBy>
  <cp:revision>20</cp:revision>
  <dcterms:created xsi:type="dcterms:W3CDTF">2023-03-19T09:02:00Z</dcterms:created>
  <dcterms:modified xsi:type="dcterms:W3CDTF">2023-05-17T03:04:00Z</dcterms:modified>
  <cp:category/>
</cp:coreProperties>
</file>