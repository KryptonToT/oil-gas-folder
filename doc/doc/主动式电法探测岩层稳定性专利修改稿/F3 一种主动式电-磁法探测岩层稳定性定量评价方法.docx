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824D" w14:textId="77777777" w:rsidR="008B1344" w:rsidRDefault="008B1344">
      <w:pPr>
        <w:ind w:firstLine="482"/>
        <w:rPr>
          <w:rFonts w:ascii="宋体" w:hAnsi="宋体"/>
          <w:b/>
          <w:bCs/>
          <w:szCs w:val="24"/>
        </w:rPr>
      </w:pPr>
      <w:r>
        <w:rPr>
          <w:rFonts w:ascii="宋体" w:hAnsi="宋体" w:hint="eastAsia"/>
          <w:b/>
          <w:bCs/>
          <w:color w:val="FF0000"/>
          <w:szCs w:val="24"/>
        </w:rPr>
        <w:t>下表信息请补充完整</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13"/>
        <w:gridCol w:w="1440"/>
        <w:gridCol w:w="360"/>
        <w:gridCol w:w="900"/>
        <w:gridCol w:w="360"/>
        <w:gridCol w:w="720"/>
        <w:gridCol w:w="540"/>
        <w:gridCol w:w="2838"/>
      </w:tblGrid>
      <w:tr w:rsidR="008B1344" w14:paraId="29D2391A" w14:textId="77777777">
        <w:tc>
          <w:tcPr>
            <w:tcW w:w="9606" w:type="dxa"/>
            <w:gridSpan w:val="9"/>
            <w:tcBorders>
              <w:top w:val="single" w:sz="4" w:space="0" w:color="000000"/>
              <w:left w:val="single" w:sz="4" w:space="0" w:color="000000"/>
              <w:bottom w:val="single" w:sz="4" w:space="0" w:color="000000"/>
              <w:right w:val="single" w:sz="4" w:space="0" w:color="000000"/>
            </w:tcBorders>
            <w:shd w:val="clear" w:color="auto" w:fill="FFFFFF"/>
            <w:vAlign w:val="center"/>
          </w:tcPr>
          <w:p w14:paraId="24C4B7F7" w14:textId="77777777" w:rsidR="008B1344" w:rsidRDefault="008B1344">
            <w:pPr>
              <w:ind w:firstLine="482"/>
              <w:jc w:val="center"/>
              <w:rPr>
                <w:rFonts w:ascii="宋体" w:hAnsi="宋体"/>
                <w:b/>
                <w:bCs/>
                <w:szCs w:val="24"/>
              </w:rPr>
            </w:pPr>
            <w:r>
              <w:rPr>
                <w:rFonts w:ascii="宋体" w:hAnsi="宋体" w:hint="eastAsia"/>
                <w:b/>
                <w:bCs/>
                <w:szCs w:val="24"/>
              </w:rPr>
              <w:t>专利申请人信息表</w:t>
            </w:r>
          </w:p>
        </w:tc>
      </w:tr>
      <w:tr w:rsidR="008B1344" w14:paraId="6B9D714A" w14:textId="77777777">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E56108" w14:textId="77777777" w:rsidR="008B1344" w:rsidRDefault="008B1344">
            <w:pPr>
              <w:ind w:firstLine="480"/>
              <w:jc w:val="center"/>
              <w:rPr>
                <w:rFonts w:ascii="宋体" w:hAnsi="宋体"/>
                <w:kern w:val="0"/>
                <w:szCs w:val="24"/>
              </w:rPr>
            </w:pPr>
            <w:r>
              <w:rPr>
                <w:rFonts w:ascii="宋体" w:hAnsi="宋体" w:hint="eastAsia"/>
                <w:kern w:val="0"/>
                <w:szCs w:val="24"/>
              </w:rPr>
              <w:t>发明名称</w:t>
            </w:r>
          </w:p>
        </w:tc>
        <w:tc>
          <w:tcPr>
            <w:tcW w:w="7371" w:type="dxa"/>
            <w:gridSpan w:val="8"/>
            <w:tcBorders>
              <w:top w:val="single" w:sz="4" w:space="0" w:color="000000"/>
              <w:left w:val="nil"/>
              <w:bottom w:val="single" w:sz="4" w:space="0" w:color="000000"/>
              <w:right w:val="single" w:sz="4" w:space="0" w:color="000000"/>
            </w:tcBorders>
            <w:shd w:val="clear" w:color="auto" w:fill="FFFFFF"/>
            <w:vAlign w:val="center"/>
          </w:tcPr>
          <w:p w14:paraId="7AC8276D" w14:textId="77777777" w:rsidR="008B1344" w:rsidRDefault="008B1344">
            <w:pPr>
              <w:ind w:firstLine="480"/>
              <w:jc w:val="center"/>
              <w:rPr>
                <w:rFonts w:ascii="宋体" w:hAnsi="宋体"/>
                <w:kern w:val="0"/>
                <w:szCs w:val="24"/>
              </w:rPr>
            </w:pPr>
            <w:r>
              <w:rPr>
                <w:szCs w:val="24"/>
              </w:rPr>
              <w:t>一种主动式电法探测岩层稳定性定量评价方法</w:t>
            </w:r>
          </w:p>
        </w:tc>
      </w:tr>
      <w:tr w:rsidR="008B1344" w14:paraId="6D81A0A9" w14:textId="77777777">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101075" w14:textId="77777777" w:rsidR="008B1344" w:rsidRDefault="008B1344">
            <w:pPr>
              <w:ind w:firstLine="480"/>
              <w:jc w:val="center"/>
              <w:rPr>
                <w:rFonts w:ascii="宋体" w:hAnsi="宋体"/>
                <w:kern w:val="0"/>
                <w:szCs w:val="24"/>
              </w:rPr>
            </w:pPr>
            <w:r>
              <w:rPr>
                <w:rFonts w:ascii="宋体" w:hAnsi="宋体" w:hint="eastAsia"/>
                <w:kern w:val="0"/>
                <w:szCs w:val="24"/>
              </w:rPr>
              <w:t>第一申请人</w:t>
            </w:r>
          </w:p>
        </w:tc>
        <w:tc>
          <w:tcPr>
            <w:tcW w:w="7371" w:type="dxa"/>
            <w:gridSpan w:val="8"/>
            <w:tcBorders>
              <w:top w:val="single" w:sz="4" w:space="0" w:color="000000"/>
              <w:left w:val="nil"/>
              <w:bottom w:val="single" w:sz="4" w:space="0" w:color="000000"/>
              <w:right w:val="single" w:sz="4" w:space="0" w:color="000000"/>
            </w:tcBorders>
            <w:shd w:val="clear" w:color="auto" w:fill="FFFFFF"/>
            <w:vAlign w:val="center"/>
          </w:tcPr>
          <w:p w14:paraId="0D5413A0" w14:textId="77777777" w:rsidR="008B1344" w:rsidRDefault="008B1344">
            <w:pPr>
              <w:ind w:firstLine="480"/>
              <w:jc w:val="center"/>
              <w:rPr>
                <w:rFonts w:ascii="宋体" w:hAnsi="宋体"/>
                <w:kern w:val="0"/>
                <w:szCs w:val="24"/>
              </w:rPr>
            </w:pPr>
            <w:r>
              <w:rPr>
                <w:rFonts w:ascii="宋体" w:hAnsi="宋体" w:hint="eastAsia"/>
                <w:kern w:val="0"/>
                <w:szCs w:val="24"/>
              </w:rPr>
              <w:t>中国矿业大学</w:t>
            </w:r>
          </w:p>
        </w:tc>
      </w:tr>
      <w:tr w:rsidR="008B1344" w14:paraId="7BBCC31F" w14:textId="77777777">
        <w:tc>
          <w:tcPr>
            <w:tcW w:w="22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FD74CC" w14:textId="77777777" w:rsidR="008B1344" w:rsidRDefault="008B1344">
            <w:pPr>
              <w:ind w:firstLine="482"/>
              <w:jc w:val="center"/>
              <w:rPr>
                <w:rFonts w:ascii="宋体" w:hAnsi="宋体"/>
                <w:b/>
                <w:bCs/>
                <w:szCs w:val="24"/>
              </w:rPr>
            </w:pPr>
            <w:r>
              <w:rPr>
                <w:rFonts w:ascii="宋体" w:hAnsi="宋体" w:hint="eastAsia"/>
                <w:b/>
                <w:bCs/>
                <w:szCs w:val="24"/>
              </w:rPr>
              <w:t>发明人</w:t>
            </w:r>
          </w:p>
        </w:tc>
        <w:tc>
          <w:tcPr>
            <w:tcW w:w="7371" w:type="dxa"/>
            <w:gridSpan w:val="8"/>
            <w:tcBorders>
              <w:top w:val="single" w:sz="4" w:space="0" w:color="000000"/>
              <w:left w:val="nil"/>
              <w:bottom w:val="single" w:sz="4" w:space="0" w:color="000000"/>
              <w:right w:val="single" w:sz="4" w:space="0" w:color="000000"/>
            </w:tcBorders>
            <w:shd w:val="clear" w:color="auto" w:fill="FFFFFF"/>
            <w:vAlign w:val="center"/>
          </w:tcPr>
          <w:p w14:paraId="36768443" w14:textId="77777777" w:rsidR="008B1344" w:rsidRDefault="008B1344">
            <w:pPr>
              <w:ind w:firstLine="480"/>
              <w:rPr>
                <w:rFonts w:ascii="宋体" w:hAnsi="宋体"/>
                <w:szCs w:val="24"/>
              </w:rPr>
            </w:pPr>
            <w:r>
              <w:rPr>
                <w:szCs w:val="24"/>
              </w:rPr>
              <w:t>一</w:t>
            </w:r>
          </w:p>
        </w:tc>
      </w:tr>
      <w:tr w:rsidR="008B1344" w14:paraId="15A97C35"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139672BA" w14:textId="77777777" w:rsidR="008B1344" w:rsidRDefault="008B1344">
            <w:pPr>
              <w:ind w:firstLine="482"/>
              <w:jc w:val="center"/>
              <w:rPr>
                <w:rFonts w:ascii="宋体" w:hAnsi="宋体"/>
                <w:b/>
                <w:bCs/>
                <w:spacing w:val="-6"/>
                <w:kern w:val="0"/>
                <w:szCs w:val="24"/>
              </w:rPr>
            </w:pPr>
            <w:r>
              <w:rPr>
                <w:rFonts w:ascii="宋体" w:hAnsi="宋体" w:hint="eastAsia"/>
                <w:b/>
                <w:bCs/>
                <w:szCs w:val="24"/>
              </w:rPr>
              <w:t>申请专利类型</w:t>
            </w:r>
          </w:p>
        </w:tc>
        <w:tc>
          <w:tcPr>
            <w:tcW w:w="1653" w:type="dxa"/>
            <w:gridSpan w:val="2"/>
            <w:tcBorders>
              <w:top w:val="single" w:sz="4" w:space="0" w:color="000000"/>
              <w:left w:val="nil"/>
              <w:bottom w:val="single" w:sz="4" w:space="0" w:color="000000"/>
              <w:right w:val="single" w:sz="4" w:space="0" w:color="auto"/>
            </w:tcBorders>
            <w:vAlign w:val="center"/>
          </w:tcPr>
          <w:p w14:paraId="0DBC03CB" w14:textId="77777777" w:rsidR="008B1344" w:rsidRDefault="008B1344">
            <w:pPr>
              <w:ind w:firstLineChars="0" w:firstLine="0"/>
              <w:rPr>
                <w:rFonts w:ascii="宋体" w:hAnsi="宋体"/>
                <w:szCs w:val="24"/>
              </w:rPr>
            </w:pPr>
            <w:r>
              <w:rPr>
                <w:rFonts w:ascii="宋体" w:hAnsi="宋体" w:hint="eastAsia"/>
                <w:szCs w:val="24"/>
              </w:rPr>
              <w:t>（双击选项）</w:t>
            </w:r>
          </w:p>
        </w:tc>
        <w:tc>
          <w:tcPr>
            <w:tcW w:w="1260" w:type="dxa"/>
            <w:gridSpan w:val="2"/>
            <w:tcBorders>
              <w:top w:val="single" w:sz="4" w:space="0" w:color="000000"/>
              <w:left w:val="nil"/>
              <w:bottom w:val="single" w:sz="4" w:space="0" w:color="000000"/>
              <w:right w:val="single" w:sz="4" w:space="0" w:color="auto"/>
            </w:tcBorders>
            <w:vAlign w:val="center"/>
          </w:tcPr>
          <w:p w14:paraId="00EA3B65" w14:textId="77777777" w:rsidR="008B1344" w:rsidRDefault="008B1344">
            <w:pPr>
              <w:ind w:firstLineChars="0" w:firstLine="0"/>
              <w:jc w:val="center"/>
              <w:rPr>
                <w:rFonts w:ascii="宋体" w:hAnsi="宋体"/>
                <w:szCs w:val="24"/>
              </w:rPr>
            </w:pPr>
            <w:bookmarkStart w:id="0" w:name="CheckBox1"/>
            <w:bookmarkEnd w:id="0"/>
            <w:r>
              <w:rPr>
                <w:rFonts w:ascii="MS Gothic" w:eastAsia="MS Gothic" w:hAnsi="MS Gothic" w:hint="eastAsia"/>
                <w:szCs w:val="24"/>
              </w:rPr>
              <w:t>☒</w:t>
            </w:r>
            <w:r>
              <w:rPr>
                <w:rFonts w:ascii="宋体" w:hAnsi="宋体"/>
                <w:szCs w:val="24"/>
              </w:rPr>
              <w:t>发明</w:t>
            </w:r>
          </w:p>
        </w:tc>
        <w:tc>
          <w:tcPr>
            <w:tcW w:w="1620" w:type="dxa"/>
            <w:gridSpan w:val="3"/>
            <w:tcBorders>
              <w:top w:val="single" w:sz="4" w:space="0" w:color="000000"/>
              <w:left w:val="nil"/>
              <w:bottom w:val="single" w:sz="4" w:space="0" w:color="000000"/>
              <w:right w:val="single" w:sz="4" w:space="0" w:color="auto"/>
            </w:tcBorders>
            <w:vAlign w:val="center"/>
          </w:tcPr>
          <w:p w14:paraId="34F55175" w14:textId="77777777" w:rsidR="008B1344" w:rsidRDefault="008B1344">
            <w:pPr>
              <w:ind w:firstLineChars="0" w:firstLine="0"/>
              <w:jc w:val="center"/>
              <w:rPr>
                <w:rFonts w:ascii="宋体" w:hAnsi="宋体"/>
                <w:szCs w:val="24"/>
              </w:rPr>
            </w:pPr>
            <w:bookmarkStart w:id="1" w:name="CheckBox2"/>
            <w:bookmarkEnd w:id="1"/>
            <w:r>
              <w:rPr>
                <w:rFonts w:ascii="MS Gothic" w:eastAsia="MS Gothic" w:hAnsi="MS Gothic" w:hint="eastAsia"/>
                <w:szCs w:val="24"/>
              </w:rPr>
              <w:t>☐</w:t>
            </w:r>
            <w:r>
              <w:rPr>
                <w:rFonts w:ascii="宋体" w:hAnsi="宋体" w:hint="eastAsia"/>
                <w:szCs w:val="24"/>
              </w:rPr>
              <w:t>实用新型</w:t>
            </w:r>
          </w:p>
        </w:tc>
        <w:tc>
          <w:tcPr>
            <w:tcW w:w="2838" w:type="dxa"/>
            <w:tcBorders>
              <w:top w:val="single" w:sz="4" w:space="0" w:color="000000"/>
              <w:left w:val="nil"/>
              <w:bottom w:val="single" w:sz="4" w:space="0" w:color="000000"/>
              <w:right w:val="single" w:sz="4" w:space="0" w:color="000000"/>
            </w:tcBorders>
            <w:vAlign w:val="center"/>
          </w:tcPr>
          <w:p w14:paraId="4242BF16" w14:textId="77777777" w:rsidR="008B1344" w:rsidRDefault="008B1344">
            <w:pPr>
              <w:ind w:firstLineChars="0" w:firstLine="0"/>
              <w:jc w:val="center"/>
              <w:rPr>
                <w:rFonts w:ascii="宋体" w:hAnsi="宋体"/>
                <w:szCs w:val="24"/>
              </w:rPr>
            </w:pPr>
            <w:r>
              <w:rPr>
                <w:rFonts w:ascii="MS Gothic" w:eastAsia="MS Gothic" w:hAnsi="MS Gothic" w:hint="eastAsia"/>
                <w:szCs w:val="24"/>
              </w:rPr>
              <w:t>☐</w:t>
            </w:r>
            <w:r>
              <w:rPr>
                <w:rFonts w:ascii="宋体" w:hAnsi="宋体"/>
                <w:szCs w:val="24"/>
              </w:rPr>
              <w:t>外观设计</w:t>
            </w:r>
          </w:p>
        </w:tc>
      </w:tr>
      <w:tr w:rsidR="008B1344" w14:paraId="445ABA8A"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220ECAE2" w14:textId="77777777" w:rsidR="008B1344" w:rsidRDefault="008B1344">
            <w:pPr>
              <w:ind w:firstLine="482"/>
              <w:jc w:val="center"/>
              <w:rPr>
                <w:rFonts w:ascii="宋体" w:hAnsi="宋体"/>
                <w:b/>
                <w:bCs/>
                <w:szCs w:val="24"/>
              </w:rPr>
            </w:pPr>
            <w:r>
              <w:rPr>
                <w:rFonts w:ascii="宋体" w:hAnsi="宋体" w:hint="eastAsia"/>
                <w:b/>
                <w:bCs/>
                <w:szCs w:val="24"/>
              </w:rPr>
              <w:t>申请人地址</w:t>
            </w:r>
          </w:p>
        </w:tc>
        <w:tc>
          <w:tcPr>
            <w:tcW w:w="7371" w:type="dxa"/>
            <w:gridSpan w:val="8"/>
            <w:tcBorders>
              <w:top w:val="single" w:sz="4" w:space="0" w:color="000000"/>
              <w:left w:val="nil"/>
              <w:bottom w:val="single" w:sz="4" w:space="0" w:color="000000"/>
              <w:right w:val="single" w:sz="4" w:space="0" w:color="000000"/>
            </w:tcBorders>
            <w:vAlign w:val="center"/>
          </w:tcPr>
          <w:p w14:paraId="2C89FA79" w14:textId="77777777" w:rsidR="008B1344" w:rsidRDefault="008B1344">
            <w:pPr>
              <w:ind w:firstLine="480"/>
              <w:jc w:val="center"/>
              <w:rPr>
                <w:rFonts w:ascii="宋体" w:hAnsi="宋体"/>
                <w:szCs w:val="24"/>
              </w:rPr>
            </w:pPr>
            <w:r>
              <w:rPr>
                <w:rFonts w:ascii="宋体" w:hAnsi="宋体" w:hint="eastAsia"/>
                <w:szCs w:val="24"/>
              </w:rPr>
              <w:t>江苏省徐州市大学路1号中国矿业大学</w:t>
            </w:r>
          </w:p>
        </w:tc>
      </w:tr>
      <w:tr w:rsidR="008B1344" w14:paraId="528D200F"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67B31E04" w14:textId="77777777" w:rsidR="008B1344" w:rsidRDefault="008B1344">
            <w:pPr>
              <w:ind w:firstLine="482"/>
              <w:jc w:val="center"/>
              <w:rPr>
                <w:rFonts w:ascii="宋体" w:hAnsi="宋体"/>
                <w:b/>
                <w:bCs/>
                <w:spacing w:val="-6"/>
                <w:kern w:val="0"/>
                <w:szCs w:val="24"/>
              </w:rPr>
            </w:pPr>
            <w:r>
              <w:rPr>
                <w:rFonts w:ascii="宋体" w:hAnsi="宋体" w:hint="eastAsia"/>
                <w:b/>
                <w:bCs/>
                <w:szCs w:val="24"/>
              </w:rPr>
              <w:t>申请人邮编</w:t>
            </w:r>
          </w:p>
        </w:tc>
        <w:tc>
          <w:tcPr>
            <w:tcW w:w="2013" w:type="dxa"/>
            <w:gridSpan w:val="3"/>
            <w:tcBorders>
              <w:top w:val="single" w:sz="4" w:space="0" w:color="000000"/>
              <w:left w:val="nil"/>
              <w:bottom w:val="single" w:sz="4" w:space="0" w:color="auto"/>
              <w:right w:val="single" w:sz="4" w:space="0" w:color="auto"/>
            </w:tcBorders>
            <w:vAlign w:val="center"/>
          </w:tcPr>
          <w:p w14:paraId="5D937025" w14:textId="77777777" w:rsidR="008B1344" w:rsidRDefault="008B1344">
            <w:pPr>
              <w:ind w:firstLine="480"/>
              <w:jc w:val="center"/>
              <w:rPr>
                <w:rFonts w:ascii="宋体" w:hAnsi="宋体"/>
                <w:szCs w:val="24"/>
              </w:rPr>
            </w:pPr>
            <w:r>
              <w:rPr>
                <w:rFonts w:ascii="宋体" w:hAnsi="宋体" w:hint="eastAsia"/>
                <w:szCs w:val="24"/>
              </w:rPr>
              <w:t>221116</w:t>
            </w:r>
          </w:p>
        </w:tc>
        <w:tc>
          <w:tcPr>
            <w:tcW w:w="1980" w:type="dxa"/>
            <w:gridSpan w:val="3"/>
            <w:tcBorders>
              <w:top w:val="single" w:sz="4" w:space="0" w:color="000000"/>
              <w:left w:val="nil"/>
              <w:bottom w:val="single" w:sz="4" w:space="0" w:color="auto"/>
              <w:right w:val="single" w:sz="4" w:space="0" w:color="auto"/>
            </w:tcBorders>
            <w:vAlign w:val="center"/>
          </w:tcPr>
          <w:p w14:paraId="7C421C78" w14:textId="77777777" w:rsidR="008B1344" w:rsidRDefault="008B1344">
            <w:pPr>
              <w:ind w:firstLineChars="0" w:firstLine="0"/>
              <w:rPr>
                <w:rFonts w:ascii="宋体" w:hAnsi="宋体"/>
                <w:szCs w:val="24"/>
              </w:rPr>
            </w:pPr>
            <w:r>
              <w:rPr>
                <w:rFonts w:ascii="宋体" w:hAnsi="宋体" w:hint="eastAsia"/>
                <w:szCs w:val="24"/>
              </w:rPr>
              <w:t>组织机构代码</w:t>
            </w:r>
          </w:p>
        </w:tc>
        <w:tc>
          <w:tcPr>
            <w:tcW w:w="3378" w:type="dxa"/>
            <w:gridSpan w:val="2"/>
            <w:tcBorders>
              <w:top w:val="single" w:sz="4" w:space="0" w:color="000000"/>
              <w:left w:val="nil"/>
              <w:bottom w:val="single" w:sz="4" w:space="0" w:color="auto"/>
              <w:right w:val="single" w:sz="4" w:space="0" w:color="000000"/>
            </w:tcBorders>
            <w:vAlign w:val="center"/>
          </w:tcPr>
          <w:p w14:paraId="0F4B306B" w14:textId="77777777" w:rsidR="008B1344" w:rsidRDefault="008B1344">
            <w:pPr>
              <w:ind w:firstLine="480"/>
              <w:jc w:val="center"/>
              <w:rPr>
                <w:rFonts w:ascii="宋体" w:hAnsi="宋体"/>
                <w:szCs w:val="24"/>
              </w:rPr>
            </w:pPr>
            <w:r>
              <w:rPr>
                <w:rFonts w:ascii="宋体" w:hAnsi="宋体" w:hint="eastAsia"/>
                <w:szCs w:val="24"/>
              </w:rPr>
              <w:t>12100000466007570L</w:t>
            </w:r>
          </w:p>
        </w:tc>
      </w:tr>
      <w:tr w:rsidR="008B1344" w14:paraId="5A0C4015"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0B13B938" w14:textId="77777777" w:rsidR="008B1344" w:rsidRDefault="008B1344">
            <w:pPr>
              <w:ind w:firstLine="470"/>
              <w:jc w:val="center"/>
              <w:rPr>
                <w:rFonts w:ascii="宋体" w:hAnsi="宋体"/>
                <w:b/>
                <w:bCs/>
                <w:spacing w:val="-6"/>
                <w:kern w:val="0"/>
                <w:szCs w:val="24"/>
              </w:rPr>
            </w:pPr>
            <w:r>
              <w:rPr>
                <w:rFonts w:ascii="宋体" w:hAnsi="宋体" w:hint="eastAsia"/>
                <w:b/>
                <w:bCs/>
                <w:spacing w:val="-6"/>
                <w:kern w:val="0"/>
                <w:szCs w:val="24"/>
              </w:rPr>
              <w:t>所属学院</w:t>
            </w:r>
          </w:p>
        </w:tc>
        <w:tc>
          <w:tcPr>
            <w:tcW w:w="7371" w:type="dxa"/>
            <w:gridSpan w:val="8"/>
            <w:tcBorders>
              <w:top w:val="single" w:sz="4" w:space="0" w:color="000000"/>
              <w:left w:val="nil"/>
              <w:bottom w:val="single" w:sz="4" w:space="0" w:color="auto"/>
              <w:right w:val="single" w:sz="4" w:space="0" w:color="000000"/>
            </w:tcBorders>
            <w:vAlign w:val="center"/>
          </w:tcPr>
          <w:p w14:paraId="0EB53DB0" w14:textId="77777777" w:rsidR="008B1344" w:rsidRDefault="008B1344">
            <w:pPr>
              <w:ind w:firstLine="480"/>
              <w:jc w:val="center"/>
              <w:rPr>
                <w:rFonts w:ascii="宋体" w:hAnsi="宋体"/>
                <w:szCs w:val="24"/>
              </w:rPr>
            </w:pPr>
            <w:r>
              <w:rPr>
                <w:rFonts w:ascii="宋体" w:hAnsi="宋体" w:hint="eastAsia"/>
                <w:szCs w:val="24"/>
              </w:rPr>
              <w:t>环测学院</w:t>
            </w:r>
          </w:p>
        </w:tc>
      </w:tr>
      <w:tr w:rsidR="008B1344" w14:paraId="0C96939C"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230359D8" w14:textId="77777777" w:rsidR="008B1344" w:rsidRDefault="008B1344">
            <w:pPr>
              <w:ind w:firstLine="482"/>
              <w:jc w:val="center"/>
              <w:rPr>
                <w:rFonts w:ascii="宋体" w:hAnsi="宋体"/>
                <w:b/>
                <w:bCs/>
                <w:spacing w:val="-6"/>
                <w:kern w:val="0"/>
                <w:szCs w:val="24"/>
              </w:rPr>
            </w:pPr>
            <w:r>
              <w:rPr>
                <w:rFonts w:ascii="宋体" w:hAnsi="宋体" w:hint="eastAsia"/>
                <w:b/>
                <w:bCs/>
                <w:szCs w:val="24"/>
              </w:rPr>
              <w:t>第一发明人身份证号</w:t>
            </w:r>
          </w:p>
        </w:tc>
        <w:tc>
          <w:tcPr>
            <w:tcW w:w="7371" w:type="dxa"/>
            <w:gridSpan w:val="8"/>
            <w:tcBorders>
              <w:top w:val="single" w:sz="4" w:space="0" w:color="000000"/>
              <w:left w:val="nil"/>
              <w:bottom w:val="single" w:sz="4" w:space="0" w:color="auto"/>
              <w:right w:val="single" w:sz="4" w:space="0" w:color="000000"/>
            </w:tcBorders>
            <w:vAlign w:val="center"/>
          </w:tcPr>
          <w:p w14:paraId="529A82BE" w14:textId="77777777" w:rsidR="008B1344" w:rsidRDefault="008B1344">
            <w:pPr>
              <w:ind w:firstLine="480"/>
              <w:jc w:val="center"/>
              <w:rPr>
                <w:rFonts w:ascii="宋体" w:hAnsi="宋体"/>
                <w:szCs w:val="24"/>
              </w:rPr>
            </w:pPr>
          </w:p>
        </w:tc>
      </w:tr>
      <w:tr w:rsidR="008B1344" w14:paraId="63582F2E"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07A98052" w14:textId="77777777" w:rsidR="008B1344" w:rsidRDefault="008B1344">
            <w:pPr>
              <w:ind w:firstLine="482"/>
              <w:jc w:val="center"/>
              <w:rPr>
                <w:rFonts w:ascii="宋体" w:hAnsi="宋体"/>
                <w:b/>
                <w:bCs/>
                <w:spacing w:val="-6"/>
                <w:kern w:val="0"/>
                <w:szCs w:val="24"/>
              </w:rPr>
            </w:pPr>
            <w:r>
              <w:rPr>
                <w:rFonts w:ascii="宋体" w:hAnsi="宋体" w:hint="eastAsia"/>
                <w:b/>
                <w:bCs/>
                <w:szCs w:val="24"/>
              </w:rPr>
              <w:t>联系人</w:t>
            </w:r>
          </w:p>
        </w:tc>
        <w:tc>
          <w:tcPr>
            <w:tcW w:w="2013" w:type="dxa"/>
            <w:gridSpan w:val="3"/>
            <w:tcBorders>
              <w:top w:val="single" w:sz="4" w:space="0" w:color="000000"/>
              <w:left w:val="nil"/>
              <w:bottom w:val="single" w:sz="4" w:space="0" w:color="auto"/>
              <w:right w:val="single" w:sz="4" w:space="0" w:color="auto"/>
            </w:tcBorders>
            <w:vAlign w:val="center"/>
          </w:tcPr>
          <w:p w14:paraId="0CAC898E" w14:textId="77777777" w:rsidR="008B1344" w:rsidRDefault="008B1344">
            <w:pPr>
              <w:ind w:firstLine="480"/>
              <w:jc w:val="center"/>
              <w:rPr>
                <w:rFonts w:ascii="宋体" w:hAnsi="宋体" w:cs="宋体"/>
                <w:szCs w:val="24"/>
              </w:rPr>
            </w:pPr>
          </w:p>
        </w:tc>
        <w:tc>
          <w:tcPr>
            <w:tcW w:w="1260" w:type="dxa"/>
            <w:gridSpan w:val="2"/>
            <w:tcBorders>
              <w:top w:val="single" w:sz="4" w:space="0" w:color="auto"/>
              <w:left w:val="nil"/>
              <w:bottom w:val="single" w:sz="4" w:space="0" w:color="auto"/>
              <w:right w:val="single" w:sz="4" w:space="0" w:color="auto"/>
            </w:tcBorders>
            <w:vAlign w:val="center"/>
          </w:tcPr>
          <w:p w14:paraId="5225D62A" w14:textId="77777777" w:rsidR="008B1344" w:rsidRDefault="008B1344">
            <w:pPr>
              <w:ind w:firstLine="480"/>
              <w:jc w:val="center"/>
              <w:rPr>
                <w:rFonts w:ascii="宋体" w:hAnsi="宋体" w:cs="宋体"/>
                <w:szCs w:val="24"/>
              </w:rPr>
            </w:pPr>
            <w:r>
              <w:rPr>
                <w:rFonts w:ascii="宋体" w:hAnsi="宋体" w:cs="宋体" w:hint="eastAsia"/>
                <w:szCs w:val="24"/>
              </w:rPr>
              <w:t>手机</w:t>
            </w:r>
          </w:p>
        </w:tc>
        <w:tc>
          <w:tcPr>
            <w:tcW w:w="4098" w:type="dxa"/>
            <w:gridSpan w:val="3"/>
            <w:tcBorders>
              <w:top w:val="single" w:sz="4" w:space="0" w:color="auto"/>
              <w:left w:val="nil"/>
              <w:bottom w:val="single" w:sz="4" w:space="0" w:color="auto"/>
              <w:right w:val="single" w:sz="4" w:space="0" w:color="000000"/>
            </w:tcBorders>
            <w:vAlign w:val="center"/>
          </w:tcPr>
          <w:p w14:paraId="1095F156" w14:textId="77777777" w:rsidR="008B1344" w:rsidRDefault="008B1344">
            <w:pPr>
              <w:ind w:firstLine="480"/>
              <w:jc w:val="center"/>
              <w:rPr>
                <w:rFonts w:ascii="宋体" w:hAnsi="宋体" w:cs="宋体"/>
                <w:szCs w:val="24"/>
              </w:rPr>
            </w:pPr>
          </w:p>
        </w:tc>
      </w:tr>
      <w:tr w:rsidR="008B1344" w14:paraId="2C119D38" w14:textId="77777777">
        <w:tc>
          <w:tcPr>
            <w:tcW w:w="2235" w:type="dxa"/>
            <w:tcBorders>
              <w:top w:val="single" w:sz="4" w:space="0" w:color="000000"/>
              <w:left w:val="single" w:sz="4" w:space="0" w:color="000000"/>
              <w:bottom w:val="single" w:sz="4" w:space="0" w:color="000000"/>
              <w:right w:val="single" w:sz="4" w:space="0" w:color="000000"/>
            </w:tcBorders>
            <w:vAlign w:val="center"/>
          </w:tcPr>
          <w:p w14:paraId="4916E7BA" w14:textId="77777777" w:rsidR="008B1344" w:rsidRDefault="008B1344">
            <w:pPr>
              <w:ind w:firstLine="482"/>
              <w:jc w:val="center"/>
              <w:rPr>
                <w:rFonts w:ascii="宋体" w:hAnsi="宋体"/>
                <w:b/>
                <w:bCs/>
                <w:spacing w:val="-6"/>
                <w:kern w:val="0"/>
                <w:szCs w:val="24"/>
              </w:rPr>
            </w:pPr>
            <w:r>
              <w:rPr>
                <w:rFonts w:ascii="宋体" w:hAnsi="宋体" w:hint="eastAsia"/>
                <w:b/>
                <w:bCs/>
                <w:szCs w:val="24"/>
              </w:rPr>
              <w:t>E-mail</w:t>
            </w:r>
          </w:p>
        </w:tc>
        <w:tc>
          <w:tcPr>
            <w:tcW w:w="7371" w:type="dxa"/>
            <w:gridSpan w:val="8"/>
            <w:tcBorders>
              <w:top w:val="single" w:sz="4" w:space="0" w:color="auto"/>
              <w:left w:val="nil"/>
              <w:bottom w:val="single" w:sz="4" w:space="0" w:color="000000"/>
              <w:right w:val="single" w:sz="4" w:space="0" w:color="000000"/>
            </w:tcBorders>
            <w:vAlign w:val="center"/>
          </w:tcPr>
          <w:p w14:paraId="0EC4B99E" w14:textId="77777777" w:rsidR="008B1344" w:rsidRDefault="008B1344">
            <w:pPr>
              <w:ind w:firstLine="480"/>
              <w:jc w:val="center"/>
              <w:rPr>
                <w:rFonts w:ascii="宋体" w:hAnsi="宋体" w:cs="宋体"/>
                <w:szCs w:val="24"/>
              </w:rPr>
            </w:pPr>
          </w:p>
        </w:tc>
      </w:tr>
      <w:tr w:rsidR="008B1344" w14:paraId="545E2308" w14:textId="77777777">
        <w:tc>
          <w:tcPr>
            <w:tcW w:w="9606" w:type="dxa"/>
            <w:gridSpan w:val="9"/>
            <w:tcBorders>
              <w:top w:val="single" w:sz="4" w:space="0" w:color="000000"/>
              <w:left w:val="single" w:sz="4" w:space="0" w:color="000000"/>
              <w:bottom w:val="single" w:sz="4" w:space="0" w:color="000000"/>
              <w:right w:val="single" w:sz="4" w:space="0" w:color="000000"/>
            </w:tcBorders>
            <w:vAlign w:val="center"/>
          </w:tcPr>
          <w:p w14:paraId="3AC93760" w14:textId="77777777" w:rsidR="008B1344" w:rsidRDefault="008B1344">
            <w:pPr>
              <w:ind w:firstLine="482"/>
              <w:jc w:val="center"/>
              <w:rPr>
                <w:rFonts w:ascii="宋体" w:hAnsi="宋体"/>
                <w:b/>
                <w:bCs/>
                <w:szCs w:val="24"/>
              </w:rPr>
            </w:pPr>
            <w:r>
              <w:rPr>
                <w:rFonts w:ascii="宋体" w:hAnsi="宋体" w:hint="eastAsia"/>
                <w:b/>
                <w:bCs/>
                <w:szCs w:val="24"/>
              </w:rPr>
              <w:t>（若学生是第一发明人或是联系人，请同时留老师的联系电话和邮箱）</w:t>
            </w:r>
          </w:p>
        </w:tc>
      </w:tr>
      <w:tr w:rsidR="008B1344" w14:paraId="0919D237" w14:textId="77777777">
        <w:tc>
          <w:tcPr>
            <w:tcW w:w="2448" w:type="dxa"/>
            <w:gridSpan w:val="2"/>
            <w:tcBorders>
              <w:top w:val="single" w:sz="4" w:space="0" w:color="000000"/>
              <w:left w:val="single" w:sz="4" w:space="0" w:color="000000"/>
              <w:bottom w:val="single" w:sz="4" w:space="0" w:color="000000"/>
              <w:right w:val="single" w:sz="4" w:space="0" w:color="000000"/>
            </w:tcBorders>
            <w:vAlign w:val="center"/>
          </w:tcPr>
          <w:p w14:paraId="3A72DCD9" w14:textId="77777777" w:rsidR="008B1344" w:rsidRDefault="008B1344">
            <w:pPr>
              <w:ind w:firstLine="480"/>
              <w:jc w:val="center"/>
              <w:rPr>
                <w:rFonts w:ascii="宋体" w:hAnsi="宋体"/>
                <w:szCs w:val="24"/>
              </w:rPr>
            </w:pPr>
          </w:p>
        </w:tc>
        <w:tc>
          <w:tcPr>
            <w:tcW w:w="7158" w:type="dxa"/>
            <w:gridSpan w:val="7"/>
            <w:tcBorders>
              <w:top w:val="single" w:sz="4" w:space="0" w:color="auto"/>
              <w:left w:val="nil"/>
              <w:bottom w:val="single" w:sz="4" w:space="0" w:color="000000"/>
              <w:right w:val="single" w:sz="4" w:space="0" w:color="000000"/>
            </w:tcBorders>
            <w:vAlign w:val="center"/>
          </w:tcPr>
          <w:p w14:paraId="638F3CBC" w14:textId="77777777" w:rsidR="008B1344" w:rsidRDefault="008B1344">
            <w:pPr>
              <w:ind w:firstLine="480"/>
              <w:jc w:val="center"/>
              <w:rPr>
                <w:rFonts w:ascii="宋体" w:hAnsi="宋体"/>
                <w:szCs w:val="24"/>
              </w:rPr>
            </w:pPr>
          </w:p>
        </w:tc>
      </w:tr>
    </w:tbl>
    <w:p w14:paraId="3EA23A42" w14:textId="77777777" w:rsidR="008B1344" w:rsidRDefault="008B1344">
      <w:pPr>
        <w:ind w:firstLine="480"/>
        <w:rPr>
          <w:szCs w:val="24"/>
        </w:rPr>
      </w:pPr>
    </w:p>
    <w:p w14:paraId="70A1CB3E" w14:textId="77777777" w:rsidR="008B1344" w:rsidRDefault="008B1344">
      <w:pPr>
        <w:ind w:firstLine="480"/>
        <w:rPr>
          <w:szCs w:val="24"/>
        </w:rPr>
      </w:pPr>
    </w:p>
    <w:p w14:paraId="09FEFE7D" w14:textId="77777777" w:rsidR="008B1344" w:rsidRDefault="008B1344">
      <w:pPr>
        <w:ind w:firstLine="480"/>
        <w:rPr>
          <w:szCs w:val="24"/>
        </w:rPr>
        <w:sectPr w:rsidR="008B1344">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851" w:footer="992" w:gutter="0"/>
          <w:cols w:space="720"/>
          <w:docGrid w:type="lines" w:linePitch="326"/>
        </w:sectPr>
      </w:pPr>
      <w:r>
        <w:rPr>
          <w:rFonts w:hint="eastAsia"/>
          <w:szCs w:val="24"/>
          <w:highlight w:val="yellow"/>
        </w:rPr>
        <w:t>请确保专利在论文见刊前进行申请</w:t>
      </w:r>
    </w:p>
    <w:p w14:paraId="1675C9B8" w14:textId="77777777" w:rsidR="008B1344" w:rsidRDefault="008B1344">
      <w:pPr>
        <w:ind w:firstLine="480"/>
        <w:rPr>
          <w:szCs w:val="24"/>
        </w:rPr>
      </w:pPr>
      <w:r>
        <w:rPr>
          <w:szCs w:val="24"/>
        </w:rPr>
        <w:lastRenderedPageBreak/>
        <w:t>本发明公开了一种主动式电法探测岩层稳定性定量评价方法，属于</w:t>
      </w:r>
      <w:r>
        <w:t>矿山工程领域</w:t>
      </w:r>
      <w:r>
        <w:rPr>
          <w:szCs w:val="24"/>
        </w:rPr>
        <w:t>。采集现场地质特征基本资料</w:t>
      </w:r>
      <w:r>
        <w:rPr>
          <w:rFonts w:hint="eastAsia"/>
          <w:szCs w:val="24"/>
        </w:rPr>
        <w:t>，</w:t>
      </w:r>
      <w:r>
        <w:rPr>
          <w:szCs w:val="24"/>
        </w:rPr>
        <w:t>采用直流电法对岩层进行探测获取地层电阻率分布数据；计算每层电阻率的指标参数</w:t>
      </w:r>
      <w:r>
        <w:rPr>
          <w:szCs w:val="24"/>
        </w:rPr>
        <w:t>Δ</w:t>
      </w:r>
      <w:r>
        <w:rPr>
          <w:rFonts w:hint="eastAsia"/>
          <w:szCs w:val="24"/>
        </w:rPr>
        <w:t>V</w:t>
      </w:r>
      <w:r>
        <w:rPr>
          <w:szCs w:val="24"/>
        </w:rPr>
        <w:t>，根据岩层的不同深度给不同水平下的</w:t>
      </w:r>
      <w:r>
        <w:rPr>
          <w:szCs w:val="24"/>
        </w:rPr>
        <w:t>Δ</w:t>
      </w:r>
      <w:r>
        <w:rPr>
          <w:rFonts w:hint="eastAsia"/>
          <w:szCs w:val="24"/>
        </w:rPr>
        <w:t>V</w:t>
      </w:r>
      <w:r>
        <w:rPr>
          <w:rFonts w:hint="eastAsia"/>
          <w:szCs w:val="24"/>
          <w:vertAlign w:val="subscript"/>
        </w:rPr>
        <w:t>j</w:t>
      </w:r>
      <w:r>
        <w:rPr>
          <w:szCs w:val="24"/>
        </w:rPr>
        <w:t>赋予不同的权重值；最后结合各岩层的</w:t>
      </w:r>
      <w:r>
        <w:rPr>
          <w:rFonts w:hint="eastAsia"/>
          <w:szCs w:val="24"/>
        </w:rPr>
        <w:t>电性，渗透率，岩体力学参数</w:t>
      </w:r>
      <w:r>
        <w:rPr>
          <w:szCs w:val="24"/>
        </w:rPr>
        <w:t>等参数作为自变量，底板</w:t>
      </w:r>
      <w:r>
        <w:rPr>
          <w:rFonts w:hint="eastAsia"/>
          <w:szCs w:val="24"/>
        </w:rPr>
        <w:t>稳定性</w:t>
      </w:r>
      <w:r>
        <w:rPr>
          <w:szCs w:val="24"/>
        </w:rPr>
        <w:t>作为因变量，</w:t>
      </w:r>
      <w:r>
        <w:rPr>
          <w:rFonts w:hint="eastAsia"/>
          <w:szCs w:val="24"/>
        </w:rPr>
        <w:t>通过已知区域的自变量与因变量建立</w:t>
      </w:r>
      <w:r>
        <w:rPr>
          <w:szCs w:val="24"/>
        </w:rPr>
        <w:t>Logistics</w:t>
      </w:r>
      <w:r>
        <w:rPr>
          <w:szCs w:val="24"/>
        </w:rPr>
        <w:t>回归</w:t>
      </w:r>
      <w:r>
        <w:rPr>
          <w:rFonts w:hint="eastAsia"/>
          <w:szCs w:val="24"/>
        </w:rPr>
        <w:t>模型</w:t>
      </w:r>
      <w:r>
        <w:rPr>
          <w:szCs w:val="24"/>
        </w:rPr>
        <w:t>，</w:t>
      </w:r>
      <w:r>
        <w:rPr>
          <w:rFonts w:hint="eastAsia"/>
          <w:szCs w:val="24"/>
        </w:rPr>
        <w:t>依据建立好的</w:t>
      </w:r>
      <w:r>
        <w:rPr>
          <w:szCs w:val="24"/>
        </w:rPr>
        <w:t>Logistics</w:t>
      </w:r>
      <w:r>
        <w:rPr>
          <w:szCs w:val="24"/>
        </w:rPr>
        <w:t>回归</w:t>
      </w:r>
      <w:r>
        <w:rPr>
          <w:rFonts w:hint="eastAsia"/>
          <w:szCs w:val="24"/>
        </w:rPr>
        <w:t>模型对待评价区域</w:t>
      </w:r>
      <w:r>
        <w:rPr>
          <w:szCs w:val="24"/>
        </w:rPr>
        <w:t>底板稳定性情况</w:t>
      </w:r>
      <w:r>
        <w:rPr>
          <w:rFonts w:hint="eastAsia"/>
          <w:szCs w:val="24"/>
        </w:rPr>
        <w:t>进行评价</w:t>
      </w:r>
      <w:r>
        <w:rPr>
          <w:szCs w:val="24"/>
        </w:rPr>
        <w:t>，以此判别岩层稳定性引发的灾害事故。通过得出的综合指标值对岩层底板周围稳定性状况进行判断，实现了由传统的定性解释向定量解释转变，对于煤矿突水、瓦斯突出等灾害的探测预警具有重要的应用价值。</w:t>
      </w:r>
    </w:p>
    <w:p w14:paraId="3FC8562F" w14:textId="77777777" w:rsidR="008B1344" w:rsidRDefault="008B1344">
      <w:pPr>
        <w:ind w:leftChars="100" w:left="240" w:firstLineChars="100" w:firstLine="240"/>
        <w:rPr>
          <w:szCs w:val="24"/>
        </w:rPr>
      </w:pPr>
    </w:p>
    <w:p w14:paraId="039F27B6" w14:textId="77777777" w:rsidR="008B1344" w:rsidRDefault="008B1344">
      <w:pPr>
        <w:ind w:leftChars="100" w:left="240" w:firstLineChars="100" w:firstLine="240"/>
        <w:rPr>
          <w:szCs w:val="24"/>
        </w:rPr>
      </w:pPr>
    </w:p>
    <w:p w14:paraId="0BC33468" w14:textId="77777777" w:rsidR="008B1344" w:rsidRDefault="008B1344">
      <w:pPr>
        <w:ind w:leftChars="100" w:left="240" w:firstLineChars="100" w:firstLine="240"/>
        <w:rPr>
          <w:szCs w:val="24"/>
        </w:rPr>
        <w:sectPr w:rsidR="008B1344">
          <w:pgSz w:w="11906" w:h="16838"/>
          <w:pgMar w:top="1134" w:right="1134" w:bottom="1134" w:left="1134" w:header="851" w:footer="992" w:gutter="0"/>
          <w:cols w:space="720"/>
          <w:docGrid w:type="lines" w:linePitch="326"/>
        </w:sectPr>
      </w:pPr>
      <w:r>
        <w:rPr>
          <w:rFonts w:hint="eastAsia"/>
          <w:szCs w:val="24"/>
          <w:highlight w:val="yellow"/>
        </w:rPr>
        <w:t>字数不能超过</w:t>
      </w:r>
      <w:r>
        <w:rPr>
          <w:rFonts w:hint="eastAsia"/>
          <w:szCs w:val="24"/>
          <w:highlight w:val="yellow"/>
        </w:rPr>
        <w:t>300</w:t>
      </w:r>
      <w:r>
        <w:rPr>
          <w:rFonts w:hint="eastAsia"/>
          <w:szCs w:val="24"/>
          <w:highlight w:val="yellow"/>
        </w:rPr>
        <w:t>。</w:t>
      </w:r>
    </w:p>
    <w:p w14:paraId="5ABE319A" w14:textId="77777777" w:rsidR="008B1344" w:rsidRDefault="008B1344">
      <w:pPr>
        <w:ind w:leftChars="100" w:left="240" w:firstLineChars="100" w:firstLine="240"/>
        <w:rPr>
          <w:szCs w:val="24"/>
        </w:rPr>
      </w:pPr>
    </w:p>
    <w:p w14:paraId="4D81C726" w14:textId="77777777" w:rsidR="008B1344" w:rsidRDefault="008B1344">
      <w:pPr>
        <w:ind w:leftChars="100" w:left="240" w:firstLineChars="100" w:firstLine="240"/>
        <w:rPr>
          <w:szCs w:val="24"/>
        </w:rPr>
      </w:pPr>
    </w:p>
    <w:p w14:paraId="06C1CD5B" w14:textId="206285D3" w:rsidR="008B1344" w:rsidRDefault="002915DA">
      <w:pPr>
        <w:ind w:firstLine="480"/>
        <w:jc w:val="center"/>
      </w:pPr>
      <w:r>
        <w:rPr>
          <w:noProof/>
        </w:rPr>
        <w:drawing>
          <wp:inline distT="0" distB="0" distL="0" distR="0" wp14:anchorId="64D1351B" wp14:editId="14A1DB30">
            <wp:extent cx="2493010" cy="5119370"/>
            <wp:effectExtent l="0" t="0" r="0" b="24130"/>
            <wp:docPr id="1" name="图示 3"/>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3EFD9A6" w14:textId="77777777" w:rsidR="008B1344" w:rsidRDefault="008B1344">
      <w:pPr>
        <w:ind w:leftChars="100" w:left="240" w:firstLineChars="100" w:firstLine="240"/>
        <w:rPr>
          <w:szCs w:val="24"/>
        </w:rPr>
        <w:sectPr w:rsidR="008B1344">
          <w:headerReference w:type="default" r:id="rId17"/>
          <w:pgSz w:w="11906" w:h="16838"/>
          <w:pgMar w:top="1134" w:right="1134" w:bottom="1134" w:left="1134" w:header="851" w:footer="992" w:gutter="0"/>
          <w:cols w:space="720"/>
          <w:docGrid w:type="lines" w:linePitch="326"/>
        </w:sectPr>
      </w:pPr>
    </w:p>
    <w:p w14:paraId="337D9AFC" w14:textId="77777777" w:rsidR="008B1344" w:rsidRDefault="008B1344">
      <w:pPr>
        <w:ind w:firstLine="480"/>
      </w:pPr>
      <w:r>
        <w:lastRenderedPageBreak/>
        <w:t>1.</w:t>
      </w:r>
      <w:r>
        <w:t>一种主动式电</w:t>
      </w:r>
      <w:r>
        <w:rPr>
          <w:rFonts w:hint="eastAsia"/>
        </w:rPr>
        <w:t>法</w:t>
      </w:r>
      <w:r>
        <w:t>探测岩层稳定性定量评价方法，其特征在于，包括以下步骤：</w:t>
      </w:r>
    </w:p>
    <w:p w14:paraId="74AF7BAD" w14:textId="77777777" w:rsidR="008B1344" w:rsidRDefault="008B1344">
      <w:pPr>
        <w:ind w:firstLine="480"/>
        <w:rPr>
          <w:szCs w:val="24"/>
        </w:rPr>
      </w:pPr>
      <w:r>
        <w:rPr>
          <w:rFonts w:hint="eastAsia"/>
          <w:szCs w:val="24"/>
        </w:rPr>
        <w:t>1</w:t>
      </w:r>
      <w:r>
        <w:rPr>
          <w:rFonts w:hint="eastAsia"/>
          <w:szCs w:val="24"/>
        </w:rPr>
        <w:t>）</w:t>
      </w:r>
      <w:r>
        <w:rPr>
          <w:szCs w:val="24"/>
        </w:rPr>
        <w:t>采集</w:t>
      </w:r>
      <w:r>
        <w:rPr>
          <w:rFonts w:hint="eastAsia"/>
          <w:szCs w:val="24"/>
        </w:rPr>
        <w:t>被测巷道区域现场的地质特征基本资料；</w:t>
      </w:r>
    </w:p>
    <w:p w14:paraId="0B289CA7" w14:textId="77777777" w:rsidR="008B1344" w:rsidRDefault="008B1344">
      <w:pPr>
        <w:pStyle w:val="a9"/>
        <w:ind w:firstLine="480"/>
        <w:rPr>
          <w:szCs w:val="24"/>
        </w:rPr>
      </w:pPr>
      <w:r>
        <w:rPr>
          <w:rFonts w:hint="eastAsia"/>
          <w:szCs w:val="24"/>
        </w:rPr>
        <w:t>2</w:t>
      </w:r>
      <w:r>
        <w:rPr>
          <w:rFonts w:hint="eastAsia"/>
          <w:szCs w:val="24"/>
        </w:rPr>
        <w:t>）在掘进工作完成后，</w:t>
      </w:r>
      <w:r>
        <w:rPr>
          <w:szCs w:val="24"/>
        </w:rPr>
        <w:t>运用</w:t>
      </w:r>
      <w:r>
        <w:rPr>
          <w:rFonts w:hint="eastAsia"/>
          <w:szCs w:val="24"/>
        </w:rPr>
        <w:t>直流电法</w:t>
      </w:r>
      <w:r>
        <w:rPr>
          <w:szCs w:val="24"/>
        </w:rPr>
        <w:t>对</w:t>
      </w:r>
      <w:r>
        <w:rPr>
          <w:rFonts w:hint="eastAsia"/>
          <w:szCs w:val="24"/>
        </w:rPr>
        <w:t>该区域的巷道底板岩层进行</w:t>
      </w:r>
      <w:r>
        <w:rPr>
          <w:szCs w:val="24"/>
        </w:rPr>
        <w:t>探测</w:t>
      </w:r>
      <w:r>
        <w:rPr>
          <w:rFonts w:hint="eastAsia"/>
          <w:szCs w:val="24"/>
        </w:rPr>
        <w:t>，在巷道中采用电法三级装置观测方案进行电极布置和电位数据采集</w:t>
      </w:r>
      <w:r>
        <w:rPr>
          <w:szCs w:val="24"/>
        </w:rPr>
        <w:t>；</w:t>
      </w:r>
      <w:r>
        <w:rPr>
          <w:rFonts w:hint="eastAsia"/>
          <w:szCs w:val="24"/>
        </w:rPr>
        <w:t xml:space="preserve"> </w:t>
      </w:r>
    </w:p>
    <w:p w14:paraId="300E6F70" w14:textId="77777777" w:rsidR="008B1344" w:rsidRDefault="008B1344">
      <w:pPr>
        <w:pStyle w:val="a9"/>
        <w:ind w:firstLine="480"/>
        <w:rPr>
          <w:szCs w:val="24"/>
        </w:rPr>
      </w:pPr>
      <w:r>
        <w:rPr>
          <w:szCs w:val="24"/>
        </w:rPr>
        <w:t>3</w:t>
      </w:r>
      <w:r>
        <w:rPr>
          <w:rFonts w:hint="eastAsia"/>
          <w:szCs w:val="24"/>
        </w:rPr>
        <w:t>）</w:t>
      </w:r>
      <w:r>
        <w:rPr>
          <w:szCs w:val="24"/>
        </w:rPr>
        <w:t>将探测</w:t>
      </w:r>
      <w:r>
        <w:rPr>
          <w:rFonts w:hint="eastAsia"/>
          <w:szCs w:val="24"/>
        </w:rPr>
        <w:t>得到的电位</w:t>
      </w:r>
      <w:r>
        <w:rPr>
          <w:szCs w:val="24"/>
        </w:rPr>
        <w:t>数据进行</w:t>
      </w:r>
      <w:r>
        <w:rPr>
          <w:rFonts w:hint="eastAsia"/>
          <w:szCs w:val="24"/>
        </w:rPr>
        <w:t>预处理，预处理包括剔除数据异常点，对电位数据降噪</w:t>
      </w:r>
      <w:r>
        <w:rPr>
          <w:szCs w:val="24"/>
        </w:rPr>
        <w:t>处理分析，</w:t>
      </w:r>
      <w:r>
        <w:rPr>
          <w:rFonts w:hint="eastAsia"/>
          <w:szCs w:val="24"/>
        </w:rPr>
        <w:t>从而</w:t>
      </w:r>
      <w:r>
        <w:rPr>
          <w:szCs w:val="24"/>
        </w:rPr>
        <w:t>排除</w:t>
      </w:r>
      <w:r>
        <w:rPr>
          <w:rFonts w:hint="eastAsia"/>
          <w:szCs w:val="24"/>
        </w:rPr>
        <w:t>巷道内金属体产生的干扰以及巷道内空腔产生的</w:t>
      </w:r>
      <w:r>
        <w:rPr>
          <w:szCs w:val="24"/>
        </w:rPr>
        <w:t>影响</w:t>
      </w:r>
      <w:r>
        <w:rPr>
          <w:rFonts w:hint="eastAsia"/>
          <w:szCs w:val="24"/>
        </w:rPr>
        <w:t>，金属体包括采掘设备、支护装置，利用降噪处理后的多电位数据计算底板岩层等效电阻率</w:t>
      </w:r>
      <w:r>
        <w:rPr>
          <w:rFonts w:hint="eastAsia"/>
          <w:szCs w:val="24"/>
        </w:rPr>
        <w:t>X</w:t>
      </w:r>
      <w:r>
        <w:rPr>
          <w:szCs w:val="24"/>
        </w:rPr>
        <w:t>；</w:t>
      </w:r>
    </w:p>
    <w:p w14:paraId="34D5DB14" w14:textId="77777777" w:rsidR="008B1344" w:rsidRDefault="008B1344">
      <w:pPr>
        <w:pStyle w:val="a9"/>
        <w:ind w:firstLine="480"/>
        <w:rPr>
          <w:szCs w:val="24"/>
        </w:rPr>
      </w:pPr>
      <w:r>
        <w:rPr>
          <w:szCs w:val="24"/>
        </w:rPr>
        <w:t>4</w:t>
      </w:r>
      <w:r>
        <w:rPr>
          <w:rFonts w:hint="eastAsia"/>
          <w:szCs w:val="24"/>
        </w:rPr>
        <w:t>）在电法探测的有效深度内，假设巷道底板岩层均匀分布，以电极距为划分间距将底板岩层划为等间距的</w:t>
      </w:r>
      <w:r>
        <w:rPr>
          <w:szCs w:val="24"/>
        </w:rPr>
        <w:t>j</w:t>
      </w:r>
      <w:r>
        <w:rPr>
          <w:rFonts w:hint="eastAsia"/>
          <w:szCs w:val="24"/>
        </w:rPr>
        <w:t>层，将底板岩层电阻率数据</w:t>
      </w:r>
      <w:r>
        <w:rPr>
          <w:rFonts w:hint="eastAsia"/>
          <w:szCs w:val="24"/>
        </w:rPr>
        <w:t>X</w:t>
      </w:r>
      <w:r>
        <w:rPr>
          <w:rFonts w:hint="eastAsia"/>
          <w:szCs w:val="24"/>
        </w:rPr>
        <w:t>按照岩层同一深度水平原则下分为一组</w:t>
      </w:r>
      <w:r>
        <w:rPr>
          <w:szCs w:val="24"/>
        </w:rPr>
        <w:t>Y</w:t>
      </w:r>
      <w:r>
        <w:rPr>
          <w:szCs w:val="24"/>
          <w:vertAlign w:val="subscript"/>
        </w:rPr>
        <w:t>j</w:t>
      </w:r>
      <w:r>
        <w:rPr>
          <w:rFonts w:hint="eastAsia"/>
          <w:szCs w:val="24"/>
        </w:rPr>
        <w:t>；</w:t>
      </w:r>
      <w:r>
        <w:rPr>
          <w:szCs w:val="24"/>
        </w:rPr>
        <w:t xml:space="preserve"> </w:t>
      </w:r>
    </w:p>
    <w:p w14:paraId="0B425B5F" w14:textId="77777777" w:rsidR="008B1344" w:rsidRDefault="008B1344">
      <w:pPr>
        <w:ind w:firstLine="480"/>
      </w:pPr>
      <w:r>
        <w:rPr>
          <w:szCs w:val="24"/>
        </w:rPr>
        <w:t>5</w:t>
      </w:r>
      <w:r>
        <w:rPr>
          <w:rFonts w:hint="eastAsia"/>
          <w:szCs w:val="24"/>
        </w:rPr>
        <w:t>）构建数学模型</w:t>
      </w:r>
      <w:r>
        <w:rPr>
          <w:szCs w:val="24"/>
        </w:rPr>
        <w:t>ΔV</w:t>
      </w:r>
      <w:r>
        <w:rPr>
          <w:szCs w:val="24"/>
          <w:vertAlign w:val="subscript"/>
        </w:rPr>
        <w:t>j</w:t>
      </w:r>
      <w:r>
        <w:rPr>
          <w:rFonts w:hint="eastAsia"/>
          <w:szCs w:val="24"/>
        </w:rPr>
        <w:t>计算被测区域</w:t>
      </w:r>
      <w:r>
        <w:rPr>
          <w:rFonts w:hint="eastAsia"/>
        </w:rPr>
        <w:t>第</w:t>
      </w:r>
      <w:r>
        <w:t>j</w:t>
      </w:r>
      <w:r>
        <w:rPr>
          <w:rFonts w:hint="eastAsia"/>
        </w:rPr>
        <w:t>层水平下</w:t>
      </w:r>
      <w:r>
        <w:rPr>
          <w:rFonts w:hint="eastAsia"/>
          <w:szCs w:val="24"/>
        </w:rPr>
        <w:t>底板岩层的电法变异系数；</w:t>
      </w:r>
    </w:p>
    <w:p w14:paraId="0BB7FB78" w14:textId="513EB4CB" w:rsidR="008B1344" w:rsidRDefault="008B1344">
      <w:pPr>
        <w:pStyle w:val="a9"/>
        <w:ind w:firstLine="480"/>
        <w:rPr>
          <w:szCs w:val="24"/>
        </w:rPr>
      </w:pPr>
      <w:r>
        <w:rPr>
          <w:szCs w:val="24"/>
        </w:rPr>
        <w:t>6</w:t>
      </w:r>
      <w:r>
        <w:rPr>
          <w:rFonts w:hint="eastAsia"/>
          <w:szCs w:val="24"/>
        </w:rPr>
        <w:t>）</w:t>
      </w:r>
      <w:bookmarkStart w:id="2" w:name="_Hlk91323844"/>
      <w:r>
        <w:rPr>
          <w:rFonts w:hint="eastAsia"/>
          <w:szCs w:val="24"/>
        </w:rPr>
        <w:t>由于探测精度会随着探测深度的增加而降低，故通过对底板岩层的电法变异系数附加权重因子，降低远距离电法变异系数对</w:t>
      </w:r>
      <w:ins w:id="3" w:author="Kong Rui" w:date="2023-08-24T09:30:00Z">
        <w:r w:rsidR="00A659DD">
          <w:rPr>
            <w:rFonts w:hint="eastAsia"/>
            <w:szCs w:val="24"/>
          </w:rPr>
          <w:t>岩层</w:t>
        </w:r>
      </w:ins>
      <w:r w:rsidR="00A659DD">
        <w:rPr>
          <w:rFonts w:hint="eastAsia"/>
          <w:szCs w:val="24"/>
        </w:rPr>
        <w:t>电性</w:t>
      </w:r>
      <w:del w:id="4" w:author="Kong Rui" w:date="2023-08-24T09:30:00Z">
        <w:r w:rsidR="00BC05CD">
          <w:rPr>
            <w:rFonts w:hint="eastAsia"/>
            <w:szCs w:val="24"/>
          </w:rPr>
          <w:delText>参数</w:delText>
        </w:r>
      </w:del>
      <w:r>
        <w:rPr>
          <w:rFonts w:hint="eastAsia"/>
          <w:szCs w:val="24"/>
        </w:rPr>
        <w:t>的影响，得出探测区域内的</w:t>
      </w:r>
      <w:ins w:id="5" w:author="Kong Rui" w:date="2023-08-24T09:30:00Z">
        <w:r w:rsidR="00A659DD" w:rsidRPr="00A659DD">
          <w:rPr>
            <w:rFonts w:hint="eastAsia"/>
            <w:szCs w:val="24"/>
          </w:rPr>
          <w:t>岩层</w:t>
        </w:r>
      </w:ins>
      <w:r w:rsidR="00A659DD" w:rsidRPr="00A659DD">
        <w:rPr>
          <w:rFonts w:hint="eastAsia"/>
          <w:rPrChange w:id="6" w:author="Kong Rui" w:date="2023-08-24T09:30:00Z">
            <w:rPr>
              <w:rFonts w:hint="eastAsia"/>
              <w:highlight w:val="yellow"/>
            </w:rPr>
          </w:rPrChange>
        </w:rPr>
        <w:t>电性</w:t>
      </w:r>
      <w:del w:id="7" w:author="Kong Rui" w:date="2023-08-24T09:30:00Z">
        <w:r w:rsidR="00BC05CD">
          <w:rPr>
            <w:rFonts w:hint="eastAsia"/>
            <w:szCs w:val="24"/>
            <w:highlight w:val="yellow"/>
          </w:rPr>
          <w:delText>参数值</w:delText>
        </w:r>
      </w:del>
      <w:r w:rsidRPr="00A659DD">
        <w:rPr>
          <w:rPrChange w:id="8" w:author="Kong Rui" w:date="2023-08-24T09:30:00Z">
            <w:rPr>
              <w:highlight w:val="yellow"/>
            </w:rPr>
          </w:rPrChange>
        </w:rPr>
        <w:t>D</w:t>
      </w:r>
      <w:del w:id="9" w:author="Kong Rui" w:date="2023-08-24T09:30:00Z">
        <w:r w:rsidR="00BC05CD">
          <w:rPr>
            <w:rFonts w:hint="eastAsia"/>
            <w:szCs w:val="24"/>
            <w:highlight w:val="yellow"/>
          </w:rPr>
          <w:delText>（</w:delText>
        </w:r>
        <w:r w:rsidR="00BC05CD">
          <w:rPr>
            <w:rFonts w:hint="eastAsia"/>
            <w:szCs w:val="24"/>
            <w:highlight w:val="yellow"/>
          </w:rPr>
          <w:delText>下文中的</w:delText>
        </w:r>
        <w:r w:rsidR="00BC05CD">
          <w:rPr>
            <w:rFonts w:hint="eastAsia"/>
            <w:szCs w:val="24"/>
            <w:highlight w:val="yellow"/>
          </w:rPr>
          <w:delText>岩层电性</w:delText>
        </w:r>
        <w:r w:rsidR="00BC05CD">
          <w:rPr>
            <w:rFonts w:hint="eastAsia"/>
            <w:szCs w:val="24"/>
            <w:highlight w:val="yellow"/>
          </w:rPr>
          <w:delText>？</w:delText>
        </w:r>
        <w:r w:rsidR="00BC05CD">
          <w:rPr>
            <w:rFonts w:hint="eastAsia"/>
            <w:szCs w:val="24"/>
            <w:highlight w:val="yellow"/>
          </w:rPr>
          <w:delText>请统一名称，反之歧义）</w:delText>
        </w:r>
        <w:r w:rsidR="00BC05CD">
          <w:rPr>
            <w:rFonts w:hint="eastAsia"/>
            <w:szCs w:val="24"/>
            <w:highlight w:val="yellow"/>
          </w:rPr>
          <w:delText>；</w:delText>
        </w:r>
      </w:del>
    </w:p>
    <w:bookmarkEnd w:id="2"/>
    <w:p w14:paraId="2C36E7A9" w14:textId="6DAAAB9B" w:rsidR="008B1344" w:rsidRDefault="008B1344">
      <w:pPr>
        <w:pStyle w:val="a9"/>
        <w:ind w:firstLine="480"/>
        <w:rPr>
          <w:rFonts w:hint="eastAsia"/>
          <w:szCs w:val="24"/>
        </w:rPr>
      </w:pPr>
      <w:r>
        <w:rPr>
          <w:szCs w:val="24"/>
        </w:rPr>
        <w:t>7</w:t>
      </w:r>
      <w:r>
        <w:rPr>
          <w:rFonts w:hint="eastAsia"/>
          <w:szCs w:val="24"/>
        </w:rPr>
        <w:t>）将电法变异系数结合</w:t>
      </w:r>
      <w:r>
        <w:rPr>
          <w:rFonts w:hint="eastAsia"/>
        </w:rPr>
        <w:t>底板岩层稳定性</w:t>
      </w:r>
      <w:r>
        <w:t>评价指标</w:t>
      </w:r>
      <w:r>
        <w:rPr>
          <w:rFonts w:hint="eastAsia"/>
        </w:rPr>
        <w:t>，</w:t>
      </w:r>
      <w:r>
        <w:rPr>
          <w:rFonts w:hint="eastAsia"/>
          <w:szCs w:val="24"/>
        </w:rPr>
        <w:t>运用</w:t>
      </w:r>
      <w:r>
        <w:rPr>
          <w:szCs w:val="24"/>
        </w:rPr>
        <w:t>Logistics</w:t>
      </w:r>
      <w:r>
        <w:rPr>
          <w:rFonts w:hint="eastAsia"/>
          <w:szCs w:val="24"/>
        </w:rPr>
        <w:t>回归模型进行分析，最后得出定量结果评判该探测区域底板岩层稳定性情况；</w:t>
      </w:r>
      <w:r>
        <w:rPr>
          <w:rFonts w:hint="eastAsia"/>
        </w:rPr>
        <w:t>底板岩层稳定性</w:t>
      </w:r>
      <w:r>
        <w:t>评价指标</w:t>
      </w:r>
      <w:r>
        <w:rPr>
          <w:rFonts w:hint="eastAsia"/>
        </w:rPr>
        <w:t>包括</w:t>
      </w:r>
      <w:r w:rsidRPr="00A659DD">
        <w:rPr>
          <w:rFonts w:hint="eastAsia"/>
          <w:rPrChange w:id="10" w:author="Kong Rui" w:date="2023-08-24T09:30:00Z">
            <w:rPr>
              <w:rFonts w:hint="eastAsia"/>
              <w:highlight w:val="yellow"/>
            </w:rPr>
          </w:rPrChange>
        </w:rPr>
        <w:t>岩层电性</w:t>
      </w:r>
      <w:del w:id="11" w:author="Kong Rui" w:date="2023-08-24T09:30:00Z">
        <w:r w:rsidR="00BC05CD">
          <w:rPr>
            <w:rFonts w:hint="eastAsia"/>
            <w:szCs w:val="24"/>
            <w:highlight w:val="yellow"/>
          </w:rPr>
          <w:delText>（</w:delText>
        </w:r>
        <w:r w:rsidR="00BC05CD">
          <w:rPr>
            <w:rFonts w:hint="eastAsia"/>
            <w:szCs w:val="24"/>
            <w:highlight w:val="yellow"/>
          </w:rPr>
          <w:delText>根据权</w:delText>
        </w:r>
        <w:r w:rsidR="00BC05CD">
          <w:rPr>
            <w:rFonts w:hint="eastAsia"/>
            <w:szCs w:val="24"/>
            <w:highlight w:val="yellow"/>
          </w:rPr>
          <w:delText>6</w:delText>
        </w:r>
        <w:r w:rsidR="00BC05CD">
          <w:rPr>
            <w:rFonts w:hint="eastAsia"/>
            <w:szCs w:val="24"/>
            <w:highlight w:val="yellow"/>
          </w:rPr>
          <w:delText>公式中的内容添加，另外需要跟上文的</w:delText>
        </w:r>
        <w:r w:rsidR="00BC05CD">
          <w:rPr>
            <w:rFonts w:hint="eastAsia"/>
            <w:szCs w:val="24"/>
            <w:highlight w:val="yellow"/>
          </w:rPr>
          <w:delText>电性参数值</w:delText>
        </w:r>
        <w:r w:rsidR="00BC05CD">
          <w:rPr>
            <w:rFonts w:hint="eastAsia"/>
            <w:szCs w:val="24"/>
            <w:highlight w:val="yellow"/>
          </w:rPr>
          <w:delText>统一一下</w:delText>
        </w:r>
        <w:r w:rsidR="00BC05CD">
          <w:rPr>
            <w:rFonts w:hint="eastAsia"/>
            <w:szCs w:val="24"/>
            <w:highlight w:val="yellow"/>
          </w:rPr>
          <w:delText>）</w:delText>
        </w:r>
        <w:r w:rsidR="00BC05CD">
          <w:rPr>
            <w:rFonts w:hint="eastAsia"/>
            <w:szCs w:val="24"/>
          </w:rPr>
          <w:delText>，</w:delText>
        </w:r>
      </w:del>
      <w:ins w:id="12" w:author="Kong Rui" w:date="2023-08-24T09:30:00Z">
        <w:r>
          <w:rPr>
            <w:rFonts w:hint="eastAsia"/>
            <w:szCs w:val="24"/>
          </w:rPr>
          <w:t>，</w:t>
        </w:r>
      </w:ins>
      <w:r>
        <w:rPr>
          <w:rFonts w:hint="eastAsia"/>
          <w:szCs w:val="24"/>
        </w:rPr>
        <w:t>岩层</w:t>
      </w:r>
      <w:r>
        <w:rPr>
          <w:rFonts w:hint="eastAsia"/>
        </w:rPr>
        <w:t>渗透率、弹性模量、剪切模量、泊松比、埋深</w:t>
      </w:r>
      <w:r>
        <w:rPr>
          <w:rFonts w:hint="eastAsia"/>
          <w:szCs w:val="24"/>
        </w:rPr>
        <w:t>。</w:t>
      </w:r>
    </w:p>
    <w:p w14:paraId="516219A8" w14:textId="77777777" w:rsidR="008B1344" w:rsidRDefault="008B1344">
      <w:pPr>
        <w:pStyle w:val="a9"/>
        <w:ind w:firstLine="480"/>
        <w:rPr>
          <w:szCs w:val="24"/>
        </w:rPr>
      </w:pPr>
      <w:r>
        <w:rPr>
          <w:rFonts w:hint="eastAsia"/>
          <w:szCs w:val="24"/>
        </w:rPr>
        <w:t>2</w:t>
      </w:r>
      <w:r>
        <w:rPr>
          <w:szCs w:val="24"/>
        </w:rPr>
        <w:t>.</w:t>
      </w:r>
      <w:r>
        <w:rPr>
          <w:rFonts w:hint="eastAsia"/>
          <w:szCs w:val="24"/>
        </w:rPr>
        <w:t>根据权利要求</w:t>
      </w:r>
      <w:r>
        <w:rPr>
          <w:rFonts w:hint="eastAsia"/>
          <w:szCs w:val="24"/>
        </w:rPr>
        <w:t>1</w:t>
      </w:r>
      <w:r>
        <w:rPr>
          <w:rFonts w:hint="eastAsia"/>
          <w:szCs w:val="24"/>
        </w:rPr>
        <w:t>所述的主动式电法探测岩层稳定性定量评价方法，其特征在于，所述步骤</w:t>
      </w:r>
      <w:r>
        <w:rPr>
          <w:rFonts w:hint="eastAsia"/>
          <w:szCs w:val="24"/>
        </w:rPr>
        <w:t>3</w:t>
      </w:r>
      <w:r>
        <w:rPr>
          <w:rFonts w:hint="eastAsia"/>
          <w:szCs w:val="24"/>
        </w:rPr>
        <w:t>）中底板岩层等效电阻率</w:t>
      </w:r>
      <w:r>
        <w:rPr>
          <w:rFonts w:hint="eastAsia"/>
          <w:szCs w:val="24"/>
        </w:rPr>
        <w:t>X</w:t>
      </w:r>
      <w:r>
        <w:rPr>
          <w:rFonts w:hint="eastAsia"/>
          <w:szCs w:val="24"/>
          <w:vertAlign w:val="subscript"/>
        </w:rPr>
        <w:t>i</w:t>
      </w:r>
      <w:r>
        <w:rPr>
          <w:rFonts w:hint="eastAsia"/>
          <w:szCs w:val="24"/>
        </w:rPr>
        <w:t>计算公式为：</w:t>
      </w:r>
    </w:p>
    <w:p w14:paraId="3B7F2503" w14:textId="77777777" w:rsidR="008B1344" w:rsidRDefault="008B1344">
      <w:pPr>
        <w:pStyle w:val="a9"/>
        <w:ind w:firstLine="480"/>
        <w:jc w:val="right"/>
        <w:rPr>
          <w:sz w:val="21"/>
        </w:rPr>
      </w:pPr>
      <w:bookmarkStart w:id="13" w:name="_Hlk142906467"/>
      <w:r>
        <w:rPr>
          <w:rFonts w:ascii="宋体" w:hAnsi="宋体"/>
        </w:rPr>
        <w:pict w14:anchorId="48EF3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63.85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fareas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fareast&quot;/&gt;&lt;w:sz w:val=&quot;21&quot;/&gt;&lt;/w:rPr&gt;&lt;m:t&gt;i&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hint=&quot;default&quot;/&gt;&lt;w:sz w:val=&quot;21&quot;/&gt;&lt;w:sz-cs w:val=&quot;21&quot;/&gt;&lt;/w:rPr&gt;&lt;m:t&gt;=&lt;/m:t&gt;&lt;/m:r&gt;&lt;m:f&gt;&lt;m:fPr&gt;&lt;m:ctrlPr&gt;&lt;w:rPr&gt;&lt;w:rFonts w:ascii=&quot;Cambria Math&quot; w:h-ansi=&quot;Cambria Math&quot; w:hint=&quot;default&quot;/&gt;&lt;w:i/&gt;&lt;w:sz w:val=&quot;21&quot;/&gt;&lt;/w:rPr&gt;&lt;/m:ctrlPr&gt;&lt;/m:fPr&gt;&lt;m:num&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螖U&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M&lt;/m:t&gt;&lt;/m:r&gt;&lt;m:r&gt;&lt;m:rPr&gt;&lt;m:scr m:val=&quot;roman&quot;/&gt;&lt;/m:rPr&gt;&lt;w:rPr&gt;&lt;w:rFonts w:ascii=&quot;Cambria Math&quot; w:h-ansi=&quot;Cambria Math&quot; w:fareast=&quot;绛夌嚎&quot; w:hint=&quot;fareast&quot;/&gt;&lt;w:sz w:val=&quot;21&quot;/&gt;&lt;w:sz-cs w:val=&quot;hin21&quot;/&gt;&lt;/w:rPr&gt;&lt;m:t&gt;N&lt;/m:t&gt;&lt;/m:r&gt;&lt;m:ctrlPr&gt;&lt;w:rPr&gt;&lt;w:rFonts w:ascii=&quot;Cambria Math&quot; w:h-ansi=&quot;Cambria Math&quot; w:hint=&quot;default&quot;/&gt;&lt;w:i/&gt;&lt;w:sz w:val=&quot;21&quot;/&gt;&lt;/w:rPr&gt;&lt;/m:ctrlPr&gt;&lt;/m:sub&gt;&lt;/m:sSub&gt;&lt;m:ctrlPr&gt;&lt;w:rPr&gt;&lt;w:rFonts w:ascii=&quot;Cambria Math&quot; w:h-ansi=&quot;Cambria Math&quot; w:hint=&quot;default&quot;/&gt;&lt;w:i/&gt;&lt;w:sz w:val=&quot;21&quot;/&gt;&lt;/w:rPr&gt;&lt;/m:ctrlPr&gt;&lt;/m:num&gt;&lt;m:den&gt;&lt;m:r&gt;&lt;m:rPr&gt;&lt;m:scr m:val=&quot;roman&quot;/&gt;&lt;/m:rPr&gt;&lt;w:rPr&gt;&lt;w:rFonts w:ascii=&quot;Cambria Math&quot; w:h-ansi=&quot;Cambria Math&quot; w:hint=&quot;default&quot;/&gt;&lt;w:sz w:val=&quot;21&quot;/&gt;&lt;w:sz-cs w:val=&quot;21&quot;/&gt;&lt;/w:rPr&gt;&lt;m:t&gt;I&lt;/m:t&gt;&lt;/m:r&gt;&lt;m:ctrlPr&gt;&lt;w:rPr&gt;&lt;w:rFonts w:ascii=&quot;Cambria Math&quot; w:h-ansi=&quot;Cambria Math&quot; w:hint=&quot;default&quot;/&gt;&lt;w:i/&gt;&lt;w:sz w:val=&quot;21&quot;/&gt;&lt;/w:rPr&gt;&lt;/m:ctrlPr&gt;&lt;/m:den&gt;&lt;/m:f&gt;&lt;/m:oMath&gt;&lt;/m:oMathPara&gt;&lt;/w:p&gt;&lt;/wx:sect&gt;&lt;/w:body&gt;&lt;/w:wordDocument">
            <v:fill o:detectmouseclick="t"/>
            <v:imagedata r:id="rId18" o:title=""/>
            <o:lock v:ext="edit" aspectratio="f"/>
          </v:shape>
        </w:pict>
      </w:r>
      <w:r>
        <w:rPr>
          <w:rFonts w:ascii="宋体" w:hAnsi="宋体"/>
        </w:rPr>
        <w:t xml:space="preserve">                                 </w:t>
      </w:r>
      <w:r>
        <w:rPr>
          <w:rFonts w:ascii="宋体" w:hAnsi="宋体" w:hint="eastAsia"/>
        </w:rPr>
        <w:t>（</w:t>
      </w:r>
      <w:r>
        <w:rPr>
          <w:rFonts w:ascii="宋体" w:hAnsi="宋体"/>
        </w:rPr>
        <w:t>1</w:t>
      </w:r>
      <w:r>
        <w:rPr>
          <w:rFonts w:ascii="宋体" w:hAnsi="宋体" w:hint="eastAsia"/>
        </w:rPr>
        <w:t>）</w:t>
      </w:r>
    </w:p>
    <w:bookmarkEnd w:id="13"/>
    <w:p w14:paraId="17BBBBE9" w14:textId="77777777" w:rsidR="008B1344" w:rsidRDefault="008B1344">
      <w:pPr>
        <w:pStyle w:val="a9"/>
        <w:ind w:firstLine="480"/>
        <w:rPr>
          <w:rFonts w:hint="eastAsia"/>
          <w:szCs w:val="24"/>
        </w:rPr>
      </w:pPr>
      <w:r>
        <w:rPr>
          <w:rFonts w:hint="eastAsia"/>
          <w:szCs w:val="24"/>
        </w:rPr>
        <w:t>式中</w:t>
      </w:r>
      <w:r>
        <w:rPr>
          <w:rFonts w:hint="eastAsia"/>
          <w:szCs w:val="24"/>
        </w:rPr>
        <w:pict w14:anchorId="1D61F52C">
          <v:shape id="图片 6" o:spid="_x0000_i1027" type="#_x0000_t75" style="width:53.65pt;height:24.4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i/&gt;&lt;w:sz w:val=&quot;24&quot;/&gt;&lt;w:sz-cs w:val=&quot;24&quot;/&gt;&lt;/w:rPr&gt;&lt;/m:ctrlPr&gt;&lt;/m:sSubPr&gt;&lt;m:e&gt;&lt;m:r&gt;&lt;m:rPr&gt;&lt;m:scr m:val=&quot;roman&quot;/&gt;&lt;/m:rPr&gt;&lt;w:rPr&gt;&lt;w:rFonts w:ascii=&quot;Cambria Math&quot; w:h-ansi=&quot;Cambria Math&quot; w:hint=&quot;default&quot;/&gt;&lt;w:sz w:val=&quot;24&quot;/&gt;&lt;w:sz-cs w:val=&quot;24&quot;/&gt;&lt;/w:rPr&gt;&lt;m:t&gt;螖U&lt;/m:t&gt;&lt;/m:r&gt;&lt;m:ctrlPr&gt;&lt;w:rPr&gt;&lt;w:rFonts w:ascii=&quot;Cambria Math&quot; w:h-ansi=&quot;Cambria Math&quot; w:hint=&quot;default&quot;/&gt;&lt;w:i/&gt;&lt;w:sz w:val=&quot;24&quot;/&gt;&lt;w:sz-cs w:val=&quot;24&quot;/&gt;&lt;/w :rPr&gt;&lt;/m:ctrlPr&gt;&lt;/m:e&gt;&lt;m:sub&gt;&lt;m:r&gt;&lt;m:rPr&gt;&lt;m:scr m:val=&quot;roman&quot;/&gt;&lt;/m:rPr&gt;&lt;w:rPr&gt;&lt;w:rFonts w:ascii=&quot;Cambria Math&quot; w:h-ansi=&quot;Cambria Math&quot; w:hint=&quot;default&quot;/&gt;&lt;w:sz w:val=&quot;24&quot;/&gt;&lt;w:sz-cs w:val=&quot;24&quot;/&gt;&lt;/w:rPr&gt;&lt;m:t&gt;M&lt;/m:t&gt;&lt;/m:r&gt;&lt;m:r&gt;&lt;m:rPr&gt;&lt;m:scr m:val=&quot;roman&quot;/&gt;&lt;/m:rPr&gt;&lt;w:rPr&gt;&lt;w:rFonts w:ascii=&quot;Cambria Math&quot; w:h-ansi=&quot;Cambria Math&quot; w:fareast=&quot;绛夌嚎&quot; w:hint=&quot;fareast&quot;/&gt;&lt;w:sz w:val=&quot;24&quot;/&gt;&lt;w:sz-cs w:val=&quot;24&quot;/&gt;&lt;/w:rPr&gt;&lt;m:t&gt;N&lt;/m:t&gt;&lt;/m:r&gt;&lt;m:ctrlPr&gt;&lt;w:rPr&gt;&lt;w:rFonts w:ascii=&quot;Cambria Math&quot; w:h-ansi=&quot;Cambria Math&quot; w:hint=&quot;de&lt;/mfault&quot;/&gt;&lt;w:i/&gt;&lt;w:sz w:val=&quot;24&quot;/&gt;&lt;w:sz-cs w:val=&quot;24&quot;/&gt;&lt;/w:rPr&gt;&lt;/m:ctrlPr&gt;&lt;/m:sub&gt;&lt;/m:sSub&gt;&lt;/m:oMath&gt;&lt;/m:oMathPara&gt;&lt;/w:p&gt;&lt;/wx:sect&gt;&lt;/w:body&gt;&lt;/w:wordDocument">
            <v:fill o:detectmouseclick="t"/>
            <v:imagedata r:id="rId19" o:title=""/>
            <o:lock v:ext="edit" aspectratio="f"/>
          </v:shape>
        </w:pict>
      </w:r>
      <w:r>
        <w:rPr>
          <w:rFonts w:hint="eastAsia"/>
          <w:szCs w:val="24"/>
        </w:rPr>
        <w:t>为不同测量电极</w:t>
      </w:r>
      <w:r>
        <w:rPr>
          <w:rFonts w:hint="eastAsia"/>
          <w:szCs w:val="24"/>
        </w:rPr>
        <w:t>M</w:t>
      </w:r>
      <w:r>
        <w:rPr>
          <w:rFonts w:hint="eastAsia"/>
          <w:szCs w:val="24"/>
        </w:rPr>
        <w:t>、</w:t>
      </w:r>
      <w:r>
        <w:rPr>
          <w:rFonts w:hint="eastAsia"/>
          <w:szCs w:val="24"/>
        </w:rPr>
        <w:t>N</w:t>
      </w:r>
      <w:r>
        <w:rPr>
          <w:rFonts w:hint="eastAsia"/>
          <w:szCs w:val="24"/>
        </w:rPr>
        <w:t>间电位差；</w:t>
      </w:r>
      <w:r>
        <w:rPr>
          <w:rFonts w:hint="eastAsia"/>
          <w:szCs w:val="24"/>
        </w:rPr>
        <w:t>I</w:t>
      </w:r>
      <w:r>
        <w:rPr>
          <w:rFonts w:hint="eastAsia"/>
          <w:szCs w:val="24"/>
        </w:rPr>
        <w:t>为测量时通电电流。</w:t>
      </w:r>
    </w:p>
    <w:p w14:paraId="182488A1" w14:textId="77777777" w:rsidR="008B1344" w:rsidRDefault="008B1344">
      <w:pPr>
        <w:ind w:firstLine="480"/>
      </w:pPr>
      <w:r>
        <w:t>3.</w:t>
      </w:r>
      <w:r>
        <w:t>根据权利要求</w:t>
      </w:r>
      <w:r>
        <w:t>1</w:t>
      </w:r>
      <w:r>
        <w:t>所述的主动式电</w:t>
      </w:r>
      <w:r>
        <w:rPr>
          <w:rFonts w:hint="eastAsia"/>
        </w:rPr>
        <w:t>法</w:t>
      </w:r>
      <w:r>
        <w:t>探测岩层稳定性定量评价方法，其特征在于，</w:t>
      </w:r>
      <w:r>
        <w:rPr>
          <w:rFonts w:hint="eastAsia"/>
        </w:rPr>
        <w:t>所述步骤</w:t>
      </w:r>
      <w:r>
        <w:rPr>
          <w:rFonts w:hint="eastAsia"/>
        </w:rPr>
        <w:t>4</w:t>
      </w:r>
      <w:r>
        <w:rPr>
          <w:rFonts w:hint="eastAsia"/>
        </w:rPr>
        <w:t>）中</w:t>
      </w:r>
      <w:r>
        <w:t>根据</w:t>
      </w:r>
      <w:r>
        <w:rPr>
          <w:rFonts w:hint="eastAsia"/>
        </w:rPr>
        <w:t>底板</w:t>
      </w:r>
      <w:r>
        <w:t>岩层</w:t>
      </w:r>
      <w:r>
        <w:rPr>
          <w:rFonts w:hint="eastAsia"/>
        </w:rPr>
        <w:t>与底板</w:t>
      </w:r>
      <w:r>
        <w:t>不同</w:t>
      </w:r>
      <w:r>
        <w:rPr>
          <w:rFonts w:hint="eastAsia"/>
        </w:rPr>
        <w:t>距离</w:t>
      </w:r>
      <w:r>
        <w:t>将</w:t>
      </w:r>
      <w:r>
        <w:rPr>
          <w:rFonts w:hint="eastAsia"/>
        </w:rPr>
        <w:t>电阻率</w:t>
      </w:r>
      <w:r>
        <w:t>数据分为</w:t>
      </w:r>
      <w:r>
        <w:rPr>
          <w:rFonts w:hint="eastAsia"/>
        </w:rPr>
        <w:t>j</w:t>
      </w:r>
      <w:r>
        <w:t>组，</w:t>
      </w:r>
      <w:r>
        <w:rPr>
          <w:rFonts w:hint="eastAsia"/>
        </w:rPr>
        <w:t>则</w:t>
      </w:r>
      <w:r>
        <w:rPr>
          <w:rFonts w:hint="eastAsia"/>
        </w:rPr>
        <w:t>j</w:t>
      </w:r>
      <w:r>
        <w:rPr>
          <w:rFonts w:hint="eastAsia"/>
        </w:rPr>
        <w:t>层地层电阻率分布情况为</w:t>
      </w:r>
      <w:r>
        <w:rPr>
          <w:rFonts w:hint="eastAsia"/>
        </w:rPr>
        <w:t>(</w:t>
      </w:r>
      <w:r>
        <w:t>Y</w:t>
      </w:r>
      <w:r>
        <w:rPr>
          <w:vertAlign w:val="subscript"/>
        </w:rPr>
        <w:t>1</w:t>
      </w:r>
      <w:r>
        <w:t>, Y</w:t>
      </w:r>
      <w:r>
        <w:rPr>
          <w:vertAlign w:val="subscript"/>
        </w:rPr>
        <w:t>2</w:t>
      </w:r>
      <w:r>
        <w:t>, Y</w:t>
      </w:r>
      <w:r>
        <w:rPr>
          <w:vertAlign w:val="subscript"/>
        </w:rPr>
        <w:t>3</w:t>
      </w:r>
      <w:r>
        <w:t>…Y</w:t>
      </w:r>
      <w:r>
        <w:rPr>
          <w:vertAlign w:val="subscript"/>
        </w:rPr>
        <w:t>j</w:t>
      </w:r>
      <w:r>
        <w:t>)</w:t>
      </w:r>
      <w:r>
        <w:rPr>
          <w:rFonts w:hint="eastAsia"/>
        </w:rPr>
        <w:t>，每一层电阻率分布</w:t>
      </w:r>
      <w:r>
        <w:t>Y</w:t>
      </w:r>
      <w:r>
        <w:rPr>
          <w:vertAlign w:val="subscript"/>
        </w:rPr>
        <w:t>j</w:t>
      </w:r>
      <w:r>
        <w:rPr>
          <w:rFonts w:hint="eastAsia"/>
        </w:rPr>
        <w:t>由不同电极电位数据计算得到的电阻率值</w:t>
      </w:r>
      <w:r>
        <w:t>X</w:t>
      </w:r>
      <w:r>
        <w:rPr>
          <w:vertAlign w:val="subscript"/>
        </w:rPr>
        <w:t>jk</w:t>
      </w:r>
      <w:r>
        <w:rPr>
          <w:rFonts w:hint="eastAsia"/>
        </w:rPr>
        <w:t>组成：</w:t>
      </w:r>
    </w:p>
    <w:p w14:paraId="4C9A37B1" w14:textId="77777777" w:rsidR="008B1344" w:rsidRDefault="008B1344">
      <w:pPr>
        <w:ind w:firstLineChars="0" w:firstLine="0"/>
        <w:jc w:val="right"/>
        <w:rPr>
          <w:szCs w:val="24"/>
        </w:rPr>
      </w:pPr>
      <w:bookmarkStart w:id="14" w:name="_Hlk142906472"/>
      <w:r>
        <w:rPr>
          <w:rFonts w:ascii="宋体" w:hAnsi="宋体"/>
        </w:rPr>
        <w:pict w14:anchorId="52075D05">
          <v:shape id="图片 7" o:spid="_x0000_i1028" type="#_x0000_t75" style="width:116.85pt;height:24.4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fareast&quot;/&gt;&lt;w:sz w:val=&quot;21&quot;/&gt;&lt;/w:rPr&gt;&lt;m:t&gt;Y&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j&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1&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2&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 &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3&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vertAlign w:val=&quot;subscript&quot;/&gt;&lt;/w:rPr&gt;&lt;m:t&gt;,&lt;/m:t&gt;&lt;/m:r&gt;&lt;m:r&gt;&lt;m:rPr&gt;&lt;m:scr m:val=&quot;roman&quot;/&gt;&lt;/m:rPr&gt;&lt;w:rPr&gt;&lt;w:rFonts w:ascii=&quot;Cambria Math&quot; w:h-ansi=&quot;Cambria Math&quot; w:cs=&quot;Times New Roman&quot; w:hint=&quot;default&quot;/&gt;&lt;/w:rPr&gt;&lt;m:t&gt;鈥?/m:t&gt;&lt;/m:r&gt;&lt;m:r&gt;&lt;m:rPr&gt;&lt;m:scr m:val=&quot;roman&quot;/&gt;&lt;/m:rPr&gt;&lt;w:rPr&gt;&lt;w:rFonts w:ascii=&quot;Cambria Math&quot; w:h-ansi=&quot;Camb:sria Math&quot; w:cs=&quot;Times New Roman&quot; w:hint=&quot;fareas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lt;/m:t&gt;&lt;/m:r&gt;&lt;m:r&gt;&lt;m:rPr&gt;&lt;m:scr m:val=&quot;roman&quot;/&gt;&lt;/m:rPr&gt;&lt;w:rPr&gt;&lt;w:rFonts w:ascii=&quot;Cambria Math&quot; w:h-ansi=&quot;Cambria Math&quot; w:hint=&quot;fareast&quot;/&gt;&lt;w:sz w:val=&quot;21&quot;/&gt;&lt;w:sz-cs w:val=&quot;21&quot;/&gt;&lt;/w:rPr&gt;&lt;m:t&gt;k&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oMath&gt;&lt;/m:oMathPara&gt;&lt;/w:p&gt;&lt;/wx:sect&gt;&lt;/w:body&gt;&lt;/w:wordDocument">
            <v:fill o:detectmouseclick="t"/>
            <v:imagedata r:id="rId20" o:title=""/>
            <o:lock v:ext="edit" aspectratio="f"/>
          </v:shape>
        </w:pict>
      </w:r>
      <w:r>
        <w:rPr>
          <w:rFonts w:ascii="宋体" w:hAnsi="宋体"/>
        </w:rPr>
        <w:t xml:space="preserve">                          </w:t>
      </w:r>
      <w:r>
        <w:rPr>
          <w:rFonts w:ascii="宋体" w:hAnsi="宋体" w:hint="eastAsia"/>
        </w:rPr>
        <w:t>（</w:t>
      </w:r>
      <w:r>
        <w:rPr>
          <w:rFonts w:ascii="宋体" w:hAnsi="宋体"/>
        </w:rPr>
        <w:t>2</w:t>
      </w:r>
      <w:r>
        <w:rPr>
          <w:rFonts w:ascii="宋体" w:hAnsi="宋体" w:hint="eastAsia"/>
        </w:rPr>
        <w:t>）</w:t>
      </w:r>
    </w:p>
    <w:bookmarkEnd w:id="14"/>
    <w:p w14:paraId="53576BC6" w14:textId="77777777" w:rsidR="008B1344" w:rsidRDefault="008B1344">
      <w:pPr>
        <w:ind w:firstLine="480"/>
      </w:pPr>
      <w:r>
        <w:rPr>
          <w:rFonts w:hint="eastAsia"/>
        </w:rPr>
        <w:lastRenderedPageBreak/>
        <w:t>其中</w:t>
      </w:r>
      <w:r>
        <w:rPr>
          <w:rFonts w:hint="eastAsia"/>
        </w:rPr>
        <w:t>j</w:t>
      </w:r>
      <w:r>
        <w:rPr>
          <w:rFonts w:hint="eastAsia"/>
        </w:rPr>
        <w:t>为底板岩层序号，</w:t>
      </w:r>
      <w:r>
        <w:rPr>
          <w:rFonts w:hint="eastAsia"/>
        </w:rPr>
        <w:t>k</w:t>
      </w:r>
      <w:r>
        <w:rPr>
          <w:rFonts w:hint="eastAsia"/>
        </w:rPr>
        <w:t>为布置电极序号，</w:t>
      </w:r>
      <w:r>
        <w:rPr>
          <w:rFonts w:hint="eastAsia"/>
        </w:rPr>
        <w:t>k</w:t>
      </w:r>
      <w:r>
        <w:t>=1</w:t>
      </w:r>
      <w:r>
        <w:t>、</w:t>
      </w:r>
      <w:r>
        <w:t>2</w:t>
      </w:r>
      <w:r>
        <w:t>、</w:t>
      </w:r>
      <w:r>
        <w:t>……48</w:t>
      </w:r>
      <w:r>
        <w:t>。</w:t>
      </w:r>
    </w:p>
    <w:p w14:paraId="5BCE690A" w14:textId="77777777" w:rsidR="008B1344" w:rsidRDefault="008B1344">
      <w:pPr>
        <w:ind w:firstLine="480"/>
      </w:pPr>
      <w:r>
        <w:t>4.</w:t>
      </w:r>
      <w:r>
        <w:t>根据权利要求</w:t>
      </w:r>
      <w:r>
        <w:t>1</w:t>
      </w:r>
      <w:r>
        <w:t>所述的主动式电探测岩层稳</w:t>
      </w:r>
      <w:r>
        <w:rPr>
          <w:rFonts w:hint="eastAsia"/>
        </w:rPr>
        <w:t>定性</w:t>
      </w:r>
      <w:r>
        <w:t>定量评价方法，其特征在于，</w:t>
      </w:r>
      <w:r>
        <w:rPr>
          <w:rFonts w:hint="eastAsia"/>
        </w:rPr>
        <w:t>所述步骤</w:t>
      </w:r>
      <w:r>
        <w:rPr>
          <w:rFonts w:hint="eastAsia"/>
        </w:rPr>
        <w:t>5</w:t>
      </w:r>
      <w:r>
        <w:rPr>
          <w:rFonts w:hint="eastAsia"/>
        </w:rPr>
        <w:t>）中</w:t>
      </w:r>
      <w:r>
        <w:t>判别底板岩层</w:t>
      </w:r>
      <w:r>
        <w:rPr>
          <w:rFonts w:hint="eastAsia"/>
        </w:rPr>
        <w:t>电法变异系数</w:t>
      </w:r>
      <w:r>
        <w:t>的数学模型</w:t>
      </w:r>
      <w:r>
        <w:t>ΔV</w:t>
      </w:r>
      <w:r>
        <w:rPr>
          <w:vertAlign w:val="subscript"/>
        </w:rPr>
        <w:t>j</w:t>
      </w:r>
      <w:r>
        <w:t>公式为：</w:t>
      </w:r>
    </w:p>
    <w:p w14:paraId="18A083DF" w14:textId="77777777" w:rsidR="008B1344" w:rsidRDefault="008B1344">
      <w:pPr>
        <w:ind w:firstLineChars="0" w:firstLine="0"/>
        <w:jc w:val="right"/>
        <w:rPr>
          <w:szCs w:val="24"/>
        </w:rPr>
      </w:pPr>
      <w:bookmarkStart w:id="15" w:name="_Hlk142906477"/>
      <w:r>
        <w:rPr>
          <w:rFonts w:ascii="宋体" w:hAnsi="宋体"/>
        </w:rPr>
        <w:pict w14:anchorId="7F885FF4">
          <v:shape id="图片 8" o:spid="_x0000_i1029" type="#_x0000_t75" style="width:169.15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ty m:val=&quot;p&quot;/&gt;&lt;m:scr m:val=&quot;roman&quot;/&gt;&lt;/m:rPr&gt;&lt;w:rPr&gt;&lt;w:rFonts w:ascii=&quot;Cambria Math&quot; w:h-ansi=&quot;Cambria Math&quot; w:cs=&quot;Times New Roman&quot; w:hint=&quot;default&quot;/&gt;&lt;/w:rPr&gt;&lt;m:t&gt;螖&lt;/m:t&gt;&lt;/m:r&gt;&lt;m:sSub&gt;&lt;m:sSubPr&gt;&lt;m:ctrlPr&gt;&lt;w:rPr&gt;&lt;w:rFonts w:ascii=&quot;Cambria Math&quot; w:h-anrsi=&quot;Cambria Math&quot; w:hint=&quot;default&quot;/&gt;&lt;w:i/&gt;&lt;/w:rPr&gt;&lt;/m:ctrlPr&gt;&lt;/m:sSubPr&gt;&lt;m:e&gt;&lt;m:r&gt;&lt;m:rPr&gt;&lt;m:scr m:val=&quot;roman&quot;/&gt;&lt;/m:rPr&gt;&lt;w:rPr&gt;&lt;w:rFonts w:ascii=&quot;Cambria Math&quot; w:h-ansi=&quot;Cambria Math&quot; w:hint=&quot;default&quot;/&gt;&lt;/w:rPr&gt;&lt;m:t&gt;V&lt;/m:t&gt;&lt;/m:r&gt;&lt;m:ctrlPr&gt;&lt;w:rPr&gt;&lt;w:rFonts w:ascii=&quot;Cambria Math&quot; w:h-ansi=&quot;Cambria Math&quot; w:hint=&quot;default&quot;/&gt;&lt;w:i/&gt;&lt;/w:rPr&gt;&lt;/m:ctrlPr&gt;&lt;/m:e&gt;&lt;m:sub&gt;&lt;m:r&gt;&lt;m:rPr&gt;&lt;m:scr m:val=&quot;roman&quot;/&gt;&lt;/m:rPr&gt;&lt;w:rPr&gt;&lt;w:rFonts w:ascii=&quot;Cambria Math&quot; w:h-ansi=&quot;Cambria Math&quot; w:fareast=&quot;绛夌嚎&quot; w:hint=&quot;default&quot;/&gt;&lt;/w:rPr&gt;&lt;ms w:t&gt;j&lt;/m:t&gt;&lt;/m:r&gt;&lt;m:ctrlPr&gt;&lt;w:rPr&gt;&lt;w:rFonts w:ascii=&quot;Cambria Math&quot; w:h-ansi=&quot;Cambria Math&quot; w:hint=&quot;default&quot;/&gt;&lt;w:i/&gt;&lt;/w:rPr&gt;&lt;/m:ctrlPr&gt;&lt;/m:sub&gt;&lt;/m:sSub&gt;&lt;m:r&gt;&lt;m:rPr&gt;&lt;m:sty m:val=&quot;p&quot;/&gt;&lt;m:scr m:val=&quot;roman&quot;/&gt;&lt;/m:rPr&gt;&lt;w:rPr&gt;&lt;w:rFonts w:ascii=&quot;Cambria Math&quot; w:h-ansi=&quot;Cambria Math&quot; w:hint=&quot;default&quot;/&gt;&lt;/w:rPr&gt;&lt;m:t&gt;=&lt;/m:t&gt;&lt;/m:r&gt;&lt;m:f&gt;&lt;m:fPr&gt;&lt;m:ctrlPr&gt;&lt;w:rPr&gt;&lt;w:rFonts w:ascii=&quot;Cambria Math&quot; w:h-ansi=&quot;Cambria Math&quot; w:hint=&quot;default&quot;/&gt;&lt;/w:rPr&gt;&lt;/m:ctrlPr&gt;&lt;/m:fPr&gt;&lt;m:num&gt;&lt;m:nary&gt;&lt;m:naryPr&gt;&lt;m:chr m:val=&quot;鈭?/&gt;&lt;m:limLoc m:val=-a&quot;undOvr&quot;/&gt;&lt;m:ctrlPr&gt;&lt;w:rPr&gt;&lt;w:rFonts w:ascii=&quot;Cambria Math&quot; w:h-ansi=&quot;Cambria Math&quot; w:hint=&quot;default&quot;/&gt;&lt;/w:rPr&gt;&lt;/m:ctrlPr&gt;&lt;/m:naryPr&gt;&lt;m:sub&gt;&lt;m:r&gt;&lt;m:rPr&gt;&lt;m:scr m:val=&quot;roman&quot;/&gt;&lt;/m:rPr&gt;&lt;w:rPr&gt;&lt;w:rFonts w:ascii=&quot;Cambria Math&quot; w:h-ansi=&quot;Cambria Math&quot; w:fareast=&quot;绛夌嚎&quot; w:hint=&quot;fareast&quot;/&gt;&lt;/w:rPr&gt;&lt;m:t&gt;m&lt;/m:t&gt;&lt;/m:r&gt;&lt;m:r&gt;&lt;m:rPr&gt;&lt;m:scr m:val=&quot;roman&quot;/&gt;&lt;/m:rPr&gt;&lt;w:rPr&gt;&lt;w:rFonts w:ascii=&quot;Cambria Math&quot; w:h-ansi=&quot;Cambria Math&quot; w:hint=&quot;default&quot;/&gt;&lt;/w:rPr&gt;&lt;m:t&gt;=1&lt;/m:t&gt;&lt;/m:r&gt;&lt;m:ctrlPr&gt;&lt;w:rPr&gt;&lt;w:rFonts w:ascii=&quot;Cambria Math&quot; wst=:h-ansi=&quot;Cambria Math&quot; w:hint=&quot;default&quot;/&gt;&lt;/w:rPr&gt;&lt;/m:ctrlPr&gt;&lt;/m:sub&gt;&lt;m:sup&gt;&lt;m:r&gt;&lt;m:rPr&gt;&lt;m:scr m:val=&quot;roman&quot;/&gt;&lt;/m:rPr&gt;&lt;w:rPr&gt;&lt;w:rFonts w:ascii=&quot;Cambria Math&quot; w:h-ansi=&quot;Cambria Math&quot; w:hint=&quot;default&quot;/&gt;&lt;/w:rPr&gt;&lt;m:t&gt;k&lt;/m:t&gt;&lt;/m:r&gt;&lt;m:ctrlPr&gt;&lt;w:rPr&gt;&lt;w:rFonts w:ascii=&quot;Cambria Math&quot; w:h-ansi=&quot;Cambria Math&quot; w:hint=&quot;default&quot;/&gt;&lt;/w:rPr&gt;&lt;/m:ctrlPr&gt;&lt;/m:sup&gt;&lt;m:e&gt;&lt;m:nary&gt;&lt;m:naryPr&gt;&lt;m:chr m:val=&quot;鈭?/&gt;&lt;m:limLoc m:val=&quot;subSup&quot;/&gt;&lt;m:supHide m:val=&quot;1&quot;/&gt;&lt;m:ctrlPr&gt;&lt;w:rPr&gt;&lt;w:rFonts w:ascii=&quot;Cambria Math&quot; w:h-ansi=&quot;Cambria Math&quot; w:a:hint=&quot;default&quot;/&gt;&lt;w:i/&gt;&lt;/w:rPr&gt;&lt;/m:ctrlPr&gt;&lt;/m:naryPr&gt;&lt;m:sub&gt;&lt;m:r&gt;&lt;m:rPr&gt;&lt;m:scr m:val=&quot;roman&quot;/&gt;&lt;/m:rPr&gt;&lt;w:rPr&gt;&lt;w:rFonts w:ascii=&quot;Cambria Math&quot; w:h-ansi=&quot;Cambria Math&quot; w:fareast=&quot;绛夌嚎&quot; w:hint=&quot;fareast&quot;/&gt;&lt;/w:rPr&gt;&lt;m:t&gt;n&lt;/m:t&gt;&lt;/m:r&gt;&lt;m:ctrlPr&gt;&lt;w:rPr&gt;&lt;w:rFontsw:a w:ascii=&quot;Cambria Math&quot; w:h-ansi=&quot;Cambria Math&quot; w:hint=&quot;default&quot;/&gt;&lt;w:i/&gt;&lt;/w:rPr&gt;&lt;/m:ctrlPr&gt;&lt;/m:sub&gt;&lt;m:sup&gt;&lt;m:ctrlPr&gt;&lt;w:rPr&gt;&lt;w:rFonts w:ascii=&quot;Cambria Math&quot; w:h-ansi=&quot;Cambria Math&quot; w:hint=&quot;default&quot;/&gt;&lt;w:i/&gt;&lt;/w:rPr&gt;&lt;/m:ctrlPr&gt;&lt;/m:sup&gt;&lt;m:e&gt;&lt;m:f&gt;&lt;m:fPr&gt;&lt;m:ctrlPr&gt;&lt;w:rPr&gt;&lt;w:rFonts w:ascii=&quot;Cambria Math&quot; w:h-ansi=&quot;Cambria Math&quot; w:hint=&quot;default&quot;/&gt;&lt;/w:rPr&gt;&lt;/m:ctrlPr&gt;&lt;/m:fPr&gt;&lt;m:num&gt;&lt;m:sSub&gt;&lt;m:sSubPr&gt;&lt;m:ctrlPr&gt;&lt;w:rPr&gt;&lt;w:rFonts w:ascii=&quot;Cambria Math&quot; w:h-ansi=&quot;Cambria Math&quot; w:hint=&quot;default&quot;/&gt;&lt;/w:rPr&gt;&lt;/m:ctrlPr&gt;&lt;/m:sSubPr&gt;&lt;m:e&gt;&lt;m:r&gt;&lt;m:rPr&gt;&lt;m:scr m:val=&quot;roman&quot;/&gt;&lt;/m:rPr&gt;&lt;w:rPr&gt;&lt;w:rFonts w:ascii=&quot;Cambria Math&quot; w:h-ansi=&quot;Cambria Math&quot; w:hint=&quot;default&quot;/&gt;&lt;/w:rPr&gt;&lt;m:t&gt;X&lt;/m:t&gt;&lt;/m:r&gt;&lt;m:ctrlPr&gt;&lt;w:rPr&gt;&lt;w:rFonts w:ascii=&quot;Cambria Math&quot; w:h-ansi=&quot;Cambria Math&quot; w:hint=&quot;default&quot;/&gt;&lt;/w:rPr&gt;&lt;/m:ctrlPr&gt;&lt;/m:e&gt;&lt;m:sub&gt;&lt;m:r&gt;&lt;m:rPr&gt;&lt;m:scr m:val=&quot;roman&quot;/&gt;&lt;/m:rPr&gt;&lt;w:rPr&gt;&lt;w:rFonts w:ascii=&quot;Cambria Math&quot; w:h-ansi=&quot;Cambria Math&quot; w:fareast=&quot;绛夌嚎&quot; w:hint=&quot;default&quot;/&gt;&lt;/w:rPr&gt;&lt;m:t&gt;j&lt;/m:t&gt;&lt;/m:r&gt;&lt;m:r&gt;&lt;m:rPr&gt;&lt;m:scr m:val=&quot;roman&quot;/&gt;&lt;/m:rPr&gt;&lt;w:rPr&gt;&lt;w:rFonts/w: w:ascii=&quot;Cambria Math&quot; w:h-ansi=&quot;Cambria Math&quot; w:fareast=&quot;绛夌嚎&quot; w:hint=&quot;fareast&quot;/&gt;&lt;/w:rPr&gt;&lt;m:t&gt;m&lt;/m:t&gt;&lt;/m:r&gt;&lt;m:ctrlPr&gt;&lt;w:rPr&gt;&lt;w:rFonts w:ascii=&quot;Cambria Math&quot; w:h-ansi=&quot;Cambria Math&quot; w:hint=&quot;default&quot;/&gt;&lt;/w:rPr&gt;&lt;/m:ctrlPr&gt;&lt;/m:sub&gt;&lt;/m:sSub&gt;&lt;m:r&gt;&lt;m:rPr&gt;&lt;m:s/w:ty m:val=&quot;p&quot;/&gt;&lt;m:scr m:val=&quot;roman&quot;/&gt;&lt;/m:rPr&gt;&lt;w:rPr&gt;&lt;w:rFonts w:ascii=&quot;Cambria Math&quot; w:h-ansi=&quot;Cambria Math&quot; w:hint=&quot;default&quot;/&gt;&lt;/w:rPr&gt;&lt;m:t&gt;鈭?/m:t&gt;&lt;/m:r&gt;&lt;m:sSub&gt;&lt;m:sSubPr&gt;&lt;m:ctrlPr&gt;&lt;w:rPr&gt;&lt;w:rFonts w:ascii=&quot;Cambria Math&quot; w:h-ansi=&quot;Cambria Math&quot; w:hint=&quot;dw:efault&quot;/&gt;&lt;/w:rPr&gt;&lt;/m:ctrlPr&gt;&lt;/m:sSubPr&gt;&lt;m:e&gt;&lt;m:r&gt;&lt;m:rPr&gt;&lt;m:scr m:val=&quot;roman&quot;/&gt;&lt;/m:rPr&gt;&lt;w:rPr&gt;&lt;w:rFonts w:ascii=&quot;Cambria Math&quot; w:h-ansi=&quot;Cambria Math&quot; w:hint=&quot;default&quot;/&gt;&lt;/w:rPr&gt;&lt;m:t&gt;X&lt;/m:t&gt;&lt;/m:r&gt;&lt;m:ctrlPr&gt;&lt;w:rPr&gt;&lt;w:rFonts w:ascii=&quot;Cambria Math&quot; w:h-ansi=&quot;Cambria Math&quot; w:hint=&quot;default&quot;/&gt;&lt;/w:rPr&gt;&lt;/m:ctrlPr&gt;&lt;/m:e&gt;&lt;m:sub&gt;&lt;m:r&gt;&lt;m:rPr&gt;&lt;m:scr m:val=&quot;roman&quot;/&gt;&lt;/m:rPr&gt;&lt;w:rPr&gt;&lt;w:rFonts w:ascii=&quot;Cambria Math&quot; w:h-ansi=&quot;Cambria Math&quot; w:fareast=&quot;绛夌嚎&quot; w:hint=&quot;default&quot;/&gt;&lt;/w:rPr&gt;&lt;m:t&gt;j&lt;/m:t&gt;&lt;/m:r&gt;&lt;m:r&gt;&lt;m:rPr&gt;&lt;m:scr m:va=&quot;Cl=&quot;roman&quot;/&gt;&lt;/m:rPr&gt;&lt;w:rPr&gt;&lt;w:rFonts w:ascii=&quot;Cambria Math&quot; w:h-ansi=&quot;Cambria Math&quot; w:hint=&quot;default&quot;/&gt;&lt;/w:rPr&gt;&lt;m:t&gt;n&lt;/m:t&gt;&lt;/m:r&gt;&lt;m:ctrlPr&gt;&lt;w:rPr&gt;&lt;w:rFonts w:ascii=&quot;Cambria Math&quot; w:h-ansi=&quot;Cambria Math&quot; w:hint=&quot;default&quot;/&gt;&lt;/w:rPr&gt;&lt;/m:ctrlPr&gt;&lt;/m:sub&gt;&lt;/m:sSub&gt;&lt;m:ctrlPr&gt;&lt;w:rPr&gt;&lt;w:rFonts w:ascii=&quot;Cambria Math&quot; w:h-ansi=&quot;Cambria Math&quot; w:hint=&quot;default&quot;/&gt;&lt;/w:rPr&gt;&lt;/m:ctrlPr&gt;&lt;/m:num&gt;&lt;m:den&gt;&lt;m:d&gt;&lt;m:dPr&gt;&lt;m:begChr m:val=&quot;|&quot;/&gt;&lt;m:endChr m:val=&quot;|&quot;/&gt;&lt;m:ctrlPr&gt;&lt;w:rPr&gt;&lt;w:rFonts w:ascii=&quot;Cambria Math&quot; w:h-ansi=&quot;Cambria Math&quot; w:hint=&quot;default&quot;/&gt;&lt;/w:rPr&gt;&lt;/m:ctrlPr&gt;&lt;/m:dPr&gt;&lt;m:e&gt;&lt;m:r&gt;&lt;m:rPr&gt;&lt;m:scr m:val=&quot;roman&quot;/&gt;&lt;/m:rPr&gt;&lt;w:rPr&gt;&lt;w:rFonts w:ascii=&quot;Cambria Math&quot; w:h-ansi=&quot;Cambria Math&quot; w:hint=&quot;default&quot;/&gt;&lt;/w:rPr&gt;&lt;m:t&gt;m&lt;/m:t&gt;&lt;/m:r&gt;&lt;m:r&gt;&lt;m:rPr&gt;&lt;m:sty m:val=&quot;p&quot;/&gt;&lt;m:scr m:val=&quot;roman&quot;/&gt;&lt;/m:rPr&gt;&lt;w:rPr&gt;&lt;w:rFonts w:ascii=&quot;Cambria Math&quot; w:h-ansi=&quot;Cambria Math&quot; w:hint=&quot;default&quot;/&gt;&lt;/w:rPr&gt;&lt;m:t&gt;鈭?/m:t&gt;&lt;/m:r&gt;&lt;m:r&gt;&lt;m:rPr&gt;&lt;m:scr m:val=&quot;roman&quot;/&gt;&lt;/m:rPr&gt;&lt;w:rPr&gt;&lt;w:rFonts w:ascii=&quot;Cambria Math&quot; w:h-ansi=&quot;Cambria Math&quot; w:hint=&quot;default&quot;/&gt;&lt;/w:rPr&gt;&lt;m:t&gt;n&lt;/mm::t&gt;&lt;/m:r&gt;&lt;m:ctrlPr&gt;&lt;w:rPr&gt;&lt;w:rFonts w:ascii=&quot;Cambria Math&quot; w:h-ansi=&quot;Cambria Math&quot; w:hint=&quot;default&quot;/&gt;&lt;/w:rPr&gt;&lt;/m:ctrlPr&gt;&lt;/m:e&gt;&lt;/m:d&gt;&lt;m:ctrlPr&gt;&lt;w:rPr&gt;&lt;w:rFonts w:ascii=&quot;Cambria Math&quot; w:h-ansi=&quot;Cambria Math&quot; w:hint=&quot;default&quot;/&gt;&lt;/w:rPr&gt;&lt;/m:ctrlPr&gt;&lt;/m:den&gt;&lt;/m:f&gt;&lt;m:ctrlPr&gt;&lt;w:rPr&gt;&lt;w:rFonts w:ascii=&quot;Cambria Math&quot; w:h-ansi=&quot;Cambria Math&quot; w:hint=&quot;default&quot;/&gt;&lt;w:i/&gt;&lt;/w:rPr&gt;&lt;/m:ctrlPr&gt;&lt;/m:e&gt;&lt;/m:nary&gt;&lt;m:ctrlPr&gt;&lt;w:rPr&gt;&lt;w:rFonts w:ascii=&quot;Cambria Math&quot; w:h-ansi=&quot;Cambria Math&quot; w:hint=&quot;default&quot;/&gt;&lt;/w:rPr&gt;&lt;/m:ctrlPr&gt;&lt;/m:e&gt;&lt;/m:nary&gt;&lt;m:ctrlPr&gt;&lt;w:rPr&gt;&lt;w:rFonts w:ascii=&quot;Cambria Math&quot; w:h-ansi=&quot;Cambria Math&quot; w:hint=&quot;default&quot;/&gt;&lt;/w:rPr&gt;&lt;/m:ctrlPr&gt;&lt;/m:num&gt;&lt;m:den&gt;&lt;m:r&gt;&lt;m:rPr&gt;&lt;m:scr m:val=&quot;roman&quot;/&gt;&lt;/m:rPr&gt;&lt;w:rPr&gt;&lt;w:rFonts w:ascii=&quot;Cambria Math&quot; w:h-ansi=&quot;Cambria Math&quot; w:fareast=&quot;绛夌嚎&quot;/m: w:hint=&quot;default&quot;/&gt;&lt;/w:rPr&gt;&lt;m:t&gt;T&lt;/m:t&gt;&lt;/m:r&gt;&lt;m:ctrlPr&gt;&lt;w:rPr&gt;&lt;w:rFonts w:ascii=&quot;Cambria Math&quot; w:h-ansi=&quot;Cambria Math&quot; w:hint=&quot;default&quot;/&gt;&lt;/w:rPr&gt;&lt;/m:ctrlPr&gt;&lt;/m:den&gt;&lt;/m:f&gt;&lt;m:d&gt;&lt;m:dPr&gt;&lt;m:ctrlPr&gt;&lt;w:rPr&gt;&lt;w:rFonts w:ascii=&quot;Cambria Math&quot; w:h-ansi=&quot;Cambria Math&quot; w:hint=&quot;default&quot;/&gt;&lt;/w:rPr&gt;&lt;/m:ctrlPr&gt;&lt;/m:dPr&gt;&lt;m:e&gt;&lt;m:d&gt;&lt;m:dPr&gt;&lt;m:begChr m:val=&quot;|&quot;/&gt;&lt;m:endChr m:val=&quot;|&quot;/&gt;&lt;m:ctrlPr&gt;&lt;w:rPr&gt;&lt;w:rFonts w:ascii=&quot;Cambria Math&quot; w:h-ansi=&quot;Cambria Math&quot; w:hint=&quot;default&quot;/&gt;&lt;/w:rPr&gt;&lt;/m:ctrlPr&gt;&lt;/m:dPr&gt;&lt;m:e&gt;&lt;m:r&gt;&lt;m:rPr&gt;&lt;m:scr m:val=&quot;roman&quot;/&gt;&lt;/m:rPr&gt;&lt;w:rPr&gt;&lt;w:rFonts w:ascii=&quot;Cambria Math&quot; w:h-ansi=&quot;Cambria Math&quot; w:hint=&quot;default&quot;/&gt;&lt;/w:rPr&gt;&lt;m:t&gt;m&lt;/m:t&gt;&lt;/m:r&gt;&lt;m:r&gt;&lt;m:rPr&gt;&lt;m:sty m:val=&quot;p&quot;/&gt;&lt;m:scr m:val=&quot;roman&quot;/&gt;&lt;/m:rPr&gt;&lt;w:rPr&gt;&lt;w:rFonts w:ascii=&quot;Cambria Math&quot; w:h-ansi=&quot;Cambria Math&quot; w:hint=&quot;default&quot;/&gt;&lt;/w:rPr&gt;&lt;m:t&gt;鈭?/m:t&gt;&lt;/m:r&gt;&lt;m:r&gt;&lt;m:rPr&gt;&lt;m:scr m:val=&quot;roman&quot;/&gt;&lt;/m:rPr&gt;&lt;w:rPr&gt;&lt;w:rFonts w:ascii=&quot;Cambria Math&quot; w:h-ansi=&quot;Cambria Math&quot; w:hint=&quot;default&quot;/&gt;&lt;/w:rPr&gt;&lt;m:t&gt;n&lt;/m:t&gt;&lt;/m:r&gt;&lt;m:ctrlPr&gt;&lt;w:rPr&gt;&lt;w:rFonts w:ascii=&quot;Cambria Math&quot; w:h-ansi=&quot;Cambrit=a Math&quot; w:hint=&quot;default&quot;/&gt;&lt;/w:rPr&gt;&lt;/m:ctrlPr&gt;&lt;/m:e&gt;&lt;/m:d&gt;&lt;m:r&gt;&lt;m:rPr&gt;&lt;m:sty m:val=&quot;p&quot;/&gt;&lt;m:scr m:val=&quot;roman&quot;/&gt;&lt;/m:rPr&gt;&lt;w:rPr&gt;&lt;w:rFonts w:ascii=&quot;Cambria Math&quot; w:h-ansi=&quot;Cambria Math&quot; w:hint=&quot;default&quot;/&gt;&lt;/w:rPr&gt;&lt;m:t&gt;&amp;lt;&lt;/m:t&gt;&lt;/m:r&gt;&lt;m:r&gt;&lt;m:rPr&gt;&lt;m:scr m:val=&quot;roman&quot;/&gt;&lt;/m:rPr&gt;&lt;w:rPr&gt;&lt;w:rFonts w:ascii=&quot;Cambria Math&quot; w:h-ansi=&quot;Cambria Math&quot; w:hint=&quot;default&quot;/&gt;&lt;/w:rPr&gt;&lt;m:t&gt;z&lt;/m:t&gt;&lt;/m:r&gt;&lt;m:ctrlPr&gt;&lt;w:rPr&gt;&lt;w:rFonts w:ascii=&quot;Cambria Math&quot; w:h-ansi=&quot;Cambria Math&quot; w:hint=&quot;default&quot;/&gt;&lt;/w:rPr&gt;&lt;/m:ctrlPr&gt;&lt;/m:e&gt;&lt;/m:d&gt;&lt;/m:oMath&gt;&lt;/m:oMathPara&gt;&lt;/w:p&gt;&lt;/wx:sect&gt;&lt;/w:body&gt;&lt;/w:wordDocument">
            <v:fill o:detectmouseclick="t"/>
            <v:imagedata r:id="rId21" o:title=""/>
            <o:lock v:ext="edit" aspectratio="f"/>
          </v:shape>
        </w:pict>
      </w:r>
      <w:r>
        <w:rPr>
          <w:rFonts w:ascii="宋体" w:hAnsi="宋体"/>
        </w:rPr>
        <w:t xml:space="preserve">                    </w:t>
      </w:r>
      <w:r>
        <w:rPr>
          <w:rFonts w:ascii="宋体" w:hAnsi="宋体" w:hint="eastAsia"/>
        </w:rPr>
        <w:t>（</w:t>
      </w:r>
      <w:r>
        <w:rPr>
          <w:rFonts w:ascii="宋体" w:hAnsi="宋体"/>
        </w:rPr>
        <w:t>3</w:t>
      </w:r>
      <w:r>
        <w:rPr>
          <w:rFonts w:ascii="宋体" w:hAnsi="宋体" w:hint="eastAsia"/>
        </w:rPr>
        <w:t>）</w:t>
      </w:r>
    </w:p>
    <w:bookmarkEnd w:id="15"/>
    <w:p w14:paraId="60EFB051" w14:textId="77777777" w:rsidR="008B1344" w:rsidRDefault="008B1344">
      <w:pPr>
        <w:ind w:firstLine="480"/>
        <w:rPr>
          <w:szCs w:val="24"/>
        </w:rPr>
      </w:pPr>
      <w:r>
        <w:t>式中，</w:t>
      </w:r>
      <w:r>
        <w:rPr>
          <w:rFonts w:hint="eastAsia"/>
        </w:rPr>
        <w:t>X</w:t>
      </w:r>
      <w:r>
        <w:rPr>
          <w:vertAlign w:val="subscript"/>
        </w:rPr>
        <w:t>jm</w:t>
      </w:r>
      <w:r>
        <w:t>表示为在</w:t>
      </w:r>
      <w:r>
        <w:rPr>
          <w:rFonts w:hint="eastAsia"/>
        </w:rPr>
        <w:t>j</w:t>
      </w:r>
      <w:r>
        <w:t>组数据中第</w:t>
      </w:r>
      <w:r>
        <w:t>m</w:t>
      </w:r>
      <w:r>
        <w:t>个视电阻率的值，</w:t>
      </w:r>
      <w:r>
        <w:t xml:space="preserve"> </w:t>
      </w:r>
      <w:r>
        <w:rPr>
          <w:rFonts w:hint="eastAsia"/>
        </w:rPr>
        <w:t>X</w:t>
      </w:r>
      <w:r>
        <w:rPr>
          <w:vertAlign w:val="subscript"/>
        </w:rPr>
        <w:t>j</w:t>
      </w:r>
      <w:r>
        <w:rPr>
          <w:rFonts w:hint="eastAsia"/>
          <w:vertAlign w:val="subscript"/>
        </w:rPr>
        <w:t>n</w:t>
      </w:r>
      <w:r>
        <w:t>表示为在</w:t>
      </w:r>
      <w:r>
        <w:rPr>
          <w:rFonts w:hint="eastAsia"/>
        </w:rPr>
        <w:t>j</w:t>
      </w:r>
      <w:r>
        <w:t>组数据中第</w:t>
      </w:r>
      <w:r>
        <w:rPr>
          <w:rFonts w:hint="eastAsia"/>
        </w:rPr>
        <w:t>n</w:t>
      </w:r>
      <w:r>
        <w:t>个视电阻率的值</w:t>
      </w:r>
      <w:r>
        <w:rPr>
          <w:rFonts w:hint="eastAsia"/>
        </w:rPr>
        <w:t>；</w:t>
      </w:r>
      <w:r>
        <w:rPr>
          <w:rFonts w:hint="eastAsia"/>
        </w:rPr>
        <w:t>m</w:t>
      </w:r>
      <w:r>
        <w:t>、</w:t>
      </w:r>
      <w:r>
        <w:t>n</w:t>
      </w:r>
      <w:r>
        <w:t>均表示视电阻率值在坐标轴上的位置，</w:t>
      </w:r>
      <w:r>
        <w:t xml:space="preserve"> |m-n|</w:t>
      </w:r>
      <w:r>
        <w:t>表示</w:t>
      </w:r>
      <w:r>
        <w:t>m</w:t>
      </w:r>
      <w:r>
        <w:t>、</w:t>
      </w:r>
      <w:r>
        <w:t>n</w:t>
      </w:r>
      <w:r>
        <w:t>两点之间的距离</w:t>
      </w:r>
      <w:r>
        <w:rPr>
          <w:rFonts w:hint="eastAsia"/>
        </w:rPr>
        <w:t>；</w:t>
      </w:r>
      <w:r>
        <w:t>ΔV</w:t>
      </w:r>
      <w:r>
        <w:rPr>
          <w:vertAlign w:val="subscript"/>
        </w:rPr>
        <w:t>j</w:t>
      </w:r>
      <w:r>
        <w:t>表示为在第</w:t>
      </w:r>
      <w:r>
        <w:rPr>
          <w:rFonts w:hint="eastAsia"/>
        </w:rPr>
        <w:t>j</w:t>
      </w:r>
      <w:r>
        <w:t>层水平下</w:t>
      </w:r>
      <w:r>
        <w:rPr>
          <w:rFonts w:hint="eastAsia"/>
        </w:rPr>
        <w:t>底板岩层电法变异系数的大小情况；</w:t>
      </w:r>
      <w:r>
        <w:t>z</w:t>
      </w:r>
      <w:r>
        <w:rPr>
          <w:rFonts w:hint="eastAsia"/>
        </w:rPr>
        <w:t>为集中系数，取最远有效距离网格数的</w:t>
      </w:r>
      <w:r>
        <w:rPr>
          <w:rFonts w:hint="eastAsia"/>
        </w:rPr>
        <w:t>1</w:t>
      </w:r>
      <w:r>
        <w:t>/10</w:t>
      </w:r>
      <w:r>
        <w:rPr>
          <w:rFonts w:hint="eastAsia"/>
        </w:rPr>
        <w:t>；</w:t>
      </w:r>
      <w:r>
        <w:t>T</w:t>
      </w:r>
      <w:r>
        <w:rPr>
          <w:rFonts w:hint="eastAsia"/>
        </w:rPr>
        <w:t>为最大计算次数</w:t>
      </w:r>
    </w:p>
    <w:p w14:paraId="664BF701" w14:textId="77777777" w:rsidR="008B1344" w:rsidRDefault="008B1344">
      <w:pPr>
        <w:ind w:firstLine="480"/>
      </w:pPr>
      <w:r>
        <w:t>5.</w:t>
      </w:r>
      <w:r>
        <w:t>根据权利要求</w:t>
      </w:r>
      <w:r>
        <w:t>1</w:t>
      </w:r>
      <w:r>
        <w:t>所述的主动式电</w:t>
      </w:r>
      <w:r>
        <w:rPr>
          <w:rFonts w:hint="eastAsia"/>
        </w:rPr>
        <w:t>法</w:t>
      </w:r>
      <w:r>
        <w:t>探测岩层稳定性定量评价方法，其特征在于，所述步骤</w:t>
      </w:r>
      <w:r>
        <w:t>6</w:t>
      </w:r>
      <w:r>
        <w:t>）中所</w:t>
      </w:r>
      <w:r>
        <w:rPr>
          <w:rFonts w:hint="eastAsia"/>
        </w:rPr>
        <w:t>权重因子，</w:t>
      </w:r>
      <w:r>
        <w:t>根据</w:t>
      </w:r>
      <w:r>
        <w:rPr>
          <w:rFonts w:hint="eastAsia"/>
        </w:rPr>
        <w:t>所划分的底板</w:t>
      </w:r>
      <w:r>
        <w:t>岩层</w:t>
      </w:r>
      <w:r>
        <w:rPr>
          <w:rFonts w:hint="eastAsia"/>
        </w:rPr>
        <w:t>与</w:t>
      </w:r>
      <w:r>
        <w:t>底板</w:t>
      </w:r>
      <w:r>
        <w:rPr>
          <w:rFonts w:hint="eastAsia"/>
        </w:rPr>
        <w:t>的距离</w:t>
      </w:r>
      <w:r>
        <w:t>由近</w:t>
      </w:r>
      <w:r>
        <w:rPr>
          <w:rFonts w:hint="eastAsia"/>
        </w:rPr>
        <w:t>及远</w:t>
      </w:r>
      <w:r>
        <w:t>分别为：</w:t>
      </w:r>
      <w:r>
        <w:rPr>
          <w:rFonts w:hint="eastAsia"/>
        </w:rPr>
        <w:t xml:space="preserve"> </w:t>
      </w:r>
    </w:p>
    <w:p w14:paraId="0B4FCA91" w14:textId="77777777" w:rsidR="008B1344" w:rsidRDefault="008B1344">
      <w:pPr>
        <w:ind w:firstLineChars="0" w:firstLine="0"/>
        <w:jc w:val="right"/>
      </w:pPr>
      <w:bookmarkStart w:id="16" w:name="_Hlk142906484"/>
      <w:r>
        <w:rPr>
          <w:rFonts w:ascii="宋体" w:hAnsi="宋体"/>
        </w:rPr>
        <w:pict w14:anchorId="2DD61D5C">
          <v:shape id="图片 9" o:spid="_x0000_i1030" type="#_x0000_t75" style="width:291.4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fareast&quot;/&gt;&lt;/w:rPr&gt;&lt;m:t&gt;W&lt;/m:t&gt;&lt;/m:r&gt;&lt;m:r&gt;&lt;m:rPr&gt;&lt;m:scr m:val=&quot;roman&quot;/&gt;&lt;/m:rPr&gt;&lt;w:rPr&gt;&lt;w:rFonts w:ascii=&quot;Cambria Math&quot; w:h-ansi=&quot;Cambria Math&quot; w:cs=&quot;Times New Roman&quot; w:hint=&quot;default&quot;/&gt;&lt;/w:rPr&gt;&lt;m:t&gt;锛?/m:t&gt;&lt;/m:r&gt;&lt;m:sSub&gt;&lt;m:sSubPr&gt;&lt;m:ctrlPr&gt;&lt;w:rPr&gt;&lt;w:rFonts w:ascii=&quot;Cambria Math&quot; w:h-ansi=&quot;Cambria Math&quot; w:hint=&quot;default&quot;/&gt;&lt;w:i/&gt;&lt;w:sz w:val=&quot;21&quot;/&gt;&lt;/w:rPr&gt;&lt;/m:ctrlPr&gt;&lt;/m:sSubPr&gt;&lt;m:e&gt;&lt;m:r&quot;C&gt;&lt;m:rPr&gt;&lt;m:scr m:val=&quot;roman&quot;/&gt;&lt;/m:rPr&gt;&lt;w:rPr&gt;&lt;w:rFonts w:ascii=&quot;Cambria Math&quot; w:h-ansi=&quot;Cambria Math&quot; w:hint=&quot;fareast&quot;/&gt;&lt;w:sz w:val=&quot;21&quot;/&gt;&lt;/w:rPr&gt;&lt;m:t&gt;w&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1&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銆?/m:t&gt;&lt;/m:r&gt;&lt;m:sSub&gt;&lt;m:sSubPr&gt;&lt;m:ctrlPr&gt;&lt;w:rPr&gt;&lt;w:rFonts w:ascii=&quot;Cambria Math&quot; w:h-ansi=&quot;Cambria Math&quot; w:hint=&quot;default&quot;/&gt;&lt;w:i/&gt;&lt;w:sz w:val=&quot;21&quot;/&gt;&lt;/w:rPr&gt;&lt;/m:ctrlPr&gt;&lt;/m:sSubPr&gt;&lt;m:e&gt;&lt;m:r&gt;&lt;m:rPr&gt;&lt;m:scr m:va=&quot;l=&quot;roman&quot;/&gt;&lt;/m:rPr&gt;&lt;w:rPr&gt;&lt;w:rFonts w:ascii=&quot;Cambria Math&quot; w:h-ansi=&quot;Cambria Math&quot; w:hint=&quot;fareast&quot;/&gt;&lt;w:sz w:val=&quot;21&quot;/&gt;&lt;/w:rPr&gt;&lt;m:t&gt;w&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2&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銆佲€︹€︼紝&lt;/m:t&gt;&lt;/m:r&gt;&lt;m:sSub&gt;&lt;m:sSubPr&gt;&lt;m:ctrlPr&gt;&lt;w:rPr&gt;&lt;w:rFonts w:ascii=&quot;Cambria Math&quot; w:h-ansi=&quot;Cambria Math&quot; w:hint=&quot;default&quot;/&gt;&lt;w:i/&gt;&lt;w:sz w:val=&quot;21&quot;/&gt;&lt;/w:rPr&gt;&lt;/m:ctrlPr&gt;&lt;/m:sSubPr&gt;&lt;m:e&gt;&lt;m:r&gt;&lt;m:rPr&gt;&lt;m:scr m:val=&quot;roman&quot;/&gt;&lt;/m:rPr&gt;&lt;w:rPr&gt;&lt;w:rF&lt;/w:ronts w:ascii=&quot;Cambria Math&quot; w:h-ansi=&quot;Cambria Math&quot; w:hint=&quot;fareast&quot;/&gt;&lt;w:sz w:val=&quot;21&quot;/&gt;&lt;/w:rPr&gt;&lt;m:t&gt;w&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j&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锛?&lt;/m:t&gt;&lt;/m:r&gt;&lt;m:d&gt;&lt;mnt:dPr&gt;&lt;m:begChr m:val=&quot;[&quot;/&gt;&lt;m:endChr m:val=&quot;]&quot;/&gt;&lt;m:ctrlPr&gt;&lt;w:rPr&gt;&lt;w:rFonts w:ascii=&quot;Cambria Math&quot; w:h-ansi=&quot;Cambria Math&quot; w:cs=&quot;Times New Roman&quot; w:hint=&quot;default&quot;/&gt;&lt;w:i/&gt;&lt;/w:rPr&gt;&lt;/m:ctrlPr&gt;&lt;/m:dPr&gt;&lt;m:e&gt;&lt;m:f&gt;&lt;m:fPr&gt;&lt;m:ctrlPr&gt;&lt;w:rPr&gt;&lt;w:rFonts w:ascii=&quot;Cambria Math&quot; w:h-ansi=&quot;Cambria Math&quot; w:cs=&quot;Times New Roman&quot; w:hint=&quot;default&quot;/&gt;&lt;w:i/&gt;&lt;/w:rPr&gt;&lt;/m:ctrlPr&gt;&lt;/m:fPr&gt;&lt;m:num&gt;&lt;m:r&gt;&lt;m:rPr&gt;&lt;m:scr m:val=&quot;roman&quot;/&gt;&lt;/m:rPr&gt;&lt;w:rPr&gt;&lt;w:rFonts w:ascii=&quot;Cambria Math&quot; w:h-ansi=&quot;Cambria Math&quot; w:cs=&quot;Times New Roman&quot; w:hint=&quot;default&quot;/&gt;&lt;/w:rPr&gt;&lt;m:t&gt;2脳j&lt;/m:t&gt;&lt;/m:r&gt;&lt;m:ctrlPr&gt;&lt;w:rPr&gt;&lt;w:rFonts w:ascii=&quot;Cambria Math&quot; w:h-ansi=&quot;Cambria Math&quot; w:cs=&quot;Times New Roman&quot; w:hint=&quot;default&quot;/&gt;&lt;w:i/&gt;&lt;/w:rPr&gt;&lt;/m:ctrlPr&gt;&lt;/m:num&gt;&lt;m:den&gt;&lt;m:r&gt;&lt;m:rPr&gt;&lt;m:scr m:val=&quot;roman&quot;/&gt;&lt;/m:rPr&gt;&lt;w:rPr&gt;&lt;w:rFonts w:ascii=l&quot;Cambria Math&quot; w:h-ansi=&quot;Cambria Math&quot; w:cs=&quot;Times New Roman&quot; w:hint=&quot;default&quot;/&gt;&lt;/w:rPr&gt;&lt;m:t&gt;j&lt;/m:t&gt;&lt;/m:r&gt;&lt;m:d&gt;&lt;m:dPr&gt;&lt;m:ctrlPr&gt;&lt;w:rPr&gt;&lt;w:rFonts w:ascii=&quot;Cambria Math&quot; w:h-ansi=&quot;Cambria Math&quot; w:cs=&quot;Times New Roman&quot; w:hint=&quot;default&quot;/&gt;&lt;w:i/&gt;&lt;/w:rPr&gt;&lt;/m:ctrlPr&gt;&lt;/m:dPr&gt;&lt;m:e&gt;&lt;m:r&gt;&lt;m:rPr&gt;&lt;m:scr m:val=&quot;roman&quot;/&gt;&lt;/m:rPr&gt;&lt;w:rPr&gt;&lt;w:rFonts w:ascii=&quot;Cambria Math&quot; w:h-ansi=&quot;Cambria Math&quot; w:cs=&quot;Times New Roman&quot; w:hint=&quot;default&quot;/&gt;&lt;/w:rPr&gt;&lt;m:t&gt;j+1&lt;/m:t&gt;&lt;/m:r&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den&gt;&lt;/m:f&gt;&lt;m:r&gt;&lt;m:rPr&gt;&lt;m:scr m:val=&quot;roman&quot;/&gt;&lt;/m:rPr&gt;&lt;w:rPr&gt;&lt;w:rFonts w:ascii=&quot;Cambria Math&quot; w:h-ansi=&quot;Cambria Math&quot; w:cs=&quot;Times New Roman&quot; w:hint=&quot;default&quot;/&gt;&lt;/w:rPr&gt;&lt;m:t&gt;銆?/m:t&gt;&lt;/m:r&gt;&lt;m:f&gt;&lt;m:fPr&gt;&lt;m:ctrlPr&gt;&lt;w:rPr&gt;&lt;w:rFonts w:ascii=&quot;Cambria Math&quot; w:h-ansi=&quot;Cambria Math&quot; w:cs=&quot;T&gt;&lt;imes New Roman&quot; w:hint=&quot;default&quot;/&gt;&lt;w:i/&gt;&lt;/w:rPr&gt;&lt;/m:ctrlPr&gt;&lt;/m:fPr&gt;&lt;m:num&gt;&lt;m:r&gt;&lt;m:rPr&gt;&lt;m:scr m:val=&quot;roman&quot;/&gt;&lt;/m:rPr&gt;&lt;w:rPr&gt;&lt;w:rFonts w:ascii=&quot;Cambria Math&quot; w:h-ansi=&quot;Cambria Math&quot; w:cs=&quot;Times New Roman&quot; w:hint=&quot;default&quot;/&gt;&lt;/w:rPr&gt;&lt;m:t&gt;2脳(j鈭?)&lt;/m:t&gt;&lt;/m:rT&gt;&lt;&gt;&lt;m:ctrlPr&gt;&lt;w:rPr&gt;&lt;w:rFonts w:ascii=&quot;Cambria Math&quot; w:h-ansi=&quot;Cambria Math&quot; w:cs=&quot;Times New Roman&quot; w:hint=&quot;default&quot;/&gt;&lt;w:i/&gt;&lt;/w:rPr&gt;&lt;/m:ctrlPr&gt;&lt;/m:num&gt;&lt;m:den&gt;&lt;m:r&gt;&lt;m:rPr&gt;&lt;m:scr m:val=&quot;roman&quot;/&gt;&lt;/m:rPr&gt;&lt;w:rPr&gt;&lt;w:rFonts w:ascii=&quot;Cambria Math&quot; w:h-ansi=&quot;Cambria Math&quot; w:cs=&quot;Times New Roman&quot; w:hint=&quot;default&quot;/&gt;&lt;/w:rPr&gt;&lt;m:t&gt;j&lt;/m:t&gt;&lt;/m:r&gt;&lt;m:d&gt;&lt;m:dPr&gt;&lt;m:ctrlPr&gt;&lt;w:rPr&gt;&lt;w:rFonts w:ascii=&quot;Cambria Math&quot; w:h-ansi=&quot;Cambria Math&quot; w:cs=&quot;Times New Roman&quot; w:hint=&quot;default&quot;/&gt;&lt;w:i/&gt;&lt;/w:rPr&gt;&lt;/m:ctrlPr&gt;&lt;/m:dPr&gt;&lt;m:e&gt;&lt;m:r&gt;&lt;m:rPr&gt;&lt;m:scr m:val=&quot;roman&quot;/&gt;&lt;/m:rPr&gt;&lt;w:rPr&gt;&lt;w:rFonts w:ascii=&quot;Cambria Math&quot; w:h-ansi=&quot;Cambria Math&quot; w:cs=&quot;Times New Roman&quot; w:hint=&quot;default&quot;/&gt;&lt;/w:rPr&gt;&lt;m:t&gt;j+1&lt;/m:t&gt;&lt;/m:r&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den&gt;&lt;/m:f&gt;&lt;m:r&gt;&lt;m:rPr&gt;&lt;m:scr m:val=&quot;roman&quot;/&gt;&lt;/m:rPr&gt;&lt;w:rPr&gt;&lt;w:rFonts w:ascii=&quot;Cambria Math&quot; w:h-ansi=&quot;Cambria Math&quot; w:cs=&quot;Times New Roman&quot; w:hint=&quot;default&quot;/&gt;&lt;/w:rPr&gt;&lt;m:t&gt;銆佲€︹€︼紝&lt;/m:t&gt;&lt;/m:r&gt;&lt;m:f&gt;&lt;m:fPr&gt;&lt;m:ctrlPr&gt;&lt;w:rPr&gt;&lt;w:rFonts w:ascii=&quot;Cambria Math&quot; w:h-ansi=&quot;Cambria Math&quot; w:cs=&quot;Times New Roman&quot; w:hint=r&gt;&lt;w:&quot;default&quot;/&gt;&lt;w:i/&gt;&lt;/w:rPr&gt;&lt;/m:ctrlPr&gt;&lt;/m:fPr&gt;&lt;m:num&gt;&lt;m:r&gt;&lt;m:rPr&gt;&lt;m:scr m:val=&quot;roman&quot;/&gt;&lt;/m:rPr&gt;&lt;w:rPr&gt;&lt;w:rFonts w:ascii=&quot;Cambria Math&quot; w:h-ansi=&quot;Cambria Math&quot; w:cs=&quot;Times New Roman&quot; w:hint=&quot;default&quot;/&gt;&lt;/w:rPr&gt;&lt;m:t&gt;2脳1&lt;/m:t&gt;&lt;/m:r&gt;&lt;m:ctrlPr&gt;&lt;w:rPr&gt;&lt;w:rFonts w::ascii=&quot;Cambria Math&quot; w:h-ansi=&quot;Cambria Math&quot; w:cs=&quot;Times New Roman&quot; w:hint=&quot;default&quot;/&gt;&lt;w:i/&gt;&lt;/w:rPr&gt;&lt;/m:ctrlPr&gt;&lt;/m:num&gt;&lt;m:den&gt;&lt;m:r&gt;&lt;m:rPr&gt;&lt;m:scr m:val=&quot;roman&quot;/&gt;&lt;/m:rPr&gt;&lt;w:rPr&gt;&lt;w:rFonts w:ascii=&quot;Cambria Math&quot; w:h-ansi=&quot;Cambria Math&quot; w:cs=&quot;Times New Roman&quot; w:hint=&quot;default&quot;/&gt;&lt;/w:rPr&gt;&lt;m:t&gt;j&lt;/m:t&gt;&lt;/m:r&gt;&lt;m:d&gt;&lt;m:dPr&gt;&lt;m:ctrlPr&gt;&lt;w:rPr&gt;&lt;w:rFonts w:ascii=&quot;Cambria Math&quot; w:h-ansi=&quot;Cambria Math&quot; w:cs=&quot;Times New Roman&quot; w:hint=&quot;default&quot;/&gt;&lt;w:i/&gt;&lt;/w:rPr&gt;&lt;/m:ctrlPr&gt;&lt;/m:dPr&gt;&lt;m:e&gt;&lt;m:r&gt;&lt;m:rPr&gt;&lt;m:scr m:val=&quot;roman&quot;/&gt;&lt;/m:rPr&gt;&lt;w:rPr&gt;&lt;w:rFonts w:ascii=&quot;Cambria Math&quot; w:h-ansi=&quot;Cambria Math&quot; w:cs=&quot;Times New Roman&quot; w:hint=&quot;default&quot;/&gt;&lt;/w:rPr&gt;&lt;m:t&gt;j+1&lt;/m:t&gt;&lt;/m:r&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den&gt;&lt;/m:f&gt;&lt;m:ctrlPr&gt;&lt;w:rPr&gt;&lt;w:rFonts w:ascii=&quot;Cambria Math&quot; w:h-ansi=&quot;Cambria Math&quot; w:cs=&quot;Times New Roman&quot; w:hint=&quot;default&quot;/&gt;&lt;w:i/&gt;&lt;/w:rPr&gt;&lt;/m:ctrlPr&gt;&lt;/m:e&gt;&lt;/m:d&gt;&lt;/m:oMath&gt;&lt;/m:oMathPara&gt;&lt;/w:p&gt;&lt;/wx:sect&gt;&lt;/w:body&gt;&lt;/w:wordDocument">
            <v:fill o:detectmouseclick="t"/>
            <v:imagedata r:id="rId22" o:title=""/>
            <o:lock v:ext="edit" aspectratio="f"/>
          </v:shape>
        </w:pict>
      </w:r>
      <w:r>
        <w:rPr>
          <w:rFonts w:ascii="宋体" w:hAnsi="宋体"/>
        </w:rPr>
        <w:t xml:space="preserve">     </w:t>
      </w:r>
      <w:r>
        <w:rPr>
          <w:rFonts w:ascii="宋体" w:hAnsi="宋体" w:hint="eastAsia"/>
        </w:rPr>
        <w:t>（</w:t>
      </w:r>
      <w:r>
        <w:rPr>
          <w:rFonts w:ascii="宋体" w:hAnsi="宋体"/>
        </w:rPr>
        <w:t>4</w:t>
      </w:r>
      <w:r>
        <w:rPr>
          <w:rFonts w:ascii="宋体" w:hAnsi="宋体" w:hint="eastAsia"/>
        </w:rPr>
        <w:t>）</w:t>
      </w:r>
    </w:p>
    <w:bookmarkEnd w:id="16"/>
    <w:p w14:paraId="0F1AD10E" w14:textId="77777777" w:rsidR="008B1344" w:rsidRDefault="008B1344">
      <w:pPr>
        <w:ind w:firstLine="480"/>
      </w:pPr>
      <w:r>
        <w:t>式中，</w:t>
      </w:r>
      <w:r>
        <w:rPr>
          <w:rFonts w:hint="eastAsia"/>
        </w:rPr>
        <w:t>W</w:t>
      </w:r>
      <w:r>
        <w:t>（</w:t>
      </w:r>
      <w:r>
        <w:t>w</w:t>
      </w:r>
      <w:r>
        <w:rPr>
          <w:vertAlign w:val="subscript"/>
        </w:rPr>
        <w:t>1</w:t>
      </w:r>
      <w:r>
        <w:t>、</w:t>
      </w:r>
      <w:r>
        <w:t>w</w:t>
      </w:r>
      <w:r>
        <w:rPr>
          <w:vertAlign w:val="subscript"/>
        </w:rPr>
        <w:t>2</w:t>
      </w:r>
      <w:r>
        <w:t>、</w:t>
      </w:r>
      <w:r>
        <w:t>……</w:t>
      </w:r>
      <w:r>
        <w:t>，</w:t>
      </w:r>
      <w:r>
        <w:rPr>
          <w:rFonts w:hint="eastAsia"/>
        </w:rPr>
        <w:t>w</w:t>
      </w:r>
      <w:r>
        <w:rPr>
          <w:vertAlign w:val="subscript"/>
        </w:rPr>
        <w:t>j</w:t>
      </w:r>
      <w:r>
        <w:t>）表示为</w:t>
      </w:r>
      <w:r>
        <w:rPr>
          <w:rFonts w:hint="eastAsia"/>
        </w:rPr>
        <w:t>底板下不同深度岩层</w:t>
      </w:r>
      <w:r>
        <w:t>的权重值大小，并且满足，</w:t>
      </w:r>
      <w:r>
        <w:t>w</w:t>
      </w:r>
      <w:r>
        <w:rPr>
          <w:vertAlign w:val="subscript"/>
        </w:rPr>
        <w:t>1</w:t>
      </w:r>
      <w:r>
        <w:t>+w</w:t>
      </w:r>
      <w:r>
        <w:rPr>
          <w:vertAlign w:val="subscript"/>
        </w:rPr>
        <w:t>2</w:t>
      </w:r>
      <w:r>
        <w:t>+……+w</w:t>
      </w:r>
      <w:r>
        <w:rPr>
          <w:vertAlign w:val="subscript"/>
        </w:rPr>
        <w:t>j</w:t>
      </w:r>
      <w:r>
        <w:t>=1</w:t>
      </w:r>
      <w:r>
        <w:rPr>
          <w:rFonts w:hint="eastAsia"/>
        </w:rPr>
        <w:t>；</w:t>
      </w:r>
      <w:r>
        <w:rPr>
          <w:rFonts w:hint="eastAsia"/>
        </w:rPr>
        <w:t xml:space="preserve"> </w:t>
      </w:r>
    </w:p>
    <w:p w14:paraId="12D2B84A" w14:textId="47864DAC" w:rsidR="008B1344" w:rsidRDefault="008B1344">
      <w:pPr>
        <w:ind w:firstLine="480"/>
      </w:pPr>
      <w:r>
        <w:rPr>
          <w:rFonts w:hint="eastAsia"/>
        </w:rPr>
        <w:t>所计算电法变异系数与岩层底板由近及远为</w:t>
      </w:r>
      <w:r>
        <w:t>Δ</w:t>
      </w:r>
      <w:r>
        <w:rPr>
          <w:rFonts w:hint="eastAsia"/>
        </w:rPr>
        <w:t>V</w:t>
      </w:r>
      <w:r>
        <w:t>（</w:t>
      </w:r>
      <w:r>
        <w:t>ΔV</w:t>
      </w:r>
      <w:r>
        <w:rPr>
          <w:vertAlign w:val="subscript"/>
        </w:rPr>
        <w:t>1</w:t>
      </w:r>
      <w:r>
        <w:t>、</w:t>
      </w:r>
      <w:r>
        <w:t>ΔV</w:t>
      </w:r>
      <w:r>
        <w:rPr>
          <w:vertAlign w:val="subscript"/>
        </w:rPr>
        <w:t>2</w:t>
      </w:r>
      <w:r>
        <w:t>、</w:t>
      </w:r>
      <w:r>
        <w:t>……</w:t>
      </w:r>
      <w:r>
        <w:t>，</w:t>
      </w:r>
      <w:r>
        <w:t>ΔV</w:t>
      </w:r>
      <w:r>
        <w:rPr>
          <w:rFonts w:hint="eastAsia"/>
          <w:vertAlign w:val="subscript"/>
        </w:rPr>
        <w:t>j</w:t>
      </w:r>
      <w:r>
        <w:t>）</w:t>
      </w:r>
      <w:r>
        <w:rPr>
          <w:rFonts w:hint="eastAsia"/>
        </w:rPr>
        <w:t>，最后将权重值与电法变异系数进行数量积运算得到该探测区域内的</w:t>
      </w:r>
      <w:ins w:id="17" w:author="Kong Rui" w:date="2023-08-24T09:30:00Z">
        <w:r w:rsidR="00A659DD">
          <w:rPr>
            <w:rFonts w:hint="eastAsia"/>
          </w:rPr>
          <w:t>岩层</w:t>
        </w:r>
      </w:ins>
      <w:r w:rsidR="00A659DD">
        <w:rPr>
          <w:rFonts w:hint="eastAsia"/>
        </w:rPr>
        <w:t>电性</w:t>
      </w:r>
      <w:del w:id="18" w:author="Kong Rui" w:date="2023-08-24T09:30:00Z">
        <w:r w:rsidR="00BC05CD">
          <w:rPr>
            <w:rFonts w:hint="eastAsia"/>
          </w:rPr>
          <w:delText>参数值</w:delText>
        </w:r>
      </w:del>
      <w:r>
        <w:rPr>
          <w:rFonts w:hint="eastAsia"/>
        </w:rPr>
        <w:t>D</w:t>
      </w:r>
      <w:r>
        <w:rPr>
          <w:rFonts w:hint="eastAsia"/>
        </w:rPr>
        <w:t>：</w:t>
      </w:r>
    </w:p>
    <w:p w14:paraId="38F4BD2F" w14:textId="77777777" w:rsidR="008B1344" w:rsidRDefault="008B1344">
      <w:pPr>
        <w:ind w:firstLineChars="0" w:firstLine="0"/>
        <w:jc w:val="right"/>
        <w:rPr>
          <w:rFonts w:ascii="宋体" w:hAnsi="宋体"/>
        </w:rPr>
      </w:pPr>
      <w:bookmarkStart w:id="19" w:name="_Hlk142906488"/>
      <w:r>
        <w:rPr>
          <w:rFonts w:ascii="宋体" w:hAnsi="宋体"/>
        </w:rPr>
        <w:pict w14:anchorId="0A3126DF">
          <v:shape id="图片 10" o:spid="_x0000_i1031" type="#_x0000_t75" style="width:59.1pt;height:24.4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fareast&quot;/&gt;&lt;/w:rPr&gt;&lt;m:t&gt;D&lt;/m:t&gt;&lt;/m:r&gt;&lt;m:r&gt;&lt;m:rPr&gt;&lt;m:scr m:val=&quot;roman&quot;/&gt;&lt;/m:rPr&gt;&lt;w:rPr&gt;&lt;w:rFonts w:ascii=&quot;Cambria Math&quot; w:h-ansi=&quot;Cambria Math&quot; w:cs=&quot;Times New Roman&quot; w:hint=&quot;default&quot;/&gt;&lt;/w:rPr&gt;&lt;m:t&gt;=&lt;/m:t&gt;&lt;/m:r&gt;&lt;m:r&gt;&lt;m:rPr&gt;&lt;m:scr m:val=&quot;roman&quot;/&gt;&lt;/m:rPr&gt;&lt;w:rPr&gt;&lt;w:rFonts w:ascii=&quot;Cambria Math&quot; w:h-ansi=&quot;Cambria Math&quot; w:cs=&quot;Times New Roman&quot; w:hint=&quot;fareast&quot;/&gt;&lt;/w:rPr&gt;&lt;m:t&gt;W路&lt;/m:t&gt;&lt;/m:r&gt;C&lt;m:r&gt;&lt;m:rPr&gt;&lt;m:scr m:val=&quot;roman&quot;/&gt;&lt;/m:rPr&gt;&lt;w:rPr&gt;&lt;w:rFonts w:ascii=&quot;Cambria Math&quot; w:h-ansi=&quot;Cambria Math&quot; w:cs=&quot;Times New Roman&quot; w:hint=&quot;default&quot;/&gt;&lt;/w:rPr&gt;&lt;m:t&gt;螖V&lt;/m:t&gt;&lt;/m:r&gt;&lt;m:r&gt;&lt;m:rPr&gt;&lt;m:scr m:val=&quot;roman&quot;/&gt;&lt;/m:rPr&gt;&lt;w:rPr&gt;&lt;w:rFonts w:ascii=&quot;Cambria MathC&quot; w:h-ansi=&quot;Cambria Math&quot; w:hint=&quot;default&quot;/&gt;&lt;/w:rPr&gt;&lt;m:t&gt;  &lt;/m:t&gt;&lt;/m:r&gt;&lt;/m:oMath&gt;&lt;/m:oMathPara&gt;&lt;/w:p&gt;&lt;/wx:sect&gt;&lt;/w:body&gt;&lt;/w:wordDocument">
            <v:fill o:detectmouseclick="t"/>
            <v:imagedata r:id="rId23" o:title=""/>
            <o:lock v:ext="edit" aspectratio="f"/>
          </v:shape>
        </w:pict>
      </w:r>
      <w:r>
        <w:rPr>
          <w:rFonts w:ascii="宋体" w:hAnsi="宋体"/>
        </w:rPr>
        <w:t xml:space="preserve">                             </w:t>
      </w:r>
      <w:r>
        <w:rPr>
          <w:rFonts w:ascii="宋体" w:hAnsi="宋体" w:hint="eastAsia"/>
        </w:rPr>
        <w:t>（</w:t>
      </w:r>
      <w:r>
        <w:rPr>
          <w:rFonts w:ascii="宋体" w:hAnsi="宋体"/>
        </w:rPr>
        <w:t>5</w:t>
      </w:r>
      <w:r>
        <w:rPr>
          <w:rFonts w:ascii="宋体" w:hAnsi="宋体" w:hint="eastAsia"/>
        </w:rPr>
        <w:t>）</w:t>
      </w:r>
    </w:p>
    <w:bookmarkEnd w:id="19"/>
    <w:p w14:paraId="200A86CC" w14:textId="77777777" w:rsidR="008B1344" w:rsidRDefault="008B1344">
      <w:pPr>
        <w:ind w:firstLine="480"/>
      </w:pPr>
      <w:r>
        <w:t>6.</w:t>
      </w:r>
      <w:r>
        <w:t>根据权利要求</w:t>
      </w:r>
      <w:r>
        <w:t>1</w:t>
      </w:r>
      <w:r>
        <w:t>所述的主动式电</w:t>
      </w:r>
      <w:r>
        <w:rPr>
          <w:rFonts w:hint="eastAsia"/>
        </w:rPr>
        <w:t>法</w:t>
      </w:r>
      <w:r>
        <w:t>探测岩层稳</w:t>
      </w:r>
      <w:r>
        <w:rPr>
          <w:rFonts w:hint="eastAsia"/>
        </w:rPr>
        <w:t>定性</w:t>
      </w:r>
      <w:r>
        <w:t>定量评价方法，其特征在于，所述步骤</w:t>
      </w:r>
      <w:r>
        <w:t>7</w:t>
      </w:r>
      <w:r>
        <w:t>）</w:t>
      </w:r>
      <w:r>
        <w:rPr>
          <w:rFonts w:hint="eastAsia"/>
        </w:rPr>
        <w:t>中使用的</w:t>
      </w:r>
      <w:r>
        <w:rPr>
          <w:szCs w:val="24"/>
        </w:rPr>
        <w:t>Logistics</w:t>
      </w:r>
      <w:r>
        <w:rPr>
          <w:rFonts w:hint="eastAsia"/>
          <w:szCs w:val="24"/>
        </w:rPr>
        <w:t>回归模型分析过程</w:t>
      </w:r>
      <w:r>
        <w:t>为：</w:t>
      </w:r>
    </w:p>
    <w:p w14:paraId="4EE207F7" w14:textId="77777777" w:rsidR="008B1344" w:rsidRDefault="008B1344">
      <w:pPr>
        <w:ind w:firstLineChars="0" w:firstLine="0"/>
        <w:jc w:val="right"/>
      </w:pPr>
      <w:bookmarkStart w:id="20" w:name="_Hlk142906493"/>
      <w:r>
        <w:rPr>
          <w:rFonts w:ascii="宋体" w:hAnsi="宋体"/>
        </w:rPr>
        <w:pict w14:anchorId="1AACE153">
          <v:shape id="图片 11" o:spid="_x0000_i1032" type="#_x0000_t75" style="width:335.55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logitP=&lt;/m:t&gt;&lt;/m:r&gt;&lt;m:func&gt;&lt;m:funcPr&gt;&lt;m:ctrlPr&gt;&lt;w:rPr&gt;&lt;w:rFonts w:ascii=&quot;Cambria Math&quot; w:h-ansi=&quot;Cambria Math&quot; w:cs=&quot;Times New Roman&quot; w:hint=&quot;default&quot;/&gt;&lt;w:i/&gt;&lt;/w:rPr&gt;&lt;/m:ctrlPr&gt;&lt;/m:funcPr&gt;&lt;m:fName&gt;&lt;m:r&gt;&lt;m:rPr&gt;&lt;m:scr m:val=&quot;roman&quot;/&gt;&lt;/m:rPr&gt;&lt;w:rPr&gt;&lt;w:rFonts w:ascii=&quot;Cambria Math&quot; w:h-ansi=&quot;Cambria Math&quot; w:cs=&quot;Times New Roman&quot; w:hint=&quot;default&quot;/&gt;&lt;/w:rPr&gt;&lt;m:t&gt;ln&lt;/m:t&gt;&lt;/m:r&gt;&lt;m:ctrlPr&gt;&lt;w:rPr&gt;&lt;w:rFonts w:ascii=&quot;Cambria Math&quot; w:h-ansi=&quot;Cambria Math&quot; w:cs=&quot;Times New Roman&quot; w:hint=&quot;default&quot;/&gt;&lt;w:i/&gt;&lt;/w:rPr&gt;&lt;/m:ctrlPr&gt;&lt;/m:fName&gt;&lt;m:e&gt;&lt;m:d&gt;&lt;m:dPr&gt;&lt;m:ctrlPr&gt;&lt;w:rPr&gt;&lt;w:rFonts w:ascii=&quot;Cambria Math&quot; w:h-ansi=&quot;Cambria Math&quot; w:cs=&quot;Times New Roman&quot; w:hint=&quot;default&quot;/&gt;&lt;w:i/&gt;&lt;/w:rPr&gt;&lt;/m:ctrlPr&gt;&lt;/m:dPr&gt;&lt;m:e&gt;&lt;m:f&gt;&lt;m:fPr&gt;&lt;m:ctrlPr&gt;&lt;w:rPr&gt;&lt;w:rFonts w:ascii=&quot;Cambria Math&quot; w:h-ansi=&quot;Cambria Math&quot; w:cs=&quot;Times New Roman&quot; w:hint=&quot;default&quot;/&gt;&lt;w:i/&gt;&lt;/w:rPr&gt;&lt;/m:ctrlPr&gt;&lt;/m:fPr&gt;&lt;m:num&gt;&lt;m:r&gt;&lt;m:rPr&gt;&lt;m:scr m:val=&quot;roman&quot;/&gt;&lt;/m:rPr&gt;&lt;w:rPr&gt;&lt;w:rFonts w:ascii=&quot;Cambria Math&quot; w:h-ansi=&quot;Cambria Math&quot; w:cs=&quot;Times New Roman&quot; w:hint=&quot;default&quot;/&gt;&lt;/w:rPr&gt;&lt;m:t&gt;P&lt;/m:t&gt;&lt;/m:r&gt;&lt;m:ctrlPr&gt;&lt;w:rPr&gt;&lt;w:rFonts w:ascii=&quot;Cambria Math&quot; w:h-ansi=&quot;Cambria Math&quot; w:cs=&quot;Times New Roman&quot; w:hint=&quot;default&quot;/&gt;&lt;w:i/&gt;&lt;/w:rPr&gt;&lt;/m:ctrlPr&gt;&lt;/m:num&gt;&lt;m:den&gt;&lt;m:r&gt;&lt;m:rPr&gt;&lt;m:scr m:val=&quot;roman&quot;/&gt;&lt;/m:rPr&gt;&lt;w:rPr&gt;&lt;w:rFonts w:ascii=&quot;Cambria Math&quot; w:h-ansi=&quot;Cambria Math&quot; w:cs=&quot;Times New Roman&quot; w:hint=&quot;default&quot;/&gt;&lt;/w:rPr&gt;&lt;m:t&gt;1鈭扨&lt;/m:t&gt;&lt;/m:r&gt;&lt;m:ctrlPr&gt;&lt;w:rPr&gt;&lt;anw:rFonts w:ascii=&quot;Cambria Math&quot; w:h-ansi=&quot;Cambria Math&quot; w:cs=&quot;Times New Roman&quot; w:hint=&quot;default&quot;/&gt;&lt;w:i/&gt;&lt;/w:rPr&gt;&lt;/m:ctrlPr&gt;&lt;/m:den&gt;&lt;/m:f&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e&gt;&lt;/m:func&gt;&lt;m:r&gt;&lt;m:rPr&gt;&lt;m:scr m:val=&quot;roman&quot;/&gt;&lt;/m:rPr&gt;&lt;w:rPr&gt;&lt;w:rFonts w:ascii=&quot;Cambria Math&quot; w:h-ansi=&quot;Cambria Math&quot; w:cs=&quot;Times New Roman&quot; w:hint=&quot;default&quot;/&gt;&lt;/w:rPr&gt;&lt;m:t&gt;=伪+&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0&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fareast&quot;/&gt;&lt;/w:rPr&gt;&lt;m:t&gt;D&lt;/m:t&gt;&lt;/m:r&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man&quot;/&gt;&lt;/m:rPr&gt;&lt;w:rPr&gt;&lt;w:rFonts w:ascii=&quot;Cambria Math&quot; w:h-ansi=&quot;Cambria Math&quot; w:hint=&quot;default&quot;/&gt;&lt;w:sz w:val=&quot;21&quot;/&gt;&lt;/w:rPr&gt;&lt;m:t&gt;1&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1&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2&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2&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vertAlign w:val=&quot;subscript&quot;/&gt;&lt;/w:rPr&gt;&lt;m:t&gt;+&lt;/m:t&gt;&lt;/m:r&gt;&lt;m:r&gt;&lt;m:rPr&gt;&lt;m:scr m:val=&quot;roman&quot;/&gt;&lt;/m:rPr&gt;&lt;w:rPr&gt;&lt;w:rFonts w:ascii=&quot;Cambria Math&quot; w:h-ansi=&quot;Cambria Math&quot; w:cs=&quot;Times New Roman&quot; w:hint=&quot;default&quot;/&gt;&lt;/w:rPr&gt;&lt;m:t&gt; &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rFonts wn:ascii=&quot;Cambria Math&quot; w:h-ansi=&quot;Cambria Math&quot; w:hint=&quot;default&quot;/&gt;&lt;w:sz w:val=&quot;21&quot;/&gt;&lt;/w:rPr&gt;&lt;m:t&gt;3&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3&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 :rFonts w:ascii=&quot;Cambria Math&quot; w:h-ansi=&quot;Cambria Math&quot; w:hint=&quot;default&quot;/&gt;&lt;w:sz w:val=&quot;21&quot;/&gt;&lt;/w:rPr&gt;&lt;m:t&gt;4&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4&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c&lt;w:rPr&gt;&lt;w:rFonts w:ascii=&quot;Cambria Math&quot; w:h-ansi=&quot;Cambria Math&quot; w:hint=&quot;default&quot;/&gt;&lt;w:sz w:val=&quot;21&quot;/&gt;&lt;/w:rPr&gt;&lt;m:t&gt;5&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5&lt;/m:t&gt;&lt;/m:r&gt;&lt;m:ctrlPr&gt;&lt;w:rPr&gt;&lt;w:rFonts w:ascii=&quot;Cambria Math&quot; w:h-ansi=&quot;Cambria Math&quot; w:hint=&quot;default&quot;/&gt;&lt;w:i/&gt;&lt;w:sz w:val=&quot;21&quot;/&gt;&lt;/w:rPr&gt;&lt;/m:ctrlPr&gt;&lt;/m:sub&gt;&lt;/m:sSub&gt;&lt;/m:oMath&gt;&lt;/m:oMathPara&gt;&lt;/w:p&gt;&lt;/wx:sect&gt;&lt;/w:body&gt;&lt;/w:wordDocument">
            <v:fill o:detectmouseclick="t"/>
            <v:imagedata r:id="rId24" o:title=""/>
            <o:lock v:ext="edit" aspectratio="f"/>
          </v:shape>
        </w:pict>
      </w:r>
      <w:r>
        <w:rPr>
          <w:rFonts w:ascii="宋体" w:hAnsi="宋体"/>
        </w:rPr>
        <w:t xml:space="preserve">    </w:t>
      </w:r>
      <w:r>
        <w:rPr>
          <w:rFonts w:ascii="宋体" w:hAnsi="宋体" w:hint="eastAsia"/>
        </w:rPr>
        <w:t>（</w:t>
      </w:r>
      <w:r>
        <w:rPr>
          <w:rFonts w:ascii="宋体" w:hAnsi="宋体"/>
        </w:rPr>
        <w:t>6</w:t>
      </w:r>
      <w:r>
        <w:rPr>
          <w:rFonts w:ascii="宋体" w:hAnsi="宋体" w:hint="eastAsia"/>
        </w:rPr>
        <w:t>）</w:t>
      </w:r>
    </w:p>
    <w:bookmarkEnd w:id="20"/>
    <w:p w14:paraId="50586FFD" w14:textId="77777777" w:rsidR="008B1344" w:rsidRDefault="008B1344">
      <w:pPr>
        <w:spacing w:before="240"/>
        <w:ind w:firstLine="480"/>
      </w:pPr>
      <w:r>
        <w:t>式中，</w:t>
      </w:r>
      <w:r>
        <w:t>P</w:t>
      </w:r>
      <w:r>
        <w:t>表示为岩层稳定的概率；</w:t>
      </w:r>
      <w:r>
        <w:rPr>
          <w:rFonts w:hint="eastAsia"/>
        </w:rPr>
        <w:t>D</w:t>
      </w:r>
      <w:r>
        <w:rPr>
          <w:rFonts w:hint="eastAsia"/>
        </w:rPr>
        <w:t>，</w:t>
      </w:r>
      <w:r>
        <w:t>x</w:t>
      </w:r>
      <w:r>
        <w:rPr>
          <w:vertAlign w:val="subscript"/>
        </w:rPr>
        <w:t>1</w:t>
      </w:r>
      <w:r>
        <w:t>，</w:t>
      </w:r>
      <w:r>
        <w:t>x</w:t>
      </w:r>
      <w:r>
        <w:rPr>
          <w:vertAlign w:val="subscript"/>
        </w:rPr>
        <w:t>2</w:t>
      </w:r>
      <w:r>
        <w:t>，</w:t>
      </w:r>
      <w:r>
        <w:t>x</w:t>
      </w:r>
      <w:r>
        <w:rPr>
          <w:vertAlign w:val="subscript"/>
        </w:rPr>
        <w:t>3</w:t>
      </w:r>
      <w:r>
        <w:t>，</w:t>
      </w:r>
      <w:r>
        <w:t>x</w:t>
      </w:r>
      <w:r>
        <w:rPr>
          <w:vertAlign w:val="subscript"/>
        </w:rPr>
        <w:t>4</w:t>
      </w:r>
      <w:r>
        <w:t>，</w:t>
      </w:r>
      <w:r>
        <w:t>x</w:t>
      </w:r>
      <w:r>
        <w:rPr>
          <w:vertAlign w:val="subscript"/>
        </w:rPr>
        <w:t>5</w:t>
      </w:r>
      <w:r>
        <w:rPr>
          <w:rFonts w:hint="eastAsia"/>
        </w:rPr>
        <w:t>为底板岩层稳定性</w:t>
      </w:r>
      <w:r>
        <w:t>评价指标分别</w:t>
      </w:r>
      <w:r>
        <w:rPr>
          <w:rFonts w:hint="eastAsia"/>
        </w:rPr>
        <w:t>是</w:t>
      </w:r>
      <w:r>
        <w:rPr>
          <w:rFonts w:hint="eastAsia"/>
          <w:szCs w:val="24"/>
        </w:rPr>
        <w:t>岩层电性，</w:t>
      </w:r>
      <w:r>
        <w:t>渗透率、弹性模量、剪切模量、泊松比</w:t>
      </w:r>
      <w:r>
        <w:rPr>
          <w:rFonts w:hint="eastAsia"/>
        </w:rPr>
        <w:t>、埋深</w:t>
      </w:r>
      <w:r>
        <w:t>；</w:t>
      </w:r>
      <w:r>
        <w:pict w14:anchorId="754CFC59">
          <v:shape id="图片 12" o:spid="_x0000_i1033"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伪&lt;/m:t&gt;&lt;/m:r&gt;&lt;/m:oMath&gt;&lt;/m:oMathPara&gt;&lt;/w:p&gt;&lt;/wx:sect&gt;&lt;/w:body&gt;&lt;/w:wordDocumenta">
            <v:fill o:detectmouseclick="t"/>
            <v:imagedata r:id="rId25" o:title=""/>
            <o:lock v:ext="edit" aspectratio="f"/>
          </v:shape>
        </w:pict>
      </w:r>
      <w:r>
        <w:t>为常数项，表示在每个</w:t>
      </w:r>
      <w:r>
        <w:rPr>
          <w:rFonts w:hint="eastAsia"/>
        </w:rPr>
        <w:t>底板岩层稳定性</w:t>
      </w:r>
      <w:r>
        <w:t>指标都不参与的情况下，岩层稳定与不稳定概率之比的对数值；</w:t>
      </w:r>
      <w:r>
        <w:rPr>
          <w:vertAlign w:val="subscript"/>
        </w:rPr>
        <w:pict w14:anchorId="2579E250">
          <v:shape id="图片 13" o:spid="_x0000_i1034"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0</w:t>
      </w:r>
      <w:r>
        <w:t>，</w:t>
      </w:r>
      <w:r>
        <w:rPr>
          <w:vertAlign w:val="subscript"/>
        </w:rPr>
        <w:lastRenderedPageBreak/>
        <w:pict w14:anchorId="4FEBD3D4">
          <v:shape id="图片 14" o:spid="_x0000_i1035"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1</w:t>
      </w:r>
      <w:r>
        <w:t>，</w:t>
      </w:r>
      <w:r>
        <w:rPr>
          <w:vertAlign w:val="subscript"/>
        </w:rPr>
        <w:pict w14:anchorId="252A51C5">
          <v:shape id="图片 15" o:spid="_x0000_i1036"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2</w:t>
      </w:r>
      <w:r>
        <w:t>，</w:t>
      </w:r>
      <w:r>
        <w:rPr>
          <w:vertAlign w:val="subscript"/>
        </w:rPr>
        <w:pict w14:anchorId="638FBFAA">
          <v:shape id="图片 16" o:spid="_x0000_i1037"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3</w:t>
      </w:r>
      <w:r>
        <w:t>，</w:t>
      </w:r>
      <w:r>
        <w:rPr>
          <w:vertAlign w:val="subscript"/>
        </w:rPr>
        <w:pict w14:anchorId="1CB8D971">
          <v:shape id="图片 17" o:spid="_x0000_i1038"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4</w:t>
      </w:r>
      <w:r>
        <w:t>，</w:t>
      </w:r>
      <w:r>
        <w:rPr>
          <w:vertAlign w:val="subscript"/>
        </w:rPr>
        <w:pict w14:anchorId="7A7A811D">
          <v:shape id="图片 18" o:spid="_x0000_i1039"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5</w:t>
      </w:r>
      <w:r>
        <w:t>为每个</w:t>
      </w:r>
      <w:r>
        <w:rPr>
          <w:rFonts w:hint="eastAsia"/>
        </w:rPr>
        <w:t>底板岩层稳定性</w:t>
      </w:r>
      <w:r>
        <w:t>评价指标的逻辑回归系数。</w:t>
      </w:r>
    </w:p>
    <w:p w14:paraId="6BCD0DE8" w14:textId="77777777" w:rsidR="008B1344" w:rsidRDefault="008B1344">
      <w:pPr>
        <w:ind w:firstLine="480"/>
      </w:pPr>
      <w:r>
        <w:t>7.</w:t>
      </w:r>
      <w:r>
        <w:t>根据权利要求</w:t>
      </w:r>
      <w:r>
        <w:t>5</w:t>
      </w:r>
      <w:r>
        <w:t>所述的主动式电</w:t>
      </w:r>
      <w:r>
        <w:rPr>
          <w:rFonts w:hint="eastAsia"/>
        </w:rPr>
        <w:t>法</w:t>
      </w:r>
      <w:r>
        <w:t>探测岩层稳定性定量评价方法，其特征在于，所述的权重因子</w:t>
      </w:r>
      <w:r>
        <w:rPr>
          <w:rFonts w:hint="eastAsia"/>
        </w:rPr>
        <w:t>W</w:t>
      </w:r>
      <w:r>
        <w:t>（</w:t>
      </w:r>
      <w:r>
        <w:t>w</w:t>
      </w:r>
      <w:r>
        <w:rPr>
          <w:vertAlign w:val="subscript"/>
        </w:rPr>
        <w:t>1</w:t>
      </w:r>
      <w:r>
        <w:t>、</w:t>
      </w:r>
      <w:r>
        <w:t>w</w:t>
      </w:r>
      <w:r>
        <w:rPr>
          <w:vertAlign w:val="subscript"/>
        </w:rPr>
        <w:t>2</w:t>
      </w:r>
      <w:r>
        <w:t>、</w:t>
      </w:r>
      <w:r>
        <w:t>……</w:t>
      </w:r>
      <w:r>
        <w:t>，</w:t>
      </w:r>
      <w:r>
        <w:rPr>
          <w:rFonts w:hint="eastAsia"/>
        </w:rPr>
        <w:t>w</w:t>
      </w:r>
      <w:r>
        <w:rPr>
          <w:vertAlign w:val="subscript"/>
        </w:rPr>
        <w:t>j</w:t>
      </w:r>
      <w:r>
        <w:t>）</w:t>
      </w:r>
      <w:r>
        <w:rPr>
          <w:rFonts w:hint="eastAsia"/>
        </w:rPr>
        <w:t>，</w:t>
      </w:r>
      <w:r>
        <w:t>勘探的岩层与底板之间的距离越</w:t>
      </w:r>
      <w:r>
        <w:rPr>
          <w:rFonts w:hint="eastAsia"/>
        </w:rPr>
        <w:t>近</w:t>
      </w:r>
      <w:r>
        <w:t>对</w:t>
      </w:r>
      <w:r>
        <w:rPr>
          <w:rFonts w:hint="eastAsia"/>
        </w:rPr>
        <w:t>底板</w:t>
      </w:r>
      <w:r>
        <w:t>稳定性的影响越大，赋予权重因子的值也越大；勘探的岩层与底板之间的距离越远，对岩层稳定性的影响越小，赋予权重因子的值越小。</w:t>
      </w:r>
    </w:p>
    <w:p w14:paraId="349B64AF" w14:textId="77777777" w:rsidR="008B1344" w:rsidRDefault="008B1344">
      <w:pPr>
        <w:ind w:firstLineChars="0" w:firstLine="420"/>
        <w:rPr>
          <w:highlight w:val="yellow"/>
        </w:rPr>
        <w:sectPr w:rsidR="008B1344">
          <w:headerReference w:type="default" r:id="rId27"/>
          <w:pgSz w:w="11906" w:h="16838"/>
          <w:pgMar w:top="1134" w:right="1134" w:bottom="1134" w:left="1134" w:header="851" w:footer="992" w:gutter="0"/>
          <w:cols w:space="720"/>
          <w:docGrid w:type="lines" w:linePitch="326"/>
        </w:sectPr>
      </w:pPr>
    </w:p>
    <w:p w14:paraId="48725A86" w14:textId="77777777" w:rsidR="008B1344" w:rsidRDefault="008B1344">
      <w:pPr>
        <w:ind w:firstLine="480"/>
        <w:jc w:val="center"/>
        <w:rPr>
          <w:b/>
          <w:bCs/>
          <w:sz w:val="28"/>
          <w:szCs w:val="28"/>
        </w:rPr>
      </w:pPr>
      <w:r>
        <w:rPr>
          <w:szCs w:val="24"/>
        </w:rPr>
        <w:lastRenderedPageBreak/>
        <w:t>一种主动式电法探测岩层稳定性定量评价方法</w:t>
      </w:r>
    </w:p>
    <w:p w14:paraId="6607B56C" w14:textId="77777777" w:rsidR="008B1344" w:rsidRDefault="008B1344">
      <w:pPr>
        <w:ind w:firstLineChars="0" w:firstLine="0"/>
        <w:rPr>
          <w:b/>
          <w:bCs/>
          <w:sz w:val="28"/>
          <w:szCs w:val="28"/>
        </w:rPr>
      </w:pPr>
      <w:r>
        <w:rPr>
          <w:b/>
          <w:bCs/>
          <w:sz w:val="28"/>
          <w:szCs w:val="28"/>
        </w:rPr>
        <w:t>技术领域</w:t>
      </w:r>
    </w:p>
    <w:p w14:paraId="50C7DBE8" w14:textId="77777777" w:rsidR="008B1344" w:rsidRDefault="008B1344">
      <w:pPr>
        <w:ind w:firstLine="480"/>
      </w:pPr>
      <w:r>
        <w:t>本发明涉及矿山工程领域，具体涉及一种</w:t>
      </w:r>
      <w:r>
        <w:rPr>
          <w:szCs w:val="24"/>
        </w:rPr>
        <w:t>主动式电法探测岩层稳定性定量评价方法</w:t>
      </w:r>
      <w:r>
        <w:t>。</w:t>
      </w:r>
    </w:p>
    <w:p w14:paraId="1E4C2DCC" w14:textId="77777777" w:rsidR="008B1344" w:rsidRDefault="008B1344">
      <w:pPr>
        <w:ind w:firstLineChars="0" w:firstLine="0"/>
        <w:rPr>
          <w:b/>
          <w:bCs/>
          <w:sz w:val="28"/>
          <w:szCs w:val="28"/>
        </w:rPr>
      </w:pPr>
      <w:r>
        <w:rPr>
          <w:b/>
          <w:bCs/>
          <w:sz w:val="28"/>
          <w:szCs w:val="28"/>
        </w:rPr>
        <w:t>背景技术</w:t>
      </w:r>
    </w:p>
    <w:p w14:paraId="6B85AEC4" w14:textId="77777777" w:rsidR="008B1344" w:rsidRDefault="008B1344">
      <w:pPr>
        <w:ind w:firstLine="480"/>
      </w:pPr>
      <w:r>
        <w:t>在矿井开采过程中，岩层的稳定与否是矿井安全生产的重要条件之一。无论是金属矿井还是煤矿</w:t>
      </w:r>
      <w:r>
        <w:t xml:space="preserve">  </w:t>
      </w:r>
      <w:r>
        <w:t>在随着开采强度的增加，受复杂地质条件和开采条件的影响，井下采动围岩应力分布变化越来越复杂，为了保证矿井的经济效益与安全有必要对开采过程中的各个岩层稳定性进行分析，从而有效避免安全事故的发生。</w:t>
      </w:r>
    </w:p>
    <w:p w14:paraId="028E963C" w14:textId="77777777" w:rsidR="008B1344" w:rsidRDefault="008B1344">
      <w:pPr>
        <w:ind w:firstLine="480"/>
      </w:pPr>
      <w:r>
        <w:t>但是，目前现有的技术大多是根据现场经验对岩层稳定性进行定性评价，对岩层稳定性分析并无定量化的预测理论和相应方法。因此，本发明在根据已知的矿井地质资料基础上，运用电</w:t>
      </w:r>
      <w:r>
        <w:rPr>
          <w:rFonts w:hint="eastAsia"/>
        </w:rPr>
        <w:t>法</w:t>
      </w:r>
      <w:r>
        <w:t>探测技术对井下岩层</w:t>
      </w:r>
      <w:r>
        <w:rPr>
          <w:rFonts w:hint="eastAsia"/>
        </w:rPr>
        <w:t>电</w:t>
      </w:r>
      <w:r>
        <w:t>性</w:t>
      </w:r>
      <w:r>
        <w:rPr>
          <w:rFonts w:hint="eastAsia"/>
        </w:rPr>
        <w:t>分布</w:t>
      </w:r>
      <w:r>
        <w:t>状况进行测量，提出一套科学有效地定量判断岩层稳定性的评价方法。</w:t>
      </w:r>
    </w:p>
    <w:p w14:paraId="3326272E" w14:textId="77777777" w:rsidR="008B1344" w:rsidRDefault="008B1344">
      <w:pPr>
        <w:ind w:firstLine="480"/>
      </w:pPr>
      <w:r>
        <w:rPr>
          <w:rFonts w:hint="eastAsia"/>
        </w:rPr>
        <w:t>公开号为：</w:t>
      </w:r>
      <w:r>
        <w:rPr>
          <w:rFonts w:hint="eastAsia"/>
        </w:rPr>
        <w:t>CN103995295A</w:t>
      </w:r>
      <w:r>
        <w:rPr>
          <w:rFonts w:hint="eastAsia"/>
        </w:rPr>
        <w:t>的现有技术中记载了一种地面大电流供电，建立稳定对称的点电源场，井下钻孔中直接接收单点电位的直流电法探测地孔装置与方法。其中，在井下需要超前探测的目标地层中打钻孔，在钻孔投影的地面相应位置，钻孔两端布置两个供电电极，分别与地面无穷远电极组成供电系统，向地下依次单点供电，建立人工场源；在井下钻孔中布置一个接收电极，另一个电极布置在无穷远处，两电极分别与接收设备的</w:t>
      </w:r>
      <w:r>
        <w:rPr>
          <w:rFonts w:hint="eastAsia"/>
        </w:rPr>
        <w:t>M</w:t>
      </w:r>
      <w:r>
        <w:rPr>
          <w:rFonts w:hint="eastAsia"/>
        </w:rPr>
        <w:t>、</w:t>
      </w:r>
      <w:r>
        <w:rPr>
          <w:rFonts w:hint="eastAsia"/>
        </w:rPr>
        <w:t>N</w:t>
      </w:r>
      <w:r>
        <w:rPr>
          <w:rFonts w:hint="eastAsia"/>
        </w:rPr>
        <w:t>极相连接，孔内接收点电源场在接收电极位置产生的电位；最终获得两组电位数据，以此为基础数据，进行联合处理，得到可用于地质解释的数据体。但是其无法获得地层的分层信息，获取数据精度不高，同时缺乏</w:t>
      </w:r>
      <w:r>
        <w:rPr>
          <w:rFonts w:hint="eastAsia"/>
          <w:szCs w:val="24"/>
        </w:rPr>
        <w:t>通过获取的定量结果评判该探测区域底板岩层稳定性的内容。</w:t>
      </w:r>
    </w:p>
    <w:p w14:paraId="59B9F012" w14:textId="77777777" w:rsidR="008B1344" w:rsidRDefault="008B1344">
      <w:pPr>
        <w:ind w:firstLineChars="0" w:firstLine="0"/>
        <w:rPr>
          <w:b/>
          <w:bCs/>
          <w:sz w:val="28"/>
          <w:szCs w:val="28"/>
        </w:rPr>
      </w:pPr>
      <w:r>
        <w:rPr>
          <w:b/>
          <w:bCs/>
          <w:sz w:val="28"/>
          <w:szCs w:val="28"/>
        </w:rPr>
        <w:t>发明内容</w:t>
      </w:r>
    </w:p>
    <w:p w14:paraId="4D3BC3A5" w14:textId="77777777" w:rsidR="008B1344" w:rsidRDefault="008B1344">
      <w:pPr>
        <w:ind w:firstLine="480"/>
      </w:pPr>
      <w:r>
        <w:rPr>
          <w:rFonts w:hint="eastAsia"/>
        </w:rPr>
        <w:t>针对现有技术的不足之处，提供</w:t>
      </w:r>
      <w:r>
        <w:t>一种主动式电</w:t>
      </w:r>
      <w:r>
        <w:rPr>
          <w:rFonts w:hint="eastAsia"/>
        </w:rPr>
        <w:t>法</w:t>
      </w:r>
      <w:r>
        <w:t>探测岩层稳定性定量评价方法，</w:t>
      </w:r>
      <w:r>
        <w:rPr>
          <w:rFonts w:hint="eastAsia"/>
        </w:rPr>
        <w:t>其步骤简单，使用方便，</w:t>
      </w:r>
      <w:r>
        <w:t>评价底板岩层稳定性</w:t>
      </w:r>
      <w:r>
        <w:rPr>
          <w:rFonts w:hint="eastAsia"/>
        </w:rPr>
        <w:t>效果好。</w:t>
      </w:r>
    </w:p>
    <w:p w14:paraId="08CD7A5F" w14:textId="77777777" w:rsidR="008B1344" w:rsidRDefault="008B1344">
      <w:pPr>
        <w:ind w:firstLine="480"/>
      </w:pPr>
      <w:r>
        <w:t>为实现</w:t>
      </w:r>
      <w:r>
        <w:rPr>
          <w:rFonts w:hint="eastAsia"/>
        </w:rPr>
        <w:t>上述技术目的，本发明的</w:t>
      </w:r>
      <w:r>
        <w:t>一种主动式电</w:t>
      </w:r>
      <w:r>
        <w:rPr>
          <w:rFonts w:hint="eastAsia"/>
        </w:rPr>
        <w:t>法</w:t>
      </w:r>
      <w:r>
        <w:t>探测岩层稳定性定量评价方法，包括以下步骤：</w:t>
      </w:r>
    </w:p>
    <w:p w14:paraId="4DDC316E" w14:textId="77777777" w:rsidR="008B1344" w:rsidRDefault="008B1344">
      <w:pPr>
        <w:ind w:firstLine="480"/>
        <w:rPr>
          <w:szCs w:val="24"/>
        </w:rPr>
      </w:pPr>
      <w:r>
        <w:rPr>
          <w:rFonts w:hint="eastAsia"/>
          <w:szCs w:val="24"/>
        </w:rPr>
        <w:t>1</w:t>
      </w:r>
      <w:r>
        <w:rPr>
          <w:rFonts w:hint="eastAsia"/>
          <w:szCs w:val="24"/>
        </w:rPr>
        <w:t>）</w:t>
      </w:r>
      <w:r>
        <w:rPr>
          <w:szCs w:val="24"/>
        </w:rPr>
        <w:t>采集</w:t>
      </w:r>
      <w:r>
        <w:rPr>
          <w:rFonts w:hint="eastAsia"/>
          <w:szCs w:val="24"/>
        </w:rPr>
        <w:t>被测巷道区域现场的地质特征基本资料；</w:t>
      </w:r>
    </w:p>
    <w:p w14:paraId="1361152B" w14:textId="77777777" w:rsidR="008B1344" w:rsidRDefault="008B1344">
      <w:pPr>
        <w:pStyle w:val="a9"/>
        <w:ind w:firstLine="480"/>
        <w:rPr>
          <w:szCs w:val="24"/>
        </w:rPr>
      </w:pPr>
      <w:r>
        <w:rPr>
          <w:rFonts w:hint="eastAsia"/>
          <w:szCs w:val="24"/>
        </w:rPr>
        <w:t>2</w:t>
      </w:r>
      <w:r>
        <w:rPr>
          <w:rFonts w:hint="eastAsia"/>
          <w:szCs w:val="24"/>
        </w:rPr>
        <w:t>）在掘进工作完成后，</w:t>
      </w:r>
      <w:r>
        <w:rPr>
          <w:szCs w:val="24"/>
        </w:rPr>
        <w:t>运用</w:t>
      </w:r>
      <w:r>
        <w:rPr>
          <w:rFonts w:hint="eastAsia"/>
          <w:szCs w:val="24"/>
        </w:rPr>
        <w:t>直流电法</w:t>
      </w:r>
      <w:r>
        <w:rPr>
          <w:szCs w:val="24"/>
        </w:rPr>
        <w:t>对</w:t>
      </w:r>
      <w:r>
        <w:rPr>
          <w:rFonts w:hint="eastAsia"/>
          <w:szCs w:val="24"/>
        </w:rPr>
        <w:t>该区域的巷道底板岩层进行</w:t>
      </w:r>
      <w:r>
        <w:rPr>
          <w:szCs w:val="24"/>
        </w:rPr>
        <w:t>探测</w:t>
      </w:r>
      <w:r>
        <w:rPr>
          <w:rFonts w:hint="eastAsia"/>
          <w:szCs w:val="24"/>
        </w:rPr>
        <w:t>，在巷道中采</w:t>
      </w:r>
      <w:r>
        <w:rPr>
          <w:rFonts w:hint="eastAsia"/>
          <w:szCs w:val="24"/>
        </w:rPr>
        <w:lastRenderedPageBreak/>
        <w:t>用电法三级装置观测方案进行电极布置和电位数据采集</w:t>
      </w:r>
      <w:r>
        <w:rPr>
          <w:szCs w:val="24"/>
        </w:rPr>
        <w:t>；</w:t>
      </w:r>
      <w:r>
        <w:rPr>
          <w:rFonts w:hint="eastAsia"/>
          <w:szCs w:val="24"/>
        </w:rPr>
        <w:t xml:space="preserve"> </w:t>
      </w:r>
    </w:p>
    <w:p w14:paraId="0E75BBAF" w14:textId="77777777" w:rsidR="008B1344" w:rsidRDefault="008B1344">
      <w:pPr>
        <w:pStyle w:val="a9"/>
        <w:ind w:firstLine="480"/>
        <w:rPr>
          <w:szCs w:val="24"/>
        </w:rPr>
      </w:pPr>
      <w:r>
        <w:rPr>
          <w:szCs w:val="24"/>
        </w:rPr>
        <w:t>3</w:t>
      </w:r>
      <w:r>
        <w:rPr>
          <w:rFonts w:hint="eastAsia"/>
          <w:szCs w:val="24"/>
        </w:rPr>
        <w:t>）</w:t>
      </w:r>
      <w:r>
        <w:rPr>
          <w:szCs w:val="24"/>
        </w:rPr>
        <w:t>将探测</w:t>
      </w:r>
      <w:r>
        <w:rPr>
          <w:rFonts w:hint="eastAsia"/>
          <w:szCs w:val="24"/>
        </w:rPr>
        <w:t>得到的电位</w:t>
      </w:r>
      <w:r>
        <w:rPr>
          <w:szCs w:val="24"/>
        </w:rPr>
        <w:t>数据进行</w:t>
      </w:r>
      <w:r>
        <w:rPr>
          <w:rFonts w:hint="eastAsia"/>
          <w:szCs w:val="24"/>
        </w:rPr>
        <w:t>预处理，预处理包括剔除数据异常点，对电位数据降噪</w:t>
      </w:r>
      <w:r>
        <w:rPr>
          <w:szCs w:val="24"/>
        </w:rPr>
        <w:t>处理分析，</w:t>
      </w:r>
      <w:r>
        <w:rPr>
          <w:rFonts w:hint="eastAsia"/>
          <w:szCs w:val="24"/>
        </w:rPr>
        <w:t>从而</w:t>
      </w:r>
      <w:r>
        <w:rPr>
          <w:szCs w:val="24"/>
        </w:rPr>
        <w:t>排除</w:t>
      </w:r>
      <w:r>
        <w:rPr>
          <w:rFonts w:hint="eastAsia"/>
          <w:szCs w:val="24"/>
        </w:rPr>
        <w:t>巷道内金属体产生的干扰以及巷道内空腔产生的</w:t>
      </w:r>
      <w:r>
        <w:rPr>
          <w:szCs w:val="24"/>
        </w:rPr>
        <w:t>影响</w:t>
      </w:r>
      <w:r>
        <w:rPr>
          <w:rFonts w:hint="eastAsia"/>
          <w:szCs w:val="24"/>
        </w:rPr>
        <w:t>，金属体包括采掘设备、支护装置，利用降噪处理后的多电位数据计算底板岩层等效电阻率</w:t>
      </w:r>
      <w:r>
        <w:rPr>
          <w:rFonts w:hint="eastAsia"/>
          <w:szCs w:val="24"/>
        </w:rPr>
        <w:t>X</w:t>
      </w:r>
      <w:r>
        <w:rPr>
          <w:szCs w:val="24"/>
        </w:rPr>
        <w:t>；</w:t>
      </w:r>
    </w:p>
    <w:p w14:paraId="55ADF0BB" w14:textId="77777777" w:rsidR="008B1344" w:rsidRDefault="008B1344">
      <w:pPr>
        <w:pStyle w:val="a9"/>
        <w:ind w:firstLine="480"/>
        <w:rPr>
          <w:szCs w:val="24"/>
        </w:rPr>
      </w:pPr>
      <w:r>
        <w:rPr>
          <w:szCs w:val="24"/>
        </w:rPr>
        <w:t>4</w:t>
      </w:r>
      <w:r>
        <w:rPr>
          <w:rFonts w:hint="eastAsia"/>
          <w:szCs w:val="24"/>
        </w:rPr>
        <w:t>）在电法探测的有效深度内，假设巷道底板岩层均匀分布，以电极距为划分间距将底板岩层划为等间距的</w:t>
      </w:r>
      <w:r>
        <w:rPr>
          <w:szCs w:val="24"/>
        </w:rPr>
        <w:t>j</w:t>
      </w:r>
      <w:r>
        <w:rPr>
          <w:rFonts w:hint="eastAsia"/>
          <w:szCs w:val="24"/>
        </w:rPr>
        <w:t>层，将底板岩层电阻率数据</w:t>
      </w:r>
      <w:r>
        <w:rPr>
          <w:rFonts w:hint="eastAsia"/>
          <w:szCs w:val="24"/>
        </w:rPr>
        <w:t>X</w:t>
      </w:r>
      <w:r>
        <w:rPr>
          <w:rFonts w:hint="eastAsia"/>
          <w:szCs w:val="24"/>
        </w:rPr>
        <w:t>按照岩层同一深度水平原则下分为一组</w:t>
      </w:r>
      <w:r>
        <w:rPr>
          <w:szCs w:val="24"/>
        </w:rPr>
        <w:t>Y</w:t>
      </w:r>
      <w:r>
        <w:rPr>
          <w:szCs w:val="24"/>
          <w:vertAlign w:val="subscript"/>
        </w:rPr>
        <w:t>j</w:t>
      </w:r>
      <w:r>
        <w:rPr>
          <w:rFonts w:hint="eastAsia"/>
          <w:szCs w:val="24"/>
        </w:rPr>
        <w:t>；</w:t>
      </w:r>
      <w:r>
        <w:rPr>
          <w:szCs w:val="24"/>
        </w:rPr>
        <w:t xml:space="preserve"> </w:t>
      </w:r>
    </w:p>
    <w:p w14:paraId="0CF90CB4" w14:textId="77777777" w:rsidR="008B1344" w:rsidRDefault="008B1344">
      <w:pPr>
        <w:ind w:firstLine="480"/>
      </w:pPr>
      <w:r>
        <w:rPr>
          <w:szCs w:val="24"/>
        </w:rPr>
        <w:t>5</w:t>
      </w:r>
      <w:r>
        <w:rPr>
          <w:rFonts w:hint="eastAsia"/>
          <w:szCs w:val="24"/>
        </w:rPr>
        <w:t>）构建数学模型</w:t>
      </w:r>
      <w:r>
        <w:rPr>
          <w:szCs w:val="24"/>
        </w:rPr>
        <w:t>ΔV</w:t>
      </w:r>
      <w:r>
        <w:rPr>
          <w:szCs w:val="24"/>
          <w:vertAlign w:val="subscript"/>
        </w:rPr>
        <w:t>j</w:t>
      </w:r>
      <w:r>
        <w:rPr>
          <w:rFonts w:hint="eastAsia"/>
          <w:szCs w:val="24"/>
        </w:rPr>
        <w:t>计算被测区域</w:t>
      </w:r>
      <w:r>
        <w:rPr>
          <w:rFonts w:hint="eastAsia"/>
        </w:rPr>
        <w:t>第</w:t>
      </w:r>
      <w:r>
        <w:t>j</w:t>
      </w:r>
      <w:r>
        <w:rPr>
          <w:rFonts w:hint="eastAsia"/>
        </w:rPr>
        <w:t>层水平下</w:t>
      </w:r>
      <w:r>
        <w:rPr>
          <w:rFonts w:hint="eastAsia"/>
          <w:szCs w:val="24"/>
        </w:rPr>
        <w:t>底板岩层的电法变异系数；</w:t>
      </w:r>
    </w:p>
    <w:p w14:paraId="496915E7" w14:textId="01E13D04" w:rsidR="008B1344" w:rsidRPr="00A659DD" w:rsidRDefault="008B1344">
      <w:pPr>
        <w:pStyle w:val="a9"/>
        <w:ind w:firstLine="480"/>
        <w:rPr>
          <w:szCs w:val="24"/>
        </w:rPr>
      </w:pPr>
      <w:r>
        <w:rPr>
          <w:szCs w:val="24"/>
        </w:rPr>
        <w:t>6</w:t>
      </w:r>
      <w:r>
        <w:rPr>
          <w:rFonts w:hint="eastAsia"/>
          <w:szCs w:val="24"/>
        </w:rPr>
        <w:t>）由于探测精度会随着探测深度的增加而降低，故通过对底板岩层的电法变异系数附</w:t>
      </w:r>
      <w:r w:rsidRPr="00A659DD">
        <w:rPr>
          <w:rFonts w:hint="eastAsia"/>
          <w:szCs w:val="24"/>
        </w:rPr>
        <w:t>加权重因子，降低远距离电法变异系数对</w:t>
      </w:r>
      <w:ins w:id="21" w:author="Kong Rui" w:date="2023-08-24T09:30:00Z">
        <w:r w:rsidR="00A659DD" w:rsidRPr="00A659DD">
          <w:rPr>
            <w:rFonts w:hint="eastAsia"/>
            <w:szCs w:val="24"/>
          </w:rPr>
          <w:t>岩层</w:t>
        </w:r>
      </w:ins>
      <w:r w:rsidR="00A659DD" w:rsidRPr="00A659DD">
        <w:rPr>
          <w:rFonts w:hint="eastAsia"/>
          <w:szCs w:val="24"/>
        </w:rPr>
        <w:t>电性</w:t>
      </w:r>
      <w:del w:id="22" w:author="Kong Rui" w:date="2023-08-24T09:30:00Z">
        <w:r w:rsidR="00BC05CD">
          <w:rPr>
            <w:rFonts w:hint="eastAsia"/>
            <w:szCs w:val="24"/>
          </w:rPr>
          <w:delText>参数</w:delText>
        </w:r>
      </w:del>
      <w:r w:rsidRPr="00A659DD">
        <w:rPr>
          <w:rFonts w:hint="eastAsia"/>
          <w:szCs w:val="24"/>
        </w:rPr>
        <w:t>的影响，得出探测区域内的</w:t>
      </w:r>
      <w:ins w:id="23" w:author="Kong Rui" w:date="2023-08-24T09:30:00Z">
        <w:r w:rsidR="00A659DD" w:rsidRPr="00A659DD">
          <w:rPr>
            <w:rFonts w:hint="eastAsia"/>
            <w:szCs w:val="24"/>
          </w:rPr>
          <w:t>岩层</w:t>
        </w:r>
      </w:ins>
      <w:r w:rsidR="00A659DD" w:rsidRPr="00A659DD">
        <w:rPr>
          <w:rFonts w:hint="eastAsia"/>
          <w:rPrChange w:id="24" w:author="Kong Rui" w:date="2023-08-24T09:30:00Z">
            <w:rPr>
              <w:rFonts w:hint="eastAsia"/>
              <w:highlight w:val="yellow"/>
            </w:rPr>
          </w:rPrChange>
        </w:rPr>
        <w:t>电性</w:t>
      </w:r>
      <w:del w:id="25" w:author="Kong Rui" w:date="2023-08-24T09:30:00Z">
        <w:r w:rsidR="00BC05CD">
          <w:rPr>
            <w:rFonts w:hint="eastAsia"/>
            <w:szCs w:val="24"/>
            <w:highlight w:val="yellow"/>
          </w:rPr>
          <w:delText>参数值</w:delText>
        </w:r>
      </w:del>
      <w:r w:rsidRPr="00A659DD">
        <w:rPr>
          <w:rPrChange w:id="26" w:author="Kong Rui" w:date="2023-08-24T09:30:00Z">
            <w:rPr>
              <w:highlight w:val="yellow"/>
            </w:rPr>
          </w:rPrChange>
        </w:rPr>
        <w:t>D</w:t>
      </w:r>
      <w:del w:id="27" w:author="Kong Rui" w:date="2023-08-24T09:30:00Z">
        <w:r w:rsidR="00BC05CD">
          <w:rPr>
            <w:rFonts w:hint="eastAsia"/>
            <w:szCs w:val="24"/>
            <w:highlight w:val="yellow"/>
          </w:rPr>
          <w:delText>（</w:delText>
        </w:r>
        <w:r w:rsidR="00BC05CD">
          <w:rPr>
            <w:rFonts w:hint="eastAsia"/>
            <w:szCs w:val="24"/>
            <w:highlight w:val="yellow"/>
          </w:rPr>
          <w:delText>下文中的</w:delText>
        </w:r>
        <w:r w:rsidR="00BC05CD">
          <w:rPr>
            <w:rFonts w:hint="eastAsia"/>
            <w:szCs w:val="24"/>
            <w:highlight w:val="yellow"/>
          </w:rPr>
          <w:delText>岩层电性</w:delText>
        </w:r>
        <w:r w:rsidR="00BC05CD">
          <w:rPr>
            <w:rFonts w:hint="eastAsia"/>
            <w:szCs w:val="24"/>
            <w:highlight w:val="yellow"/>
          </w:rPr>
          <w:delText>？</w:delText>
        </w:r>
        <w:r w:rsidR="00BC05CD">
          <w:rPr>
            <w:rFonts w:hint="eastAsia"/>
            <w:szCs w:val="24"/>
            <w:highlight w:val="yellow"/>
          </w:rPr>
          <w:delText>请统一名称，反之歧义）</w:delText>
        </w:r>
      </w:del>
      <w:r w:rsidRPr="00A659DD">
        <w:rPr>
          <w:rFonts w:hint="eastAsia"/>
          <w:rPrChange w:id="28" w:author="Kong Rui" w:date="2023-08-24T09:30:00Z">
            <w:rPr>
              <w:rFonts w:hint="eastAsia"/>
              <w:highlight w:val="yellow"/>
            </w:rPr>
          </w:rPrChange>
        </w:rPr>
        <w:t>；</w:t>
      </w:r>
    </w:p>
    <w:p w14:paraId="5F7A27D1" w14:textId="38EE7BA0" w:rsidR="008B1344" w:rsidRDefault="008B1344">
      <w:pPr>
        <w:pStyle w:val="a9"/>
        <w:ind w:firstLine="480"/>
        <w:rPr>
          <w:rFonts w:hint="eastAsia"/>
          <w:szCs w:val="24"/>
        </w:rPr>
      </w:pPr>
      <w:r w:rsidRPr="00A659DD">
        <w:rPr>
          <w:szCs w:val="24"/>
        </w:rPr>
        <w:t>7</w:t>
      </w:r>
      <w:r w:rsidRPr="00A659DD">
        <w:rPr>
          <w:rFonts w:hint="eastAsia"/>
          <w:szCs w:val="24"/>
        </w:rPr>
        <w:t>）将电法变异系数结合</w:t>
      </w:r>
      <w:r w:rsidRPr="00A659DD">
        <w:rPr>
          <w:rFonts w:hint="eastAsia"/>
        </w:rPr>
        <w:t>底板岩层稳定性</w:t>
      </w:r>
      <w:r w:rsidRPr="00A659DD">
        <w:t>评价指标</w:t>
      </w:r>
      <w:r w:rsidRPr="00A659DD">
        <w:rPr>
          <w:rFonts w:hint="eastAsia"/>
        </w:rPr>
        <w:t>，</w:t>
      </w:r>
      <w:r w:rsidRPr="00A659DD">
        <w:rPr>
          <w:rFonts w:hint="eastAsia"/>
          <w:szCs w:val="24"/>
        </w:rPr>
        <w:t>运用</w:t>
      </w:r>
      <w:r w:rsidRPr="00A659DD">
        <w:rPr>
          <w:szCs w:val="24"/>
        </w:rPr>
        <w:t>Logistics</w:t>
      </w:r>
      <w:r w:rsidRPr="00A659DD">
        <w:rPr>
          <w:rFonts w:hint="eastAsia"/>
          <w:szCs w:val="24"/>
        </w:rPr>
        <w:t>回归模型进行分析，最后得出定量结果评判该探测区域底板岩层稳定性情况；</w:t>
      </w:r>
      <w:r w:rsidRPr="00A659DD">
        <w:rPr>
          <w:rFonts w:hint="eastAsia"/>
        </w:rPr>
        <w:t>底板岩层稳定性</w:t>
      </w:r>
      <w:r w:rsidRPr="00A659DD">
        <w:t>评价指标</w:t>
      </w:r>
      <w:r w:rsidRPr="00A659DD">
        <w:rPr>
          <w:rFonts w:hint="eastAsia"/>
        </w:rPr>
        <w:t>包括</w:t>
      </w:r>
      <w:r w:rsidRPr="00A659DD">
        <w:rPr>
          <w:rFonts w:hint="eastAsia"/>
          <w:rPrChange w:id="29" w:author="Kong Rui" w:date="2023-08-24T09:30:00Z">
            <w:rPr>
              <w:rFonts w:hint="eastAsia"/>
              <w:highlight w:val="yellow"/>
            </w:rPr>
          </w:rPrChange>
        </w:rPr>
        <w:t>岩层电性</w:t>
      </w:r>
      <w:del w:id="30" w:author="Kong Rui" w:date="2023-08-24T09:30:00Z">
        <w:r w:rsidR="00BC05CD">
          <w:rPr>
            <w:rFonts w:hint="eastAsia"/>
            <w:szCs w:val="24"/>
            <w:highlight w:val="yellow"/>
          </w:rPr>
          <w:delText>（</w:delText>
        </w:r>
        <w:r w:rsidR="00BC05CD">
          <w:rPr>
            <w:rFonts w:hint="eastAsia"/>
            <w:szCs w:val="24"/>
            <w:highlight w:val="yellow"/>
          </w:rPr>
          <w:delText>根据权</w:delText>
        </w:r>
        <w:r w:rsidR="00BC05CD">
          <w:rPr>
            <w:rFonts w:hint="eastAsia"/>
            <w:szCs w:val="24"/>
            <w:highlight w:val="yellow"/>
          </w:rPr>
          <w:delText>6</w:delText>
        </w:r>
        <w:r w:rsidR="00BC05CD">
          <w:rPr>
            <w:rFonts w:hint="eastAsia"/>
            <w:szCs w:val="24"/>
            <w:highlight w:val="yellow"/>
          </w:rPr>
          <w:delText>公式中的内容添加，另外需要跟上文的</w:delText>
        </w:r>
        <w:r w:rsidR="00BC05CD">
          <w:rPr>
            <w:rFonts w:hint="eastAsia"/>
            <w:szCs w:val="24"/>
            <w:highlight w:val="yellow"/>
          </w:rPr>
          <w:delText>电性参数值</w:delText>
        </w:r>
        <w:r w:rsidR="00BC05CD">
          <w:rPr>
            <w:rFonts w:hint="eastAsia"/>
            <w:szCs w:val="24"/>
            <w:highlight w:val="yellow"/>
          </w:rPr>
          <w:delText>统一一下</w:delText>
        </w:r>
        <w:r w:rsidR="00BC05CD">
          <w:rPr>
            <w:rFonts w:hint="eastAsia"/>
            <w:szCs w:val="24"/>
            <w:highlight w:val="yellow"/>
          </w:rPr>
          <w:delText>）</w:delText>
        </w:r>
        <w:r w:rsidR="00BC05CD">
          <w:rPr>
            <w:rFonts w:hint="eastAsia"/>
            <w:szCs w:val="24"/>
          </w:rPr>
          <w:delText>，</w:delText>
        </w:r>
      </w:del>
      <w:ins w:id="31" w:author="Kong Rui" w:date="2023-08-24T09:30:00Z">
        <w:r w:rsidRPr="00A659DD">
          <w:rPr>
            <w:rFonts w:hint="eastAsia"/>
            <w:szCs w:val="24"/>
          </w:rPr>
          <w:t>，</w:t>
        </w:r>
      </w:ins>
      <w:r>
        <w:rPr>
          <w:rFonts w:hint="eastAsia"/>
          <w:szCs w:val="24"/>
        </w:rPr>
        <w:t>岩层</w:t>
      </w:r>
      <w:r>
        <w:rPr>
          <w:rFonts w:hint="eastAsia"/>
        </w:rPr>
        <w:t>渗透率、弹性模量、剪切模量、泊松比、埋深</w:t>
      </w:r>
      <w:r>
        <w:rPr>
          <w:rFonts w:hint="eastAsia"/>
          <w:szCs w:val="24"/>
        </w:rPr>
        <w:t>。</w:t>
      </w:r>
    </w:p>
    <w:p w14:paraId="6C566227" w14:textId="77777777" w:rsidR="008B1344" w:rsidRDefault="008B1344">
      <w:pPr>
        <w:pStyle w:val="a9"/>
        <w:ind w:firstLine="480"/>
        <w:rPr>
          <w:szCs w:val="24"/>
        </w:rPr>
      </w:pPr>
      <w:r>
        <w:rPr>
          <w:rFonts w:hint="eastAsia"/>
        </w:rPr>
        <w:t>进一步，</w:t>
      </w:r>
      <w:r>
        <w:rPr>
          <w:rFonts w:hint="eastAsia"/>
          <w:szCs w:val="24"/>
        </w:rPr>
        <w:t>所述步骤</w:t>
      </w:r>
      <w:r>
        <w:rPr>
          <w:rFonts w:hint="eastAsia"/>
          <w:szCs w:val="24"/>
        </w:rPr>
        <w:t>3</w:t>
      </w:r>
      <w:r>
        <w:rPr>
          <w:rFonts w:hint="eastAsia"/>
          <w:szCs w:val="24"/>
        </w:rPr>
        <w:t>）中底板岩层等效电阻率</w:t>
      </w:r>
      <w:r>
        <w:rPr>
          <w:rFonts w:hint="eastAsia"/>
          <w:szCs w:val="24"/>
        </w:rPr>
        <w:t>X</w:t>
      </w:r>
      <w:r>
        <w:rPr>
          <w:rFonts w:hint="eastAsia"/>
          <w:szCs w:val="24"/>
          <w:vertAlign w:val="subscript"/>
        </w:rPr>
        <w:t>i</w:t>
      </w:r>
      <w:r>
        <w:rPr>
          <w:rFonts w:hint="eastAsia"/>
          <w:szCs w:val="24"/>
        </w:rPr>
        <w:t>计算公式为：</w:t>
      </w:r>
    </w:p>
    <w:p w14:paraId="49005B38" w14:textId="77777777" w:rsidR="008B1344" w:rsidRDefault="008B1344">
      <w:pPr>
        <w:pStyle w:val="a9"/>
        <w:ind w:firstLine="480"/>
        <w:jc w:val="right"/>
        <w:rPr>
          <w:sz w:val="21"/>
        </w:rPr>
      </w:pPr>
      <w:r>
        <w:rPr>
          <w:rFonts w:ascii="宋体" w:hAnsi="宋体"/>
        </w:rPr>
        <w:pict w14:anchorId="48B83729">
          <v:shape id="图片 19" o:spid="_x0000_i1040" type="#_x0000_t75" style="width:63.85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fareas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fareast&quot;/&gt;&lt;w:sz w:val=&quot;21&quot;/&gt;&lt;/w:rPr&gt;&lt;m:t&gt;i&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hint=&quot;default&quot;/&gt;&lt;w:sz w:val=&quot;21&quot;/&gt;&lt;w:sz-cs w:val=&quot;21&quot;/&gt;&lt;/w:rPr&gt;&lt;m:t&gt;=&lt;/m:t&gt;&lt;/m:r&gt;&lt;m:f&gt;&lt;m:fPr&gt;&lt;m:ctrlPr&gt;&lt;w:rPr&gt;&lt;w:rFonts w:ascii=&quot;Cambria Math&quot; w:h-ansi=&quot;Cambria Math&quot; w:hint=&quot;default&quot;/&gt;&lt;w:i/&gt;&lt;w:sz w:val=&quot;21&quot;/&gt;&lt;/w:rPr&gt;&lt;/m:ctrlPr&gt;&lt;/m:fPr&gt;&lt;m:num&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螖U&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M&lt;/m:t&gt;&lt;/m:r&gt;&lt;m:r&gt;&lt;m:rPr&gt;&lt;m:scr m:val=&quot;roman&quot;/&gt;&lt;/m:rPr&gt;&lt;w:rPr&gt;&lt;w:rFonts w:ascii=&quot;Cambria Math&quot; w:h-ansi=&quot;Cambria Math&quot; w:fareast=&quot;绛夌嚎&quot; w:hint=&quot;fareast&quot;/&gt;&lt;w:sz w:val=&quot;21&quot;/&gt;&lt;w:sz-cs w:val=&quot;hin21&quot;/&gt;&lt;/w:rPr&gt;&lt;m:t&gt;N&lt;/m:t&gt;&lt;/m:r&gt;&lt;m:ctrlPr&gt;&lt;w:rPr&gt;&lt;w:rFonts w:ascii=&quot;Cambria Math&quot; w:h-ansi=&quot;Cambria Math&quot; w:hint=&quot;default&quot;/&gt;&lt;w:i/&gt;&lt;w:sz w:val=&quot;21&quot;/&gt;&lt;/w:rPr&gt;&lt;/m:ctrlPr&gt;&lt;/m:sub&gt;&lt;/m:sSub&gt;&lt;m:ctrlPr&gt;&lt;w:rPr&gt;&lt;w:rFonts w:ascii=&quot;Cambria Math&quot; w:h-ansi=&quot;Cambria Math&quot; w:hint=&quot;default&quot;/&gt;&lt;w:i/&gt;&lt;w:sz w:val=&quot;21&quot;/&gt;&lt;/w:rPr&gt;&lt;/m:ctrlPr&gt;&lt;/m:num&gt;&lt;m:den&gt;&lt;m:r&gt;&lt;m:rPr&gt;&lt;m:scr m:val=&quot;roman&quot;/&gt;&lt;/m:rPr&gt;&lt;w:rPr&gt;&lt;w:rFonts w:ascii=&quot;Cambria Math&quot; w:h-ansi=&quot;Cambria Math&quot; w:hint=&quot;default&quot;/&gt;&lt;w:sz w:val=&quot;21&quot;/&gt;&lt;w:sz-cs w:val=&quot;21&quot;/&gt;&lt;/w:rPr&gt;&lt;m:t&gt;I&lt;/m:t&gt;&lt;/m:r&gt;&lt;m:ctrlPr&gt;&lt;w:rPr&gt;&lt;w:rFonts w:ascii=&quot;Cambria Math&quot; w:h-ansi=&quot;Cambria Math&quot; w:hint=&quot;default&quot;/&gt;&lt;w:i/&gt;&lt;w:sz w:val=&quot;21&quot;/&gt;&lt;/w:rPr&gt;&lt;/m:ctrlPr&gt;&lt;/m:den&gt;&lt;/m:f&gt;&lt;/m:oMath&gt;&lt;/m:oMathPara&gt;&lt;/w:p&gt;&lt;/wx:sect&gt;&lt;/w:body&gt;&lt;/w:wordDocument">
            <v:fill o:detectmouseclick="t"/>
            <v:imagedata r:id="rId18" o:title=""/>
            <o:lock v:ext="edit" aspectratio="f"/>
          </v:shape>
        </w:pict>
      </w:r>
      <w:r>
        <w:rPr>
          <w:rFonts w:ascii="宋体" w:hAnsi="宋体"/>
        </w:rPr>
        <w:t xml:space="preserve">                                 </w:t>
      </w:r>
      <w:r>
        <w:rPr>
          <w:rFonts w:ascii="宋体" w:hAnsi="宋体" w:hint="eastAsia"/>
        </w:rPr>
        <w:t>（</w:t>
      </w:r>
      <w:r>
        <w:rPr>
          <w:rFonts w:ascii="宋体" w:hAnsi="宋体"/>
        </w:rPr>
        <w:t>1</w:t>
      </w:r>
      <w:r>
        <w:rPr>
          <w:rFonts w:ascii="宋体" w:hAnsi="宋体" w:hint="eastAsia"/>
        </w:rPr>
        <w:t>）</w:t>
      </w:r>
    </w:p>
    <w:p w14:paraId="2DB8404C" w14:textId="77777777" w:rsidR="008B1344" w:rsidRDefault="008B1344">
      <w:pPr>
        <w:pStyle w:val="a9"/>
        <w:ind w:firstLine="480"/>
        <w:rPr>
          <w:rFonts w:hint="eastAsia"/>
          <w:szCs w:val="24"/>
        </w:rPr>
      </w:pPr>
      <w:r>
        <w:rPr>
          <w:rFonts w:hint="eastAsia"/>
          <w:szCs w:val="24"/>
        </w:rPr>
        <w:t>式中</w:t>
      </w:r>
      <w:r>
        <w:rPr>
          <w:rFonts w:hint="eastAsia"/>
          <w:szCs w:val="24"/>
        </w:rPr>
        <w:pict w14:anchorId="5E290306">
          <v:shape id="图片 20" o:spid="_x0000_i1041" type="#_x0000_t75" style="width:53.65pt;height:24.4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i/&gt;&lt;w:sz w:val=&quot;24&quot;/&gt;&lt;w:sz-cs w:val=&quot;24&quot;/&gt;&lt;/w:rPr&gt;&lt;/m:ctrlPr&gt;&lt;/m:sSubPr&gt;&lt;m:e&gt;&lt;m:r&gt;&lt;m:rPr&gt;&lt;m:scr m:val=&quot;roman&quot;/&gt;&lt;/m:rPr&gt;&lt;w:rPr&gt;&lt;w:rFonts w:ascii=&quot;Cambria Math&quot; w:h-ansi=&quot;Cambria Math&quot; w:hint=&quot;default&quot;/&gt;&lt;w:sz w:val=&quot;24&quot;/&gt;&lt;w:sz-cs w:val=&quot;24&quot;/&gt;&lt;/w:rPr&gt;&lt;m:t&gt;螖U&lt;/m:t&gt;&lt;/m:r&gt;&lt;m:ctrlPr&gt;&lt;w:rPr&gt;&lt;w:rFonts w:ascii=&quot;Cambria Math&quot; w:h-ansi=&quot;Cambria Math&quot; w:hint=&quot;default&quot;/&gt;&lt;w:i/&gt;&lt;w:sz w:val=&quot;24&quot;/&gt;&lt;w:sz-cs w:val=&quot;24&quot;/&gt;&lt;/w :rPr&gt;&lt;/m:ctrlPr&gt;&lt;/m:e&gt;&lt;m:sub&gt;&lt;m:r&gt;&lt;m:rPr&gt;&lt;m:scr m:val=&quot;roman&quot;/&gt;&lt;/m:rPr&gt;&lt;w:rPr&gt;&lt;w:rFonts w:ascii=&quot;Cambria Math&quot; w:h-ansi=&quot;Cambria Math&quot; w:hint=&quot;default&quot;/&gt;&lt;w:sz w:val=&quot;24&quot;/&gt;&lt;w:sz-cs w:val=&quot;24&quot;/&gt;&lt;/w:rPr&gt;&lt;m:t&gt;M&lt;/m:t&gt;&lt;/m:r&gt;&lt;m:r&gt;&lt;m:rPr&gt;&lt;m:scr m:val=&quot;roman&quot;/&gt;&lt;/m:rPr&gt;&lt;w:rPr&gt;&lt;w:rFonts w:ascii=&quot;Cambria Math&quot; w:h-ansi=&quot;Cambria Math&quot; w:fareast=&quot;绛夌嚎&quot; w:hint=&quot;fareast&quot;/&gt;&lt;w:sz w:val=&quot;24&quot;/&gt;&lt;w:sz-cs w:val=&quot;24&quot;/&gt;&lt;/w:rPr&gt;&lt;m:t&gt;N&lt;/m:t&gt;&lt;/m:r&gt;&lt;m:ctrlPr&gt;&lt;w:rPr&gt;&lt;w:rFonts w:ascii=&quot;Cambria Math&quot; w:h-ansi=&quot;Cambria Math&quot; w:hint=&quot;de&lt;/mfault&quot;/&gt;&lt;w:i/&gt;&lt;w:sz w:val=&quot;24&quot;/&gt;&lt;w:sz-cs w:val=&quot;24&quot;/&gt;&lt;/w:rPr&gt;&lt;/m:ctrlPr&gt;&lt;/m:sub&gt;&lt;/m:sSub&gt;&lt;/m:oMath&gt;&lt;/m:oMathPara&gt;&lt;/w:p&gt;&lt;/wx:sect&gt;&lt;/w:body&gt;&lt;/w:wordDocument">
            <v:fill o:detectmouseclick="t"/>
            <v:imagedata r:id="rId19" o:title=""/>
            <o:lock v:ext="edit" aspectratio="f"/>
          </v:shape>
        </w:pict>
      </w:r>
      <w:r>
        <w:rPr>
          <w:rFonts w:hint="eastAsia"/>
          <w:szCs w:val="24"/>
        </w:rPr>
        <w:t>为不同测量电极</w:t>
      </w:r>
      <w:r>
        <w:rPr>
          <w:rFonts w:hint="eastAsia"/>
          <w:szCs w:val="24"/>
        </w:rPr>
        <w:t>M</w:t>
      </w:r>
      <w:r>
        <w:rPr>
          <w:rFonts w:hint="eastAsia"/>
          <w:szCs w:val="24"/>
        </w:rPr>
        <w:t>、</w:t>
      </w:r>
      <w:r>
        <w:rPr>
          <w:rFonts w:hint="eastAsia"/>
          <w:szCs w:val="24"/>
        </w:rPr>
        <w:t>N</w:t>
      </w:r>
      <w:r>
        <w:rPr>
          <w:rFonts w:hint="eastAsia"/>
          <w:szCs w:val="24"/>
        </w:rPr>
        <w:t>间电位差；</w:t>
      </w:r>
      <w:r>
        <w:rPr>
          <w:rFonts w:hint="eastAsia"/>
          <w:szCs w:val="24"/>
        </w:rPr>
        <w:t>I</w:t>
      </w:r>
      <w:r>
        <w:rPr>
          <w:rFonts w:hint="eastAsia"/>
          <w:szCs w:val="24"/>
        </w:rPr>
        <w:t>为测量时通电电流。</w:t>
      </w:r>
    </w:p>
    <w:p w14:paraId="10876BFE" w14:textId="77777777" w:rsidR="008B1344" w:rsidRDefault="008B1344">
      <w:pPr>
        <w:ind w:firstLine="480"/>
      </w:pPr>
      <w:r>
        <w:rPr>
          <w:rFonts w:hint="eastAsia"/>
        </w:rPr>
        <w:t>进一步，所述步骤</w:t>
      </w:r>
      <w:r>
        <w:rPr>
          <w:rFonts w:hint="eastAsia"/>
        </w:rPr>
        <w:t>4</w:t>
      </w:r>
      <w:r>
        <w:rPr>
          <w:rFonts w:hint="eastAsia"/>
        </w:rPr>
        <w:t>）中</w:t>
      </w:r>
      <w:r>
        <w:t>根据</w:t>
      </w:r>
      <w:r>
        <w:rPr>
          <w:rFonts w:hint="eastAsia"/>
        </w:rPr>
        <w:t>底板</w:t>
      </w:r>
      <w:r>
        <w:t>岩层</w:t>
      </w:r>
      <w:r>
        <w:rPr>
          <w:rFonts w:hint="eastAsia"/>
        </w:rPr>
        <w:t>与底板</w:t>
      </w:r>
      <w:r>
        <w:t>不同</w:t>
      </w:r>
      <w:r>
        <w:rPr>
          <w:rFonts w:hint="eastAsia"/>
        </w:rPr>
        <w:t>距离</w:t>
      </w:r>
      <w:r>
        <w:t>将</w:t>
      </w:r>
      <w:r>
        <w:rPr>
          <w:rFonts w:hint="eastAsia"/>
        </w:rPr>
        <w:t>电阻率</w:t>
      </w:r>
      <w:r>
        <w:t>数据分为</w:t>
      </w:r>
      <w:r>
        <w:rPr>
          <w:rFonts w:hint="eastAsia"/>
        </w:rPr>
        <w:t>j</w:t>
      </w:r>
      <w:r>
        <w:t>组，</w:t>
      </w:r>
      <w:r>
        <w:rPr>
          <w:rFonts w:hint="eastAsia"/>
        </w:rPr>
        <w:t>则</w:t>
      </w:r>
      <w:r>
        <w:rPr>
          <w:rFonts w:hint="eastAsia"/>
        </w:rPr>
        <w:t>j</w:t>
      </w:r>
      <w:r>
        <w:rPr>
          <w:rFonts w:hint="eastAsia"/>
        </w:rPr>
        <w:t>层地层电阻率分布情况为</w:t>
      </w:r>
      <w:r>
        <w:rPr>
          <w:rFonts w:hint="eastAsia"/>
        </w:rPr>
        <w:t>(</w:t>
      </w:r>
      <w:r>
        <w:t>Y</w:t>
      </w:r>
      <w:r>
        <w:rPr>
          <w:vertAlign w:val="subscript"/>
        </w:rPr>
        <w:t>1</w:t>
      </w:r>
      <w:r>
        <w:t>, Y</w:t>
      </w:r>
      <w:r>
        <w:rPr>
          <w:vertAlign w:val="subscript"/>
        </w:rPr>
        <w:t>2</w:t>
      </w:r>
      <w:r>
        <w:t>, Y</w:t>
      </w:r>
      <w:r>
        <w:rPr>
          <w:vertAlign w:val="subscript"/>
        </w:rPr>
        <w:t>3</w:t>
      </w:r>
      <w:r>
        <w:t>…Y</w:t>
      </w:r>
      <w:r>
        <w:rPr>
          <w:vertAlign w:val="subscript"/>
        </w:rPr>
        <w:t>j</w:t>
      </w:r>
      <w:r>
        <w:t>)</w:t>
      </w:r>
      <w:r>
        <w:rPr>
          <w:rFonts w:hint="eastAsia"/>
        </w:rPr>
        <w:t>，每一层电阻率分布</w:t>
      </w:r>
      <w:r>
        <w:t>Y</w:t>
      </w:r>
      <w:r>
        <w:rPr>
          <w:vertAlign w:val="subscript"/>
        </w:rPr>
        <w:t>j</w:t>
      </w:r>
      <w:r>
        <w:rPr>
          <w:rFonts w:hint="eastAsia"/>
        </w:rPr>
        <w:t>由不同电极电位数据计算得到的电阻率值</w:t>
      </w:r>
      <w:r>
        <w:t>X</w:t>
      </w:r>
      <w:r>
        <w:rPr>
          <w:vertAlign w:val="subscript"/>
        </w:rPr>
        <w:t>jk</w:t>
      </w:r>
      <w:r>
        <w:rPr>
          <w:rFonts w:hint="eastAsia"/>
        </w:rPr>
        <w:t>组成：</w:t>
      </w:r>
    </w:p>
    <w:p w14:paraId="3646B495" w14:textId="77777777" w:rsidR="008B1344" w:rsidRDefault="008B1344">
      <w:pPr>
        <w:ind w:firstLineChars="0" w:firstLine="0"/>
        <w:jc w:val="right"/>
        <w:rPr>
          <w:szCs w:val="24"/>
        </w:rPr>
      </w:pPr>
      <w:r>
        <w:rPr>
          <w:rFonts w:ascii="宋体" w:hAnsi="宋体"/>
        </w:rPr>
        <w:pict w14:anchorId="6665E2EE">
          <v:shape id="图片 21" o:spid="_x0000_i1042" type="#_x0000_t75" style="width:116.85pt;height:24.4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fareast&quot;/&gt;&lt;w:sz w:val=&quot;21&quot;/&gt;&lt;/w:rPr&gt;&lt;m:t&gt;Y&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j&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1&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2&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 &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3&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vertAlign w:val=&quot;subscript&quot;/&gt;&lt;/w:rPr&gt;&lt;m:t&gt;,&lt;/m:t&gt;&lt;/m:r&gt;&lt;m:r&gt;&lt;m:rPr&gt;&lt;m:scr m:val=&quot;roman&quot;/&gt;&lt;/m:rPr&gt;&lt;w:rPr&gt;&lt;w:rFonts w:ascii=&quot;Cambria Math&quot; w:h-ansi=&quot;Cambria Math&quot; w:cs=&quot;Times New Roman&quot; w:hint=&quot;default&quot;/&gt;&lt;/w:rPr&gt;&lt;m:t&gt;鈥?/m:t&gt;&lt;/m:r&gt;&lt;m:r&gt;&lt;m:rPr&gt;&lt;m:scr m:val=&quot;roman&quot;/&gt;&lt;/m:rPr&gt;&lt;w:rPr&gt;&lt;w:rFonts w:ascii=&quot;Cambria Math&quot; w:h-ansi=&quot;Camb:sria Math&quot; w:cs=&quot;Times New Roman&quot; w:hint=&quot;fareas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lt;/m:t&gt;&lt;/m:r&gt;&lt;m:r&gt;&lt;m:rPr&gt;&lt;m:scr m:val=&quot;roman&quot;/&gt;&lt;/m:rPr&gt;&lt;w:rPr&gt;&lt;w:rFonts w:ascii=&quot;Cambria Math&quot; w:h-ansi=&quot;Cambria Math&quot; w:hint=&quot;fareast&quot;/&gt;&lt;w:sz w:val=&quot;21&quot;/&gt;&lt;w:sz-cs w:val=&quot;21&quot;/&gt;&lt;/w:rPr&gt;&lt;m:t&gt;k&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oMath&gt;&lt;/m:oMathPara&gt;&lt;/w:p&gt;&lt;/wx:sect&gt;&lt;/w:body&gt;&lt;/w:wordDocument">
            <v:fill o:detectmouseclick="t"/>
            <v:imagedata r:id="rId20" o:title=""/>
            <o:lock v:ext="edit" aspectratio="f"/>
          </v:shape>
        </w:pict>
      </w:r>
      <w:r>
        <w:rPr>
          <w:rFonts w:ascii="宋体" w:hAnsi="宋体"/>
        </w:rPr>
        <w:t xml:space="preserve">                          </w:t>
      </w:r>
      <w:r>
        <w:rPr>
          <w:rFonts w:ascii="宋体" w:hAnsi="宋体" w:hint="eastAsia"/>
        </w:rPr>
        <w:t>（</w:t>
      </w:r>
      <w:r>
        <w:rPr>
          <w:rFonts w:ascii="宋体" w:hAnsi="宋体"/>
        </w:rPr>
        <w:t>2</w:t>
      </w:r>
      <w:r>
        <w:rPr>
          <w:rFonts w:ascii="宋体" w:hAnsi="宋体" w:hint="eastAsia"/>
        </w:rPr>
        <w:t>）</w:t>
      </w:r>
    </w:p>
    <w:p w14:paraId="518A92A4" w14:textId="77777777" w:rsidR="008B1344" w:rsidRDefault="008B1344">
      <w:pPr>
        <w:ind w:firstLine="480"/>
      </w:pPr>
      <w:r>
        <w:rPr>
          <w:rFonts w:hint="eastAsia"/>
        </w:rPr>
        <w:t>其中</w:t>
      </w:r>
      <w:r>
        <w:rPr>
          <w:rFonts w:hint="eastAsia"/>
        </w:rPr>
        <w:t>j</w:t>
      </w:r>
      <w:r>
        <w:rPr>
          <w:rFonts w:hint="eastAsia"/>
        </w:rPr>
        <w:t>为底板岩层序号，</w:t>
      </w:r>
      <w:r>
        <w:rPr>
          <w:rFonts w:hint="eastAsia"/>
        </w:rPr>
        <w:t>k</w:t>
      </w:r>
      <w:r>
        <w:rPr>
          <w:rFonts w:hint="eastAsia"/>
        </w:rPr>
        <w:t>为布置电极序号，</w:t>
      </w:r>
      <w:r>
        <w:rPr>
          <w:rFonts w:hint="eastAsia"/>
        </w:rPr>
        <w:t>k</w:t>
      </w:r>
      <w:r>
        <w:t>=1</w:t>
      </w:r>
      <w:r>
        <w:t>、</w:t>
      </w:r>
      <w:r>
        <w:t>2</w:t>
      </w:r>
      <w:r>
        <w:t>、</w:t>
      </w:r>
      <w:r>
        <w:t>……48</w:t>
      </w:r>
      <w:r>
        <w:t>。</w:t>
      </w:r>
    </w:p>
    <w:p w14:paraId="4C28879A" w14:textId="77777777" w:rsidR="008B1344" w:rsidRDefault="008B1344">
      <w:pPr>
        <w:ind w:firstLine="480"/>
      </w:pPr>
      <w:r>
        <w:rPr>
          <w:rFonts w:hint="eastAsia"/>
        </w:rPr>
        <w:t>进一步，所述步骤</w:t>
      </w:r>
      <w:r>
        <w:rPr>
          <w:rFonts w:hint="eastAsia"/>
        </w:rPr>
        <w:t>5</w:t>
      </w:r>
      <w:r>
        <w:rPr>
          <w:rFonts w:hint="eastAsia"/>
        </w:rPr>
        <w:t>）中</w:t>
      </w:r>
      <w:r>
        <w:t>判别底板岩层</w:t>
      </w:r>
      <w:r>
        <w:rPr>
          <w:rFonts w:hint="eastAsia"/>
        </w:rPr>
        <w:t>电法变异系数</w:t>
      </w:r>
      <w:r>
        <w:t>的数学模型</w:t>
      </w:r>
      <w:r>
        <w:t>ΔV</w:t>
      </w:r>
      <w:r>
        <w:rPr>
          <w:vertAlign w:val="subscript"/>
        </w:rPr>
        <w:t>j</w:t>
      </w:r>
      <w:r>
        <w:t>公式为：</w:t>
      </w:r>
    </w:p>
    <w:p w14:paraId="49E6F99C" w14:textId="77777777" w:rsidR="008B1344" w:rsidRDefault="008B1344">
      <w:pPr>
        <w:ind w:firstLineChars="0" w:firstLine="0"/>
        <w:jc w:val="right"/>
        <w:rPr>
          <w:szCs w:val="24"/>
        </w:rPr>
      </w:pPr>
      <w:r>
        <w:rPr>
          <w:rFonts w:ascii="宋体" w:hAnsi="宋体"/>
        </w:rPr>
        <w:pict w14:anchorId="6DBFB7EC">
          <v:shape id="图片 22" o:spid="_x0000_i1043" type="#_x0000_t75" style="width:169.15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ty m:val=&quot;p&quot;/&gt;&lt;m:scr m:val=&quot;roman&quot;/&gt;&lt;/m:rPr&gt;&lt;w:rPr&gt;&lt;w:rFonts w:ascii=&quot;Cambria Math&quot; w:h-ansi=&quot;Cambria Math&quot; w:cs=&quot;Times New Roman&quot; w:hint=&quot;default&quot;/&gt;&lt;/w:rPr&gt;&lt;m:t&gt;螖&lt;/m:t&gt;&lt;/m:r&gt;&lt;m:sSub&gt;&lt;m:sSubPr&gt;&lt;m:ctrlPr&gt;&lt;w:rPr&gt;&lt;w:rFonts w:ascii=&quot;Cambria Math&quot; w:h-anrsi=&quot;Cambria Math&quot; w:hint=&quot;default&quot;/&gt;&lt;w:i/&gt;&lt;/w:rPr&gt;&lt;/m:ctrlPr&gt;&lt;/m:sSubPr&gt;&lt;m:e&gt;&lt;m:r&gt;&lt;m:rPr&gt;&lt;m:scr m:val=&quot;roman&quot;/&gt;&lt;/m:rPr&gt;&lt;w:rPr&gt;&lt;w:rFonts w:ascii=&quot;Cambria Math&quot; w:h-ansi=&quot;Cambria Math&quot; w:hint=&quot;default&quot;/&gt;&lt;/w:rPr&gt;&lt;m:t&gt;V&lt;/m:t&gt;&lt;/m:r&gt;&lt;m:ctrlPr&gt;&lt;w:rPr&gt;&lt;w:rFonts w:ascii=&quot;Cambria Math&quot; w:h-ansi=&quot;Cambria Math&quot; w:hint=&quot;default&quot;/&gt;&lt;w:i/&gt;&lt;/w:rPr&gt;&lt;/m:ctrlPr&gt;&lt;/m:e&gt;&lt;m:sub&gt;&lt;m:r&gt;&lt;m:rPr&gt;&lt;m:scr m:val=&quot;roman&quot;/&gt;&lt;/m:rPr&gt;&lt;w:rPr&gt;&lt;w:rFonts w:ascii=&quot;Cambria Math&quot; w:h-ansi=&quot;Cambria Math&quot; w:fareast=&quot;绛夌嚎&quot; w:hint=&quot;default&quot;/&gt;&lt;/w:rPr&gt;&lt;ms w:t&gt;j&lt;/m:t&gt;&lt;/m:r&gt;&lt;m:ctrlPr&gt;&lt;w:rPr&gt;&lt;w:rFonts w:ascii=&quot;Cambria Math&quot; w:h-ansi=&quot;Cambria Math&quot; w:hint=&quot;default&quot;/&gt;&lt;w:i/&gt;&lt;/w:rPr&gt;&lt;/m:ctrlPr&gt;&lt;/m:sub&gt;&lt;/m:sSub&gt;&lt;m:r&gt;&lt;m:rPr&gt;&lt;m:sty m:val=&quot;p&quot;/&gt;&lt;m:scr m:val=&quot;roman&quot;/&gt;&lt;/m:rPr&gt;&lt;w:rPr&gt;&lt;w:rFonts w:ascii=&quot;Cambria Math&quot; w:h-ansi=&quot;Cambria Math&quot; w:hint=&quot;default&quot;/&gt;&lt;/w:rPr&gt;&lt;m:t&gt;=&lt;/m:t&gt;&lt;/m:r&gt;&lt;m:f&gt;&lt;m:fPr&gt;&lt;m:ctrlPr&gt;&lt;w:rPr&gt;&lt;w:rFonts w:ascii=&quot;Cambria Math&quot; w:h-ansi=&quot;Cambria Math&quot; w:hint=&quot;default&quot;/&gt;&lt;/w:rPr&gt;&lt;/m:ctrlPr&gt;&lt;/m:fPr&gt;&lt;m:num&gt;&lt;m:nary&gt;&lt;m:naryPr&gt;&lt;m:chr m:val=&quot;鈭?/&gt;&lt;m:limLoc m:val=-a&quot;undOvr&quot;/&gt;&lt;m:ctrlPr&gt;&lt;w:rPr&gt;&lt;w:rFonts w:ascii=&quot;Cambria Math&quot; w:h-ansi=&quot;Cambria Math&quot; w:hint=&quot;default&quot;/&gt;&lt;/w:rPr&gt;&lt;/m:ctrlPr&gt;&lt;/m:naryPr&gt;&lt;m:sub&gt;&lt;m:r&gt;&lt;m:rPr&gt;&lt;m:scr m:val=&quot;roman&quot;/&gt;&lt;/m:rPr&gt;&lt;w:rPr&gt;&lt;w:rFonts w:ascii=&quot;Cambria Math&quot; w:h-ansi=&quot;Cambria Math&quot; w:fareast=&quot;绛夌嚎&quot; w:hint=&quot;fareast&quot;/&gt;&lt;/w:rPr&gt;&lt;m:t&gt;m&lt;/m:t&gt;&lt;/m:r&gt;&lt;m:r&gt;&lt;m:rPr&gt;&lt;m:scr m:val=&quot;roman&quot;/&gt;&lt;/m:rPr&gt;&lt;w:rPr&gt;&lt;w:rFonts w:ascii=&quot;Cambria Math&quot; w:h-ansi=&quot;Cambria Math&quot; w:hint=&quot;default&quot;/&gt;&lt;/w:rPr&gt;&lt;m:t&gt;=1&lt;/m:t&gt;&lt;/m:r&gt;&lt;m:ctrlPr&gt;&lt;w:rPr&gt;&lt;w:rFonts w:ascii=&quot;Cambria Math&quot; wst=:h-ansi=&quot;Cambria Math&quot; w:hint=&quot;default&quot;/&gt;&lt;/w:rPr&gt;&lt;/m:ctrlPr&gt;&lt;/m:sub&gt;&lt;m:sup&gt;&lt;m:r&gt;&lt;m:rPr&gt;&lt;m:scr m:val=&quot;roman&quot;/&gt;&lt;/m:rPr&gt;&lt;w:rPr&gt;&lt;w:rFonts w:ascii=&quot;Cambria Math&quot; w:h-ansi=&quot;Cambria Math&quot; w:hint=&quot;default&quot;/&gt;&lt;/w:rPr&gt;&lt;m:t&gt;k&lt;/m:t&gt;&lt;/m:r&gt;&lt;m:ctrlPr&gt;&lt;w:rPr&gt;&lt;w:rFonts w:ascii=&quot;Cambria Math&quot; w:h-ansi=&quot;Cambria Math&quot; w:hint=&quot;default&quot;/&gt;&lt;/w:rPr&gt;&lt;/m:ctrlPr&gt;&lt;/m:sup&gt;&lt;m:e&gt;&lt;m:nary&gt;&lt;m:naryPr&gt;&lt;m:chr m:val=&quot;鈭?/&gt;&lt;m:limLoc m:val=&quot;subSup&quot;/&gt;&lt;m:supHide m:val=&quot;1&quot;/&gt;&lt;m:ctrlPr&gt;&lt;w:rPr&gt;&lt;w:rFonts w:ascii=&quot;Cambria Math&quot; w:h-ansi=&quot;Cambria Math&quot; w:a:hint=&quot;default&quot;/&gt;&lt;w:i/&gt;&lt;/w:rPr&gt;&lt;/m:ctrlPr&gt;&lt;/m:naryPr&gt;&lt;m:sub&gt;&lt;m:r&gt;&lt;m:rPr&gt;&lt;m:scr m:val=&quot;roman&quot;/&gt;&lt;/m:rPr&gt;&lt;w:rPr&gt;&lt;w:rFonts w:ascii=&quot;Cambria Math&quot; w:h-ansi=&quot;Cambria Math&quot; w:fareast=&quot;绛夌嚎&quot; w:hint=&quot;fareast&quot;/&gt;&lt;/w:rPr&gt;&lt;m:t&gt;n&lt;/m:t&gt;&lt;/m:r&gt;&lt;m:ctrlPr&gt;&lt;w:rPr&gt;&lt;w:rFontsw:a w:ascii=&quot;Cambria Math&quot; w:h-ansi=&quot;Cambria Math&quot; w:hint=&quot;default&quot;/&gt;&lt;w:i/&gt;&lt;/w:rPr&gt;&lt;/m:ctrlPr&gt;&lt;/m:sub&gt;&lt;m:sup&gt;&lt;m:ctrlPr&gt;&lt;w:rPr&gt;&lt;w:rFonts w:ascii=&quot;Cambria Math&quot; w:h-ansi=&quot;Cambria Math&quot; w:hint=&quot;default&quot;/&gt;&lt;w:i/&gt;&lt;/w:rPr&gt;&lt;/m:ctrlPr&gt;&lt;/m:sup&gt;&lt;m:e&gt;&lt;m:f&gt;&lt;m:fPr&gt;&lt;m:ctrlPr&gt;&lt;w:rPr&gt;&lt;w:rFonts w:ascii=&quot;Cambria Math&quot; w:h-ansi=&quot;Cambria Math&quot; w:hint=&quot;default&quot;/&gt;&lt;/w:rPr&gt;&lt;/m:ctrlPr&gt;&lt;/m:fPr&gt;&lt;m:num&gt;&lt;m:sSub&gt;&lt;m:sSubPr&gt;&lt;m:ctrlPr&gt;&lt;w:rPr&gt;&lt;w:rFonts w:ascii=&quot;Cambria Math&quot; w:h-ansi=&quot;Cambria Math&quot; w:hint=&quot;default&quot;/&gt;&lt;/w:rPr&gt;&lt;/m:ctrlPr&gt;&lt;/m:sSubPr&gt;&lt;m:e&gt;&lt;m:r&gt;&lt;m:rPr&gt;&lt;m:scr m:val=&quot;roman&quot;/&gt;&lt;/m:rPr&gt;&lt;w:rPr&gt;&lt;w:rFonts w:ascii=&quot;Cambria Math&quot; w:h-ansi=&quot;Cambria Math&quot; w:hint=&quot;default&quot;/&gt;&lt;/w:rPr&gt;&lt;m:t&gt;X&lt;/m:t&gt;&lt;/m:r&gt;&lt;m:ctrlPr&gt;&lt;w:rPr&gt;&lt;w:rFonts w:ascii=&quot;Cambria Math&quot; w:h-ansi=&quot;Cambria Math&quot; w:hint=&quot;default&quot;/&gt;&lt;/w:rPr&gt;&lt;/m:ctrlPr&gt;&lt;/m:e&gt;&lt;m:sub&gt;&lt;m:r&gt;&lt;m:rPr&gt;&lt;m:scr m:val=&quot;roman&quot;/&gt;&lt;/m:rPr&gt;&lt;w:rPr&gt;&lt;w:rFonts w:ascii=&quot;Cambria Math&quot; w:h-ansi=&quot;Cambria Math&quot; w:fareast=&quot;绛夌嚎&quot; w:hint=&quot;default&quot;/&gt;&lt;/w:rPr&gt;&lt;m:t&gt;j&lt;/m:t&gt;&lt;/m:r&gt;&lt;m:r&gt;&lt;m:rPr&gt;&lt;m:scr m:val=&quot;roman&quot;/&gt;&lt;/m:rPr&gt;&lt;w:rPr&gt;&lt;w:rFonts/w: w:ascii=&quot;Cambria Math&quot; w:h-ansi=&quot;Cambria Math&quot; w:fareast=&quot;绛夌嚎&quot; w:hint=&quot;fareast&quot;/&gt;&lt;/w:rPr&gt;&lt;m:t&gt;m&lt;/m:t&gt;&lt;/m:r&gt;&lt;m:ctrlPr&gt;&lt;w:rPr&gt;&lt;w:rFonts w:ascii=&quot;Cambria Math&quot; w:h-ansi=&quot;Cambria Math&quot; w:hint=&quot;default&quot;/&gt;&lt;/w:rPr&gt;&lt;/m:ctrlPr&gt;&lt;/m:sub&gt;&lt;/m:sSub&gt;&lt;m:r&gt;&lt;m:rPr&gt;&lt;m:s/w:ty m:val=&quot;p&quot;/&gt;&lt;m:scr m:val=&quot;roman&quot;/&gt;&lt;/m:rPr&gt;&lt;w:rPr&gt;&lt;w:rFonts w:ascii=&quot;Cambria Math&quot; w:h-ansi=&quot;Cambria Math&quot; w:hint=&quot;default&quot;/&gt;&lt;/w:rPr&gt;&lt;m:t&gt;鈭?/m:t&gt;&lt;/m:r&gt;&lt;m:sSub&gt;&lt;m:sSubPr&gt;&lt;m:ctrlPr&gt;&lt;w:rPr&gt;&lt;w:rFonts w:ascii=&quot;Cambria Math&quot; w:h-ansi=&quot;Cambria Math&quot; w:hint=&quot;dw:efault&quot;/&gt;&lt;/w:rPr&gt;&lt;/m:ctrlPr&gt;&lt;/m:sSubPr&gt;&lt;m:e&gt;&lt;m:r&gt;&lt;m:rPr&gt;&lt;m:scr m:val=&quot;roman&quot;/&gt;&lt;/m:rPr&gt;&lt;w:rPr&gt;&lt;w:rFonts w:ascii=&quot;Cambria Math&quot; w:h-ansi=&quot;Cambria Math&quot; w:hint=&quot;default&quot;/&gt;&lt;/w:rPr&gt;&lt;m:t&gt;X&lt;/m:t&gt;&lt;/m:r&gt;&lt;m:ctrlPr&gt;&lt;w:rPr&gt;&lt;w:rFonts w:ascii=&quot;Cambria Math&quot; w:h-ansi=&quot;Cambria Math&quot; w:hint=&quot;default&quot;/&gt;&lt;/w:rPr&gt;&lt;/m:ctrlPr&gt;&lt;/m:e&gt;&lt;m:sub&gt;&lt;m:r&gt;&lt;m:rPr&gt;&lt;m:scr m:val=&quot;roman&quot;/&gt;&lt;/m:rPr&gt;&lt;w:rPr&gt;&lt;w:rFonts w:ascii=&quot;Cambria Math&quot; w:h-ansi=&quot;Cambria Math&quot; w:fareast=&quot;绛夌嚎&quot; w:hint=&quot;default&quot;/&gt;&lt;/w:rPr&gt;&lt;m:t&gt;j&lt;/m:t&gt;&lt;/m:r&gt;&lt;m:r&gt;&lt;m:rPr&gt;&lt;m:scr m:va=&quot;Cl=&quot;roman&quot;/&gt;&lt;/m:rPr&gt;&lt;w:rPr&gt;&lt;w:rFonts w:ascii=&quot;Cambria Math&quot; w:h-ansi=&quot;Cambria Math&quot; w:hint=&quot;default&quot;/&gt;&lt;/w:rPr&gt;&lt;m:t&gt;n&lt;/m:t&gt;&lt;/m:r&gt;&lt;m:ctrlPr&gt;&lt;w:rPr&gt;&lt;w:rFonts w:ascii=&quot;Cambria Math&quot; w:h-ansi=&quot;Cambria Math&quot; w:hint=&quot;default&quot;/&gt;&lt;/w:rPr&gt;&lt;/m:ctrlPr&gt;&lt;/m:sub&gt;&lt;/m:sSub&gt;&lt;m:ctrlPr&gt;&lt;w:rPr&gt;&lt;w:rFonts w:ascii=&quot;Cambria Math&quot; w:h-ansi=&quot;Cambria Math&quot; w:hint=&quot;default&quot;/&gt;&lt;/w:rPr&gt;&lt;/m:ctrlPr&gt;&lt;/m:num&gt;&lt;m:den&gt;&lt;m:d&gt;&lt;m:dPr&gt;&lt;m:begChr m:val=&quot;|&quot;/&gt;&lt;m:endChr m:val=&quot;|&quot;/&gt;&lt;m:ctrlPr&gt;&lt;w:rPr&gt;&lt;w:rFonts w:ascii=&quot;Cambria Math&quot; w:h-ansi=&quot;Cambria Math&quot; w:hint=&quot;default&quot;/&gt;&lt;/w:rPr&gt;&lt;/m:ctrlPr&gt;&lt;/m:dPr&gt;&lt;m:e&gt;&lt;m:r&gt;&lt;m:rPr&gt;&lt;m:scr m:val=&quot;roman&quot;/&gt;&lt;/m:rPr&gt;&lt;w:rPr&gt;&lt;w:rFonts w:ascii=&quot;Cambria Math&quot; w:h-ansi=&quot;Cambria Math&quot; w:hint=&quot;default&quot;/&gt;&lt;/w:rPr&gt;&lt;m:t&gt;m&lt;/m:t&gt;&lt;/m:r&gt;&lt;m:r&gt;&lt;m:rPr&gt;&lt;m:sty m:val=&quot;p&quot;/&gt;&lt;m:scr m:val=&quot;roman&quot;/&gt;&lt;/m:rPr&gt;&lt;w:rPr&gt;&lt;w:rFonts w:ascii=&quot;Cambria Math&quot; w:h-ansi=&quot;Cambria Math&quot; w:hint=&quot;default&quot;/&gt;&lt;/w:rPr&gt;&lt;m:t&gt;鈭?/m:t&gt;&lt;/m:r&gt;&lt;m:r&gt;&lt;m:rPr&gt;&lt;m:scr m:val=&quot;roman&quot;/&gt;&lt;/m:rPr&gt;&lt;w:rPr&gt;&lt;w:rFonts w:ascii=&quot;Cambria Math&quot; w:h-ansi=&quot;Cambria Math&quot; w:hint=&quot;default&quot;/&gt;&lt;/w:rPr&gt;&lt;m:t&gt;n&lt;/mm::t&gt;&lt;/m:r&gt;&lt;m:ctrlPr&gt;&lt;w:rPr&gt;&lt;w:rFonts w:ascii=&quot;Cambria Math&quot; w:h-ansi=&quot;Cambria Math&quot; w:hint=&quot;default&quot;/&gt;&lt;/w:rPr&gt;&lt;/m:ctrlPr&gt;&lt;/m:e&gt;&lt;/m:d&gt;&lt;m:ctrlPr&gt;&lt;w:rPr&gt;&lt;w:rFonts w:ascii=&quot;Cambria Math&quot; w:h-ansi=&quot;Cambria Math&quot; w:hint=&quot;default&quot;/&gt;&lt;/w:rPr&gt;&lt;/m:ctrlPr&gt;&lt;/m:den&gt;&lt;/m:f&gt;&lt;m:ctrlPr&gt;&lt;w:rPr&gt;&lt;w:rFonts w:ascii=&quot;Cambria Math&quot; w:h-ansi=&quot;Cambria Math&quot; w:hint=&quot;default&quot;/&gt;&lt;w:i/&gt;&lt;/w:rPr&gt;&lt;/m:ctrlPr&gt;&lt;/m:e&gt;&lt;/m:nary&gt;&lt;m:ctrlPr&gt;&lt;w:rPr&gt;&lt;w:rFonts w:ascii=&quot;Cambria Math&quot; w:h-ansi=&quot;Cambria Math&quot; w:hint=&quot;default&quot;/&gt;&lt;/w:rPr&gt;&lt;/m:ctrlPr&gt;&lt;/m:e&gt;&lt;/m:nary&gt;&lt;m:ctrlPr&gt;&lt;w:rPr&gt;&lt;w:rFonts w:ascii=&quot;Cambria Math&quot; w:h-ansi=&quot;Cambria Math&quot; w:hint=&quot;default&quot;/&gt;&lt;/w:rPr&gt;&lt;/m:ctrlPr&gt;&lt;/m:num&gt;&lt;m:den&gt;&lt;m:r&gt;&lt;m:rPr&gt;&lt;m:scr m:val=&quot;roman&quot;/&gt;&lt;/m:rPr&gt;&lt;w:rPr&gt;&lt;w:rFonts w:ascii=&quot;Cambria Math&quot; w:h-ansi=&quot;Cambria Math&quot; w:fareast=&quot;绛夌嚎&quot;/m: w:hint=&quot;default&quot;/&gt;&lt;/w:rPr&gt;&lt;m:t&gt;T&lt;/m:t&gt;&lt;/m:r&gt;&lt;m:ctrlPr&gt;&lt;w:rPr&gt;&lt;w:rFonts w:ascii=&quot;Cambria Math&quot; w:h-ansi=&quot;Cambria Math&quot; w:hint=&quot;default&quot;/&gt;&lt;/w:rPr&gt;&lt;/m:ctrlPr&gt;&lt;/m:den&gt;&lt;/m:f&gt;&lt;m:d&gt;&lt;m:dPr&gt;&lt;m:ctrlPr&gt;&lt;w:rPr&gt;&lt;w:rFonts w:ascii=&quot;Cambria Math&quot; w:h-ansi=&quot;Cambria Math&quot; w:hint=&quot;default&quot;/&gt;&lt;/w:rPr&gt;&lt;/m:ctrlPr&gt;&lt;/m:dPr&gt;&lt;m:e&gt;&lt;m:d&gt;&lt;m:dPr&gt;&lt;m:begChr m:val=&quot;|&quot;/&gt;&lt;m:endChr m:val=&quot;|&quot;/&gt;&lt;m:ctrlPr&gt;&lt;w:rPr&gt;&lt;w:rFonts w:ascii=&quot;Cambria Math&quot; w:h-ansi=&quot;Cambria Math&quot; w:hint=&quot;default&quot;/&gt;&lt;/w:rPr&gt;&lt;/m:ctrlPr&gt;&lt;/m:dPr&gt;&lt;m:e&gt;&lt;m:r&gt;&lt;m:rPr&gt;&lt;m:scr m:val=&quot;roman&quot;/&gt;&lt;/m:rPr&gt;&lt;w:rPr&gt;&lt;w:rFonts w:ascii=&quot;Cambria Math&quot; w:h-ansi=&quot;Cambria Math&quot; w:hint=&quot;default&quot;/&gt;&lt;/w:rPr&gt;&lt;m:t&gt;m&lt;/m:t&gt;&lt;/m:r&gt;&lt;m:r&gt;&lt;m:rPr&gt;&lt;m:sty m:val=&quot;p&quot;/&gt;&lt;m:scr m:val=&quot;roman&quot;/&gt;&lt;/m:rPr&gt;&lt;w:rPr&gt;&lt;w:rFonts w:ascii=&quot;Cambria Math&quot; w:h-ansi=&quot;Cambria Math&quot; w:hint=&quot;default&quot;/&gt;&lt;/w:rPr&gt;&lt;m:t&gt;鈭?/m:t&gt;&lt;/m:r&gt;&lt;m:r&gt;&lt;m:rPr&gt;&lt;m:scr m:val=&quot;roman&quot;/&gt;&lt;/m:rPr&gt;&lt;w:rPr&gt;&lt;w:rFonts w:ascii=&quot;Cambria Math&quot; w:h-ansi=&quot;Cambria Math&quot; w:hint=&quot;default&quot;/&gt;&lt;/w:rPr&gt;&lt;m:t&gt;n&lt;/m:t&gt;&lt;/m:r&gt;&lt;m:ctrlPr&gt;&lt;w:rPr&gt;&lt;w:rFonts w:ascii=&quot;Cambria Math&quot; w:h-ansi=&quot;Cambrit=a Math&quot; w:hint=&quot;default&quot;/&gt;&lt;/w:rPr&gt;&lt;/m:ctrlPr&gt;&lt;/m:e&gt;&lt;/m:d&gt;&lt;m:r&gt;&lt;m:rPr&gt;&lt;m:sty m:val=&quot;p&quot;/&gt;&lt;m:scr m:val=&quot;roman&quot;/&gt;&lt;/m:rPr&gt;&lt;w:rPr&gt;&lt;w:rFonts w:ascii=&quot;Cambria Math&quot; w:h-ansi=&quot;Cambria Math&quot; w:hint=&quot;default&quot;/&gt;&lt;/w:rPr&gt;&lt;m:t&gt;&amp;lt;&lt;/m:t&gt;&lt;/m:r&gt;&lt;m:r&gt;&lt;m:rPr&gt;&lt;m:scr m:val=&quot;roman&quot;/&gt;&lt;/m:rPr&gt;&lt;w:rPr&gt;&lt;w:rFonts w:ascii=&quot;Cambria Math&quot; w:h-ansi=&quot;Cambria Math&quot; w:hint=&quot;default&quot;/&gt;&lt;/w:rPr&gt;&lt;m:t&gt;z&lt;/m:t&gt;&lt;/m:r&gt;&lt;m:ctrlPr&gt;&lt;w:rPr&gt;&lt;w:rFonts w:ascii=&quot;Cambria Math&quot; w:h-ansi=&quot;Cambria Math&quot; w:hint=&quot;default&quot;/&gt;&lt;/w:rPr&gt;&lt;/m:ctrlPr&gt;&lt;/m:e&gt;&lt;/m:d&gt;&lt;/m:oMath&gt;&lt;/m:oMathPara&gt;&lt;/w:p&gt;&lt;/wx:sect&gt;&lt;/w:body&gt;&lt;/w:wordDocument">
            <v:fill o:detectmouseclick="t"/>
            <v:imagedata r:id="rId21" o:title=""/>
            <o:lock v:ext="edit" aspectratio="f"/>
          </v:shape>
        </w:pict>
      </w:r>
      <w:r>
        <w:rPr>
          <w:rFonts w:ascii="宋体" w:hAnsi="宋体"/>
        </w:rPr>
        <w:t xml:space="preserve">                    </w:t>
      </w:r>
      <w:r>
        <w:rPr>
          <w:rFonts w:ascii="宋体" w:hAnsi="宋体" w:hint="eastAsia"/>
        </w:rPr>
        <w:t>（</w:t>
      </w:r>
      <w:r>
        <w:rPr>
          <w:rFonts w:ascii="宋体" w:hAnsi="宋体"/>
        </w:rPr>
        <w:t>3</w:t>
      </w:r>
      <w:r>
        <w:rPr>
          <w:rFonts w:ascii="宋体" w:hAnsi="宋体" w:hint="eastAsia"/>
        </w:rPr>
        <w:t>）</w:t>
      </w:r>
    </w:p>
    <w:p w14:paraId="3D02A745" w14:textId="77777777" w:rsidR="008B1344" w:rsidRDefault="008B1344">
      <w:pPr>
        <w:ind w:firstLine="480"/>
        <w:rPr>
          <w:szCs w:val="24"/>
        </w:rPr>
      </w:pPr>
      <w:r>
        <w:t>式中，</w:t>
      </w:r>
      <w:r>
        <w:rPr>
          <w:rFonts w:hint="eastAsia"/>
        </w:rPr>
        <w:t>X</w:t>
      </w:r>
      <w:r>
        <w:rPr>
          <w:vertAlign w:val="subscript"/>
        </w:rPr>
        <w:t>jm</w:t>
      </w:r>
      <w:r>
        <w:t>表示为在</w:t>
      </w:r>
      <w:r>
        <w:rPr>
          <w:rFonts w:hint="eastAsia"/>
        </w:rPr>
        <w:t>j</w:t>
      </w:r>
      <w:r>
        <w:t>组数据中第</w:t>
      </w:r>
      <w:r>
        <w:t>m</w:t>
      </w:r>
      <w:r>
        <w:t>个视电阻率的值，</w:t>
      </w:r>
      <w:r>
        <w:t xml:space="preserve"> </w:t>
      </w:r>
      <w:r>
        <w:rPr>
          <w:rFonts w:hint="eastAsia"/>
        </w:rPr>
        <w:t>X</w:t>
      </w:r>
      <w:r>
        <w:rPr>
          <w:vertAlign w:val="subscript"/>
        </w:rPr>
        <w:t>j</w:t>
      </w:r>
      <w:r>
        <w:rPr>
          <w:rFonts w:hint="eastAsia"/>
          <w:vertAlign w:val="subscript"/>
        </w:rPr>
        <w:t>n</w:t>
      </w:r>
      <w:r>
        <w:t>表示为在</w:t>
      </w:r>
      <w:r>
        <w:rPr>
          <w:rFonts w:hint="eastAsia"/>
        </w:rPr>
        <w:t>j</w:t>
      </w:r>
      <w:r>
        <w:t>组数据中第</w:t>
      </w:r>
      <w:r>
        <w:rPr>
          <w:rFonts w:hint="eastAsia"/>
        </w:rPr>
        <w:t>n</w:t>
      </w:r>
      <w:r>
        <w:t>个视</w:t>
      </w:r>
      <w:r>
        <w:lastRenderedPageBreak/>
        <w:t>电阻率的值</w:t>
      </w:r>
      <w:r>
        <w:rPr>
          <w:rFonts w:hint="eastAsia"/>
        </w:rPr>
        <w:t>；</w:t>
      </w:r>
      <w:r>
        <w:rPr>
          <w:rFonts w:hint="eastAsia"/>
        </w:rPr>
        <w:t>m</w:t>
      </w:r>
      <w:r>
        <w:t>、</w:t>
      </w:r>
      <w:r>
        <w:t>n</w:t>
      </w:r>
      <w:r>
        <w:t>均表示视电阻率值在坐标轴上的位置，</w:t>
      </w:r>
      <w:r>
        <w:t xml:space="preserve"> |m-n|</w:t>
      </w:r>
      <w:r>
        <w:t>表示</w:t>
      </w:r>
      <w:r>
        <w:t>m</w:t>
      </w:r>
      <w:r>
        <w:t>、</w:t>
      </w:r>
      <w:r>
        <w:t>n</w:t>
      </w:r>
      <w:r>
        <w:t>两点之间的距离</w:t>
      </w:r>
      <w:r>
        <w:rPr>
          <w:rFonts w:hint="eastAsia"/>
        </w:rPr>
        <w:t>；</w:t>
      </w:r>
      <w:r>
        <w:t>ΔV</w:t>
      </w:r>
      <w:r>
        <w:rPr>
          <w:vertAlign w:val="subscript"/>
        </w:rPr>
        <w:t>j</w:t>
      </w:r>
      <w:r>
        <w:t>表示为在第</w:t>
      </w:r>
      <w:r>
        <w:rPr>
          <w:rFonts w:hint="eastAsia"/>
        </w:rPr>
        <w:t>j</w:t>
      </w:r>
      <w:r>
        <w:t>层水平下</w:t>
      </w:r>
      <w:r>
        <w:rPr>
          <w:rFonts w:hint="eastAsia"/>
        </w:rPr>
        <w:t>底板岩层电法变异系数的大小情况；</w:t>
      </w:r>
      <w:r>
        <w:t>z</w:t>
      </w:r>
      <w:r>
        <w:rPr>
          <w:rFonts w:hint="eastAsia"/>
        </w:rPr>
        <w:t>为集中系数，取最远有效距离网格数的</w:t>
      </w:r>
      <w:r>
        <w:rPr>
          <w:rFonts w:hint="eastAsia"/>
        </w:rPr>
        <w:t>1</w:t>
      </w:r>
      <w:r>
        <w:t>/10</w:t>
      </w:r>
      <w:r>
        <w:rPr>
          <w:rFonts w:hint="eastAsia"/>
        </w:rPr>
        <w:t>；</w:t>
      </w:r>
      <w:r>
        <w:t>T</w:t>
      </w:r>
      <w:r>
        <w:rPr>
          <w:rFonts w:hint="eastAsia"/>
        </w:rPr>
        <w:t>为最大计算次数</w:t>
      </w:r>
    </w:p>
    <w:p w14:paraId="29D7D47D" w14:textId="77777777" w:rsidR="008B1344" w:rsidRDefault="008B1344">
      <w:pPr>
        <w:ind w:firstLine="480"/>
      </w:pPr>
      <w:r>
        <w:rPr>
          <w:rFonts w:hint="eastAsia"/>
        </w:rPr>
        <w:t>进一步，</w:t>
      </w:r>
      <w:r>
        <w:t>所述步骤</w:t>
      </w:r>
      <w:r>
        <w:t>6</w:t>
      </w:r>
      <w:r>
        <w:t>）中所</w:t>
      </w:r>
      <w:r>
        <w:rPr>
          <w:rFonts w:hint="eastAsia"/>
        </w:rPr>
        <w:t>权重因子，</w:t>
      </w:r>
      <w:r>
        <w:t>根据</w:t>
      </w:r>
      <w:r>
        <w:rPr>
          <w:rFonts w:hint="eastAsia"/>
        </w:rPr>
        <w:t>所划分的底板</w:t>
      </w:r>
      <w:r>
        <w:t>岩层</w:t>
      </w:r>
      <w:r>
        <w:rPr>
          <w:rFonts w:hint="eastAsia"/>
        </w:rPr>
        <w:t>与</w:t>
      </w:r>
      <w:r>
        <w:t>底板</w:t>
      </w:r>
      <w:r>
        <w:rPr>
          <w:rFonts w:hint="eastAsia"/>
        </w:rPr>
        <w:t>的距离</w:t>
      </w:r>
      <w:r>
        <w:t>由近</w:t>
      </w:r>
      <w:r>
        <w:rPr>
          <w:rFonts w:hint="eastAsia"/>
        </w:rPr>
        <w:t>及远</w:t>
      </w:r>
      <w:r>
        <w:t>分别为：</w:t>
      </w:r>
      <w:r>
        <w:rPr>
          <w:rFonts w:hint="eastAsia"/>
        </w:rPr>
        <w:t xml:space="preserve"> </w:t>
      </w:r>
    </w:p>
    <w:p w14:paraId="57FF91C1" w14:textId="77777777" w:rsidR="008B1344" w:rsidRDefault="008B1344">
      <w:pPr>
        <w:ind w:firstLineChars="0" w:firstLine="0"/>
        <w:jc w:val="right"/>
      </w:pPr>
      <w:r>
        <w:rPr>
          <w:rFonts w:ascii="宋体" w:hAnsi="宋体"/>
        </w:rPr>
        <w:pict w14:anchorId="6EFFD56A">
          <v:shape id="图片 23" o:spid="_x0000_i1044" type="#_x0000_t75" style="width:291.4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fareast&quot;/&gt;&lt;/w:rPr&gt;&lt;m:t&gt;W&lt;/m:t&gt;&lt;/m:r&gt;&lt;m:r&gt;&lt;m:rPr&gt;&lt;m:scr m:val=&quot;roman&quot;/&gt;&lt;/m:rPr&gt;&lt;w:rPr&gt;&lt;w:rFonts w:ascii=&quot;Cambria Math&quot; w:h-ansi=&quot;Cambria Math&quot; w:cs=&quot;Times New Roman&quot; w:hint=&quot;default&quot;/&gt;&lt;/w:rPr&gt;&lt;m:t&gt;锛?/m:t&gt;&lt;/m:r&gt;&lt;m:sSub&gt;&lt;m:sSubPr&gt;&lt;m:ctrlPr&gt;&lt;w:rPr&gt;&lt;w:rFonts w:ascii=&quot;Cambria Math&quot; w:h-ansi=&quot;Cambria Math&quot; w:hint=&quot;default&quot;/&gt;&lt;w:i/&gt;&lt;w:sz w:val=&quot;21&quot;/&gt;&lt;/w:rPr&gt;&lt;/m:ctrlPr&gt;&lt;/m:sSubPr&gt;&lt;m:e&gt;&lt;m:r&quot;C&gt;&lt;m:rPr&gt;&lt;m:scr m:val=&quot;roman&quot;/&gt;&lt;/m:rPr&gt;&lt;w:rPr&gt;&lt;w:rFonts w:ascii=&quot;Cambria Math&quot; w:h-ansi=&quot;Cambria Math&quot; w:hint=&quot;fareast&quot;/&gt;&lt;w:sz w:val=&quot;21&quot;/&gt;&lt;/w:rPr&gt;&lt;m:t&gt;w&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1&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銆?/m:t&gt;&lt;/m:r&gt;&lt;m:sSub&gt;&lt;m:sSubPr&gt;&lt;m:ctrlPr&gt;&lt;w:rPr&gt;&lt;w:rFonts w:ascii=&quot;Cambria Math&quot; w:h-ansi=&quot;Cambria Math&quot; w:hint=&quot;default&quot;/&gt;&lt;w:i/&gt;&lt;w:sz w:val=&quot;21&quot;/&gt;&lt;/w:rPr&gt;&lt;/m:ctrlPr&gt;&lt;/m:sSubPr&gt;&lt;m:e&gt;&lt;m:r&gt;&lt;m:rPr&gt;&lt;m:scr m:va=&quot;l=&quot;roman&quot;/&gt;&lt;/m:rPr&gt;&lt;w:rPr&gt;&lt;w:rFonts w:ascii=&quot;Cambria Math&quot; w:h-ansi=&quot;Cambria Math&quot; w:hint=&quot;fareast&quot;/&gt;&lt;w:sz w:val=&quot;21&quot;/&gt;&lt;/w:rPr&gt;&lt;m:t&gt;w&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2&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銆佲€︹€︼紝&lt;/m:t&gt;&lt;/m:r&gt;&lt;m:sSub&gt;&lt;m:sSubPr&gt;&lt;m:ctrlPr&gt;&lt;w:rPr&gt;&lt;w:rFonts w:ascii=&quot;Cambria Math&quot; w:h-ansi=&quot;Cambria Math&quot; w:hint=&quot;default&quot;/&gt;&lt;w:i/&gt;&lt;w:sz w:val=&quot;21&quot;/&gt;&lt;/w:rPr&gt;&lt;/m:ctrlPr&gt;&lt;/m:sSubPr&gt;&lt;m:e&gt;&lt;m:r&gt;&lt;m:rPr&gt;&lt;m:scr m:val=&quot;roman&quot;/&gt;&lt;/m:rPr&gt;&lt;w:rPr&gt;&lt;w:rF&lt;/w:ronts w:ascii=&quot;Cambria Math&quot; w:h-ansi=&quot;Cambria Math&quot; w:hint=&quot;fareast&quot;/&gt;&lt;w:sz w:val=&quot;21&quot;/&gt;&lt;/w:rPr&gt;&lt;m:t&gt;w&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j&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锛?&lt;/m:t&gt;&lt;/m:r&gt;&lt;m:d&gt;&lt;mnt:dPr&gt;&lt;m:begChr m:val=&quot;[&quot;/&gt;&lt;m:endChr m:val=&quot;]&quot;/&gt;&lt;m:ctrlPr&gt;&lt;w:rPr&gt;&lt;w:rFonts w:ascii=&quot;Cambria Math&quot; w:h-ansi=&quot;Cambria Math&quot; w:cs=&quot;Times New Roman&quot; w:hint=&quot;default&quot;/&gt;&lt;w:i/&gt;&lt;/w:rPr&gt;&lt;/m:ctrlPr&gt;&lt;/m:dPr&gt;&lt;m:e&gt;&lt;m:f&gt;&lt;m:fPr&gt;&lt;m:ctrlPr&gt;&lt;w:rPr&gt;&lt;w:rFonts w:ascii=&quot;Cambria Math&quot; w:h-ansi=&quot;Cambria Math&quot; w:cs=&quot;Times New Roman&quot; w:hint=&quot;default&quot;/&gt;&lt;w:i/&gt;&lt;/w:rPr&gt;&lt;/m:ctrlPr&gt;&lt;/m:fPr&gt;&lt;m:num&gt;&lt;m:r&gt;&lt;m:rPr&gt;&lt;m:scr m:val=&quot;roman&quot;/&gt;&lt;/m:rPr&gt;&lt;w:rPr&gt;&lt;w:rFonts w:ascii=&quot;Cambria Math&quot; w:h-ansi=&quot;Cambria Math&quot; w:cs=&quot;Times New Roman&quot; w:hint=&quot;default&quot;/&gt;&lt;/w:rPr&gt;&lt;m:t&gt;2脳j&lt;/m:t&gt;&lt;/m:r&gt;&lt;m:ctrlPr&gt;&lt;w:rPr&gt;&lt;w:rFonts w:ascii=&quot;Cambria Math&quot; w:h-ansi=&quot;Cambria Math&quot; w:cs=&quot;Times New Roman&quot; w:hint=&quot;default&quot;/&gt;&lt;w:i/&gt;&lt;/w:rPr&gt;&lt;/m:ctrlPr&gt;&lt;/m:num&gt;&lt;m:den&gt;&lt;m:r&gt;&lt;m:rPr&gt;&lt;m:scr m:val=&quot;roman&quot;/&gt;&lt;/m:rPr&gt;&lt;w:rPr&gt;&lt;w:rFonts w:ascii=l&quot;Cambria Math&quot; w:h-ansi=&quot;Cambria Math&quot; w:cs=&quot;Times New Roman&quot; w:hint=&quot;default&quot;/&gt;&lt;/w:rPr&gt;&lt;m:t&gt;j&lt;/m:t&gt;&lt;/m:r&gt;&lt;m:d&gt;&lt;m:dPr&gt;&lt;m:ctrlPr&gt;&lt;w:rPr&gt;&lt;w:rFonts w:ascii=&quot;Cambria Math&quot; w:h-ansi=&quot;Cambria Math&quot; w:cs=&quot;Times New Roman&quot; w:hint=&quot;default&quot;/&gt;&lt;w:i/&gt;&lt;/w:rPr&gt;&lt;/m:ctrlPr&gt;&lt;/m:dPr&gt;&lt;m:e&gt;&lt;m:r&gt;&lt;m:rPr&gt;&lt;m:scr m:val=&quot;roman&quot;/&gt;&lt;/m:rPr&gt;&lt;w:rPr&gt;&lt;w:rFonts w:ascii=&quot;Cambria Math&quot; w:h-ansi=&quot;Cambria Math&quot; w:cs=&quot;Times New Roman&quot; w:hint=&quot;default&quot;/&gt;&lt;/w:rPr&gt;&lt;m:t&gt;j+1&lt;/m:t&gt;&lt;/m:r&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den&gt;&lt;/m:f&gt;&lt;m:r&gt;&lt;m:rPr&gt;&lt;m:scr m:val=&quot;roman&quot;/&gt;&lt;/m:rPr&gt;&lt;w:rPr&gt;&lt;w:rFonts w:ascii=&quot;Cambria Math&quot; w:h-ansi=&quot;Cambria Math&quot; w:cs=&quot;Times New Roman&quot; w:hint=&quot;default&quot;/&gt;&lt;/w:rPr&gt;&lt;m:t&gt;銆?/m:t&gt;&lt;/m:r&gt;&lt;m:f&gt;&lt;m:fPr&gt;&lt;m:ctrlPr&gt;&lt;w:rPr&gt;&lt;w:rFonts w:ascii=&quot;Cambria Math&quot; w:h-ansi=&quot;Cambria Math&quot; w:cs=&quot;T&gt;&lt;imes New Roman&quot; w:hint=&quot;default&quot;/&gt;&lt;w:i/&gt;&lt;/w:rPr&gt;&lt;/m:ctrlPr&gt;&lt;/m:fPr&gt;&lt;m:num&gt;&lt;m:r&gt;&lt;m:rPr&gt;&lt;m:scr m:val=&quot;roman&quot;/&gt;&lt;/m:rPr&gt;&lt;w:rPr&gt;&lt;w:rFonts w:ascii=&quot;Cambria Math&quot; w:h-ansi=&quot;Cambria Math&quot; w:cs=&quot;Times New Roman&quot; w:hint=&quot;default&quot;/&gt;&lt;/w:rPr&gt;&lt;m:t&gt;2脳(j鈭?)&lt;/m:t&gt;&lt;/m:rT&gt;&lt;&gt;&lt;m:ctrlPr&gt;&lt;w:rPr&gt;&lt;w:rFonts w:ascii=&quot;Cambria Math&quot; w:h-ansi=&quot;Cambria Math&quot; w:cs=&quot;Times New Roman&quot; w:hint=&quot;default&quot;/&gt;&lt;w:i/&gt;&lt;/w:rPr&gt;&lt;/m:ctrlPr&gt;&lt;/m:num&gt;&lt;m:den&gt;&lt;m:r&gt;&lt;m:rPr&gt;&lt;m:scr m:val=&quot;roman&quot;/&gt;&lt;/m:rPr&gt;&lt;w:rPr&gt;&lt;w:rFonts w:ascii=&quot;Cambria Math&quot; w:h-ansi=&quot;Cambria Math&quot; w:cs=&quot;Times New Roman&quot; w:hint=&quot;default&quot;/&gt;&lt;/w:rPr&gt;&lt;m:t&gt;j&lt;/m:t&gt;&lt;/m:r&gt;&lt;m:d&gt;&lt;m:dPr&gt;&lt;m:ctrlPr&gt;&lt;w:rPr&gt;&lt;w:rFonts w:ascii=&quot;Cambria Math&quot; w:h-ansi=&quot;Cambria Math&quot; w:cs=&quot;Times New Roman&quot; w:hint=&quot;default&quot;/&gt;&lt;w:i/&gt;&lt;/w:rPr&gt;&lt;/m:ctrlPr&gt;&lt;/m:dPr&gt;&lt;m:e&gt;&lt;m:r&gt;&lt;m:rPr&gt;&lt;m:scr m:val=&quot;roman&quot;/&gt;&lt;/m:rPr&gt;&lt;w:rPr&gt;&lt;w:rFonts w:ascii=&quot;Cambria Math&quot; w:h-ansi=&quot;Cambria Math&quot; w:cs=&quot;Times New Roman&quot; w:hint=&quot;default&quot;/&gt;&lt;/w:rPr&gt;&lt;m:t&gt;j+1&lt;/m:t&gt;&lt;/m:r&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den&gt;&lt;/m:f&gt;&lt;m:r&gt;&lt;m:rPr&gt;&lt;m:scr m:val=&quot;roman&quot;/&gt;&lt;/m:rPr&gt;&lt;w:rPr&gt;&lt;w:rFonts w:ascii=&quot;Cambria Math&quot; w:h-ansi=&quot;Cambria Math&quot; w:cs=&quot;Times New Roman&quot; w:hint=&quot;default&quot;/&gt;&lt;/w:rPr&gt;&lt;m:t&gt;銆佲€︹€︼紝&lt;/m:t&gt;&lt;/m:r&gt;&lt;m:f&gt;&lt;m:fPr&gt;&lt;m:ctrlPr&gt;&lt;w:rPr&gt;&lt;w:rFonts w:ascii=&quot;Cambria Math&quot; w:h-ansi=&quot;Cambria Math&quot; w:cs=&quot;Times New Roman&quot; w:hint=r&gt;&lt;w:&quot;default&quot;/&gt;&lt;w:i/&gt;&lt;/w:rPr&gt;&lt;/m:ctrlPr&gt;&lt;/m:fPr&gt;&lt;m:num&gt;&lt;m:r&gt;&lt;m:rPr&gt;&lt;m:scr m:val=&quot;roman&quot;/&gt;&lt;/m:rPr&gt;&lt;w:rPr&gt;&lt;w:rFonts w:ascii=&quot;Cambria Math&quot; w:h-ansi=&quot;Cambria Math&quot; w:cs=&quot;Times New Roman&quot; w:hint=&quot;default&quot;/&gt;&lt;/w:rPr&gt;&lt;m:t&gt;2脳1&lt;/m:t&gt;&lt;/m:r&gt;&lt;m:ctrlPr&gt;&lt;w:rPr&gt;&lt;w:rFonts w::ascii=&quot;Cambria Math&quot; w:h-ansi=&quot;Cambria Math&quot; w:cs=&quot;Times New Roman&quot; w:hint=&quot;default&quot;/&gt;&lt;w:i/&gt;&lt;/w:rPr&gt;&lt;/m:ctrlPr&gt;&lt;/m:num&gt;&lt;m:den&gt;&lt;m:r&gt;&lt;m:rPr&gt;&lt;m:scr m:val=&quot;roman&quot;/&gt;&lt;/m:rPr&gt;&lt;w:rPr&gt;&lt;w:rFonts w:ascii=&quot;Cambria Math&quot; w:h-ansi=&quot;Cambria Math&quot; w:cs=&quot;Times New Roman&quot; w:hint=&quot;default&quot;/&gt;&lt;/w:rPr&gt;&lt;m:t&gt;j&lt;/m:t&gt;&lt;/m:r&gt;&lt;m:d&gt;&lt;m:dPr&gt;&lt;m:ctrlPr&gt;&lt;w:rPr&gt;&lt;w:rFonts w:ascii=&quot;Cambria Math&quot; w:h-ansi=&quot;Cambria Math&quot; w:cs=&quot;Times New Roman&quot; w:hint=&quot;default&quot;/&gt;&lt;w:i/&gt;&lt;/w:rPr&gt;&lt;/m:ctrlPr&gt;&lt;/m:dPr&gt;&lt;m:e&gt;&lt;m:r&gt;&lt;m:rPr&gt;&lt;m:scr m:val=&quot;roman&quot;/&gt;&lt;/m:rPr&gt;&lt;w:rPr&gt;&lt;w:rFonts w:ascii=&quot;Cambria Math&quot; w:h-ansi=&quot;Cambria Math&quot; w:cs=&quot;Times New Roman&quot; w:hint=&quot;default&quot;/&gt;&lt;/w:rPr&gt;&lt;m:t&gt;j+1&lt;/m:t&gt;&lt;/m:r&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den&gt;&lt;/m:f&gt;&lt;m:ctrlPr&gt;&lt;w:rPr&gt;&lt;w:rFonts w:ascii=&quot;Cambria Math&quot; w:h-ansi=&quot;Cambria Math&quot; w:cs=&quot;Times New Roman&quot; w:hint=&quot;default&quot;/&gt;&lt;w:i/&gt;&lt;/w:rPr&gt;&lt;/m:ctrlPr&gt;&lt;/m:e&gt;&lt;/m:d&gt;&lt;/m:oMath&gt;&lt;/m:oMathPara&gt;&lt;/w:p&gt;&lt;/wx:sect&gt;&lt;/w:body&gt;&lt;/w:wordDocument">
            <v:fill o:detectmouseclick="t"/>
            <v:imagedata r:id="rId22" o:title=""/>
            <o:lock v:ext="edit" aspectratio="f"/>
          </v:shape>
        </w:pict>
      </w:r>
      <w:r>
        <w:rPr>
          <w:rFonts w:ascii="宋体" w:hAnsi="宋体"/>
        </w:rPr>
        <w:t xml:space="preserve">     </w:t>
      </w:r>
      <w:r>
        <w:rPr>
          <w:rFonts w:ascii="宋体" w:hAnsi="宋体" w:hint="eastAsia"/>
        </w:rPr>
        <w:t>（</w:t>
      </w:r>
      <w:r>
        <w:rPr>
          <w:rFonts w:ascii="宋体" w:hAnsi="宋体"/>
        </w:rPr>
        <w:t>4</w:t>
      </w:r>
      <w:r>
        <w:rPr>
          <w:rFonts w:ascii="宋体" w:hAnsi="宋体" w:hint="eastAsia"/>
        </w:rPr>
        <w:t>）</w:t>
      </w:r>
    </w:p>
    <w:p w14:paraId="02878ADC" w14:textId="77777777" w:rsidR="008B1344" w:rsidRDefault="008B1344">
      <w:pPr>
        <w:ind w:firstLine="480"/>
      </w:pPr>
      <w:r>
        <w:t>式中，</w:t>
      </w:r>
      <w:r>
        <w:rPr>
          <w:rFonts w:hint="eastAsia"/>
        </w:rPr>
        <w:t>W</w:t>
      </w:r>
      <w:r>
        <w:t>（</w:t>
      </w:r>
      <w:r>
        <w:t>w</w:t>
      </w:r>
      <w:r>
        <w:rPr>
          <w:vertAlign w:val="subscript"/>
        </w:rPr>
        <w:t>1</w:t>
      </w:r>
      <w:r>
        <w:t>、</w:t>
      </w:r>
      <w:r>
        <w:t>w</w:t>
      </w:r>
      <w:r>
        <w:rPr>
          <w:vertAlign w:val="subscript"/>
        </w:rPr>
        <w:t>2</w:t>
      </w:r>
      <w:r>
        <w:t>、</w:t>
      </w:r>
      <w:r>
        <w:t>……</w:t>
      </w:r>
      <w:r>
        <w:t>，</w:t>
      </w:r>
      <w:r>
        <w:rPr>
          <w:rFonts w:hint="eastAsia"/>
        </w:rPr>
        <w:t>w</w:t>
      </w:r>
      <w:r>
        <w:rPr>
          <w:vertAlign w:val="subscript"/>
        </w:rPr>
        <w:t>j</w:t>
      </w:r>
      <w:r>
        <w:t>）表示为</w:t>
      </w:r>
      <w:r>
        <w:rPr>
          <w:rFonts w:hint="eastAsia"/>
        </w:rPr>
        <w:t>底板下不同深度岩层</w:t>
      </w:r>
      <w:r>
        <w:t>的权重值大小，并且满足，</w:t>
      </w:r>
      <w:r>
        <w:t>w</w:t>
      </w:r>
      <w:r>
        <w:rPr>
          <w:vertAlign w:val="subscript"/>
        </w:rPr>
        <w:t>1</w:t>
      </w:r>
      <w:r>
        <w:t>+w</w:t>
      </w:r>
      <w:r>
        <w:rPr>
          <w:vertAlign w:val="subscript"/>
        </w:rPr>
        <w:t>2</w:t>
      </w:r>
      <w:r>
        <w:t>+……+w</w:t>
      </w:r>
      <w:r>
        <w:rPr>
          <w:vertAlign w:val="subscript"/>
        </w:rPr>
        <w:t>j</w:t>
      </w:r>
      <w:r>
        <w:t>=1</w:t>
      </w:r>
      <w:r>
        <w:rPr>
          <w:rFonts w:hint="eastAsia"/>
        </w:rPr>
        <w:t>；</w:t>
      </w:r>
      <w:r>
        <w:rPr>
          <w:rFonts w:hint="eastAsia"/>
        </w:rPr>
        <w:t xml:space="preserve"> </w:t>
      </w:r>
    </w:p>
    <w:p w14:paraId="24E6C30F" w14:textId="3009734F" w:rsidR="008B1344" w:rsidRDefault="008B1344">
      <w:pPr>
        <w:ind w:firstLine="480"/>
      </w:pPr>
      <w:r>
        <w:rPr>
          <w:rFonts w:hint="eastAsia"/>
        </w:rPr>
        <w:t>所计算电法变异系数与岩层底板由近及远为</w:t>
      </w:r>
      <w:r>
        <w:t>Δ</w:t>
      </w:r>
      <w:r>
        <w:rPr>
          <w:rFonts w:hint="eastAsia"/>
        </w:rPr>
        <w:t>V</w:t>
      </w:r>
      <w:r>
        <w:t>（</w:t>
      </w:r>
      <w:r>
        <w:t>ΔV</w:t>
      </w:r>
      <w:r>
        <w:rPr>
          <w:vertAlign w:val="subscript"/>
        </w:rPr>
        <w:t>1</w:t>
      </w:r>
      <w:r>
        <w:t>、</w:t>
      </w:r>
      <w:r>
        <w:t>ΔV</w:t>
      </w:r>
      <w:r>
        <w:rPr>
          <w:vertAlign w:val="subscript"/>
        </w:rPr>
        <w:t>2</w:t>
      </w:r>
      <w:r>
        <w:t>、</w:t>
      </w:r>
      <w:r>
        <w:t>……</w:t>
      </w:r>
      <w:r>
        <w:t>，</w:t>
      </w:r>
      <w:r>
        <w:t>ΔV</w:t>
      </w:r>
      <w:r>
        <w:rPr>
          <w:rFonts w:hint="eastAsia"/>
          <w:vertAlign w:val="subscript"/>
        </w:rPr>
        <w:t>j</w:t>
      </w:r>
      <w:r>
        <w:t>）</w:t>
      </w:r>
      <w:r>
        <w:rPr>
          <w:rFonts w:hint="eastAsia"/>
        </w:rPr>
        <w:t>，最后将权重值与电法变异系数进行数量积运算得到该探测区域内的</w:t>
      </w:r>
      <w:ins w:id="32" w:author="Kong Rui" w:date="2023-08-24T09:30:00Z">
        <w:r w:rsidR="00A659DD">
          <w:rPr>
            <w:rFonts w:hint="eastAsia"/>
          </w:rPr>
          <w:t>岩层</w:t>
        </w:r>
      </w:ins>
      <w:r w:rsidR="00A659DD">
        <w:rPr>
          <w:rFonts w:hint="eastAsia"/>
        </w:rPr>
        <w:t>电性</w:t>
      </w:r>
      <w:del w:id="33" w:author="Kong Rui" w:date="2023-08-24T09:30:00Z">
        <w:r w:rsidR="00BC05CD">
          <w:rPr>
            <w:rFonts w:hint="eastAsia"/>
          </w:rPr>
          <w:delText>参数值</w:delText>
        </w:r>
      </w:del>
      <w:r>
        <w:rPr>
          <w:rFonts w:hint="eastAsia"/>
        </w:rPr>
        <w:t>D</w:t>
      </w:r>
      <w:r>
        <w:rPr>
          <w:rFonts w:hint="eastAsia"/>
        </w:rPr>
        <w:t>：</w:t>
      </w:r>
    </w:p>
    <w:p w14:paraId="43D5E593" w14:textId="77777777" w:rsidR="008B1344" w:rsidRDefault="008B1344">
      <w:pPr>
        <w:ind w:firstLineChars="0" w:firstLine="0"/>
        <w:jc w:val="right"/>
        <w:rPr>
          <w:rFonts w:ascii="宋体" w:hAnsi="宋体"/>
        </w:rPr>
      </w:pPr>
      <w:r>
        <w:rPr>
          <w:rFonts w:ascii="宋体" w:hAnsi="宋体"/>
        </w:rPr>
        <w:pict w14:anchorId="67AB26F0">
          <v:shape id="图片 24" o:spid="_x0000_i1045" type="#_x0000_t75" style="width:59.1pt;height:24.4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fareast&quot;/&gt;&lt;/w:rPr&gt;&lt;m:t&gt;D&lt;/m:t&gt;&lt;/m:r&gt;&lt;m:r&gt;&lt;m:rPr&gt;&lt;m:scr m:val=&quot;roman&quot;/&gt;&lt;/m:rPr&gt;&lt;w:rPr&gt;&lt;w:rFonts w:ascii=&quot;Cambria Math&quot; w:h-ansi=&quot;Cambria Math&quot; w:cs=&quot;Times New Roman&quot; w:hint=&quot;default&quot;/&gt;&lt;/w:rPr&gt;&lt;m:t&gt;=&lt;/m:t&gt;&lt;/m:r&gt;&lt;m:r&gt;&lt;m:rPr&gt;&lt;m:scr m:val=&quot;roman&quot;/&gt;&lt;/m:rPr&gt;&lt;w:rPr&gt;&lt;w:rFonts w:ascii=&quot;Cambria Math&quot; w:h-ansi=&quot;Cambria Math&quot; w:cs=&quot;Times New Roman&quot; w:hint=&quot;fareast&quot;/&gt;&lt;/w:rPr&gt;&lt;m:t&gt;W路&lt;/m:t&gt;&lt;/m:r&gt;C&lt;m:r&gt;&lt;m:rPr&gt;&lt;m:scr m:val=&quot;roman&quot;/&gt;&lt;/m:rPr&gt;&lt;w:rPr&gt;&lt;w:rFonts w:ascii=&quot;Cambria Math&quot; w:h-ansi=&quot;Cambria Math&quot; w:cs=&quot;Times New Roman&quot; w:hint=&quot;default&quot;/&gt;&lt;/w:rPr&gt;&lt;m:t&gt;螖V&lt;/m:t&gt;&lt;/m:r&gt;&lt;m:r&gt;&lt;m:rPr&gt;&lt;m:scr m:val=&quot;roman&quot;/&gt;&lt;/m:rPr&gt;&lt;w:rPr&gt;&lt;w:rFonts w:ascii=&quot;Cambria MathC&quot; w:h-ansi=&quot;Cambria Math&quot; w:hint=&quot;default&quot;/&gt;&lt;/w:rPr&gt;&lt;m:t&gt;  &lt;/m:t&gt;&lt;/m:r&gt;&lt;/m:oMath&gt;&lt;/m:oMathPara&gt;&lt;/w:p&gt;&lt;/wx:sect&gt;&lt;/w:body&gt;&lt;/w:wordDocument">
            <v:fill o:detectmouseclick="t"/>
            <v:imagedata r:id="rId23" o:title=""/>
            <o:lock v:ext="edit" aspectratio="f"/>
          </v:shape>
        </w:pict>
      </w:r>
      <w:r>
        <w:rPr>
          <w:rFonts w:ascii="宋体" w:hAnsi="宋体"/>
        </w:rPr>
        <w:t xml:space="preserve">                             </w:t>
      </w:r>
      <w:r>
        <w:rPr>
          <w:rFonts w:ascii="宋体" w:hAnsi="宋体" w:hint="eastAsia"/>
        </w:rPr>
        <w:t>（</w:t>
      </w:r>
      <w:r>
        <w:rPr>
          <w:rFonts w:ascii="宋体" w:hAnsi="宋体"/>
        </w:rPr>
        <w:t>5</w:t>
      </w:r>
      <w:r>
        <w:rPr>
          <w:rFonts w:ascii="宋体" w:hAnsi="宋体" w:hint="eastAsia"/>
        </w:rPr>
        <w:t>）</w:t>
      </w:r>
    </w:p>
    <w:p w14:paraId="7FD5220C" w14:textId="77777777" w:rsidR="008B1344" w:rsidRDefault="008B1344">
      <w:pPr>
        <w:ind w:firstLine="480"/>
      </w:pPr>
      <w:r>
        <w:rPr>
          <w:rFonts w:hint="eastAsia"/>
        </w:rPr>
        <w:t>进一步，</w:t>
      </w:r>
      <w:r>
        <w:t>，所述步骤</w:t>
      </w:r>
      <w:r>
        <w:t>7</w:t>
      </w:r>
      <w:r>
        <w:t>）</w:t>
      </w:r>
      <w:r>
        <w:rPr>
          <w:rFonts w:hint="eastAsia"/>
        </w:rPr>
        <w:t>中使用的</w:t>
      </w:r>
      <w:r>
        <w:rPr>
          <w:szCs w:val="24"/>
        </w:rPr>
        <w:t>Logistics</w:t>
      </w:r>
      <w:r>
        <w:rPr>
          <w:rFonts w:hint="eastAsia"/>
          <w:szCs w:val="24"/>
        </w:rPr>
        <w:t>回归模型分析过程</w:t>
      </w:r>
      <w:r>
        <w:t>为：</w:t>
      </w:r>
    </w:p>
    <w:p w14:paraId="2E882AE9" w14:textId="77777777" w:rsidR="008B1344" w:rsidRDefault="008B1344">
      <w:pPr>
        <w:ind w:firstLineChars="0" w:firstLine="0"/>
        <w:jc w:val="right"/>
      </w:pPr>
      <w:r>
        <w:rPr>
          <w:rFonts w:ascii="宋体" w:hAnsi="宋体"/>
        </w:rPr>
        <w:pict w14:anchorId="2C01A087">
          <v:shape id="图片 25" o:spid="_x0000_i1046" type="#_x0000_t75" style="width:335.55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logitP=&lt;/m:t&gt;&lt;/m:r&gt;&lt;m:func&gt;&lt;m:funcPr&gt;&lt;m:ctrlPr&gt;&lt;w:rPr&gt;&lt;w:rFonts w:ascii=&quot;Cambria Math&quot; w:h-ansi=&quot;Cambria Math&quot; w:cs=&quot;Times New Roman&quot; w:hint=&quot;default&quot;/&gt;&lt;w:i/&gt;&lt;/w:rPr&gt;&lt;/m:ctrlPr&gt;&lt;/m:funcPr&gt;&lt;m:fName&gt;&lt;m:r&gt;&lt;m:rPr&gt;&lt;m:scr m:val=&quot;roman&quot;/&gt;&lt;/m:rPr&gt;&lt;w:rPr&gt;&lt;w:rFonts w:ascii=&quot;Cambria Math&quot; w:h-ansi=&quot;Cambria Math&quot; w:cs=&quot;Times New Roman&quot; w:hint=&quot;default&quot;/&gt;&lt;/w:rPr&gt;&lt;m:t&gt;ln&lt;/m:t&gt;&lt;/m:r&gt;&lt;m:ctrlPr&gt;&lt;w:rPr&gt;&lt;w:rFonts w:ascii=&quot;Cambria Math&quot; w:h-ansi=&quot;Cambria Math&quot; w:cs=&quot;Times New Roman&quot; w:hint=&quot;default&quot;/&gt;&lt;w:i/&gt;&lt;/w:rPr&gt;&lt;/m:ctrlPr&gt;&lt;/m:fName&gt;&lt;m:e&gt;&lt;m:d&gt;&lt;m:dPr&gt;&lt;m:ctrlPr&gt;&lt;w:rPr&gt;&lt;w:rFonts w:ascii=&quot;Cambria Math&quot; w:h-ansi=&quot;Cambria Math&quot; w:cs=&quot;Times New Roman&quot; w:hint=&quot;default&quot;/&gt;&lt;w:i/&gt;&lt;/w:rPr&gt;&lt;/m:ctrlPr&gt;&lt;/m:dPr&gt;&lt;m:e&gt;&lt;m:f&gt;&lt;m:fPr&gt;&lt;m:ctrlPr&gt;&lt;w:rPr&gt;&lt;w:rFonts w:ascii=&quot;Cambria Math&quot; w:h-ansi=&quot;Cambria Math&quot; w:cs=&quot;Times New Roman&quot; w:hint=&quot;default&quot;/&gt;&lt;w:i/&gt;&lt;/w:rPr&gt;&lt;/m:ctrlPr&gt;&lt;/m:fPr&gt;&lt;m:num&gt;&lt;m:r&gt;&lt;m:rPr&gt;&lt;m:scr m:val=&quot;roman&quot;/&gt;&lt;/m:rPr&gt;&lt;w:rPr&gt;&lt;w:rFonts w:ascii=&quot;Cambria Math&quot; w:h-ansi=&quot;Cambria Math&quot; w:cs=&quot;Times New Roman&quot; w:hint=&quot;default&quot;/&gt;&lt;/w:rPr&gt;&lt;m:t&gt;P&lt;/m:t&gt;&lt;/m:r&gt;&lt;m:ctrlPr&gt;&lt;w:rPr&gt;&lt;w:rFonts w:ascii=&quot;Cambria Math&quot; w:h-ansi=&quot;Cambria Math&quot; w:cs=&quot;Times New Roman&quot; w:hint=&quot;default&quot;/&gt;&lt;w:i/&gt;&lt;/w:rPr&gt;&lt;/m:ctrlPr&gt;&lt;/m:num&gt;&lt;m:den&gt;&lt;m:r&gt;&lt;m:rPr&gt;&lt;m:scr m:val=&quot;roman&quot;/&gt;&lt;/m:rPr&gt;&lt;w:rPr&gt;&lt;w:rFonts w:ascii=&quot;Cambria Math&quot; w:h-ansi=&quot;Cambria Math&quot; w:cs=&quot;Times New Roman&quot; w:hint=&quot;default&quot;/&gt;&lt;/w:rPr&gt;&lt;m:t&gt;1鈭扨&lt;/m:t&gt;&lt;/m:r&gt;&lt;m:ctrlPr&gt;&lt;w:rPr&gt;&lt;anw:rFonts w:ascii=&quot;Cambria Math&quot; w:h-ansi=&quot;Cambria Math&quot; w:cs=&quot;Times New Roman&quot; w:hint=&quot;default&quot;/&gt;&lt;w:i/&gt;&lt;/w:rPr&gt;&lt;/m:ctrlPr&gt;&lt;/m:den&gt;&lt;/m:f&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e&gt;&lt;/m:func&gt;&lt;m:r&gt;&lt;m:rPr&gt;&lt;m:scr m:val=&quot;roman&quot;/&gt;&lt;/m:rPr&gt;&lt;w:rPr&gt;&lt;w:rFonts w:ascii=&quot;Cambria Math&quot; w:h-ansi=&quot;Cambria Math&quot; w:cs=&quot;Times New Roman&quot; w:hint=&quot;default&quot;/&gt;&lt;/w:rPr&gt;&lt;m:t&gt;=伪+&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0&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fareast&quot;/&gt;&lt;/w:rPr&gt;&lt;m:t&gt;D&lt;/m:t&gt;&lt;/m:r&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man&quot;/&gt;&lt;/m:rPr&gt;&lt;w:rPr&gt;&lt;w:rFonts w:ascii=&quot;Cambria Math&quot; w:h-ansi=&quot;Cambria Math&quot; w:hint=&quot;default&quot;/&gt;&lt;w:sz w:val=&quot;21&quot;/&gt;&lt;/w:rPr&gt;&lt;m:t&gt;1&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1&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2&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2&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vertAlign w:val=&quot;subscript&quot;/&gt;&lt;/w:rPr&gt;&lt;m:t&gt;+&lt;/m:t&gt;&lt;/m:r&gt;&lt;m:r&gt;&lt;m:rPr&gt;&lt;m:scr m:val=&quot;roman&quot;/&gt;&lt;/m:rPr&gt;&lt;w:rPr&gt;&lt;w:rFonts w:ascii=&quot;Cambria Math&quot; w:h-ansi=&quot;Cambria Math&quot; w:cs=&quot;Times New Roman&quot; w:hint=&quot;default&quot;/&gt;&lt;/w:rPr&gt;&lt;m:t&gt; &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rFonts wn:ascii=&quot;Cambria Math&quot; w:h-ansi=&quot;Cambria Math&quot; w:hint=&quot;default&quot;/&gt;&lt;w:sz w:val=&quot;21&quot;/&gt;&lt;/w:rPr&gt;&lt;m:t&gt;3&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3&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 :rFonts w:ascii=&quot;Cambria Math&quot; w:h-ansi=&quot;Cambria Math&quot; w:hint=&quot;default&quot;/&gt;&lt;w:sz w:val=&quot;21&quot;/&gt;&lt;/w:rPr&gt;&lt;m:t&gt;4&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4&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c&lt;w:rPr&gt;&lt;w:rFonts w:ascii=&quot;Cambria Math&quot; w:h-ansi=&quot;Cambria Math&quot; w:hint=&quot;default&quot;/&gt;&lt;w:sz w:val=&quot;21&quot;/&gt;&lt;/w:rPr&gt;&lt;m:t&gt;5&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5&lt;/m:t&gt;&lt;/m:r&gt;&lt;m:ctrlPr&gt;&lt;w:rPr&gt;&lt;w:rFonts w:ascii=&quot;Cambria Math&quot; w:h-ansi=&quot;Cambria Math&quot; w:hint=&quot;default&quot;/&gt;&lt;w:i/&gt;&lt;w:sz w:val=&quot;21&quot;/&gt;&lt;/w:rPr&gt;&lt;/m:ctrlPr&gt;&lt;/m:sub&gt;&lt;/m:sSub&gt;&lt;/m:oMath&gt;&lt;/m:oMathPara&gt;&lt;/w:p&gt;&lt;/wx:sect&gt;&lt;/w:body&gt;&lt;/w:wordDocument">
            <v:fill o:detectmouseclick="t"/>
            <v:imagedata r:id="rId24" o:title=""/>
            <o:lock v:ext="edit" aspectratio="f"/>
          </v:shape>
        </w:pict>
      </w:r>
      <w:r>
        <w:rPr>
          <w:rFonts w:ascii="宋体" w:hAnsi="宋体"/>
        </w:rPr>
        <w:t xml:space="preserve">    </w:t>
      </w:r>
      <w:r>
        <w:rPr>
          <w:rFonts w:ascii="宋体" w:hAnsi="宋体" w:hint="eastAsia"/>
        </w:rPr>
        <w:t>（</w:t>
      </w:r>
      <w:r>
        <w:rPr>
          <w:rFonts w:ascii="宋体" w:hAnsi="宋体"/>
        </w:rPr>
        <w:t>6</w:t>
      </w:r>
      <w:r>
        <w:rPr>
          <w:rFonts w:ascii="宋体" w:hAnsi="宋体" w:hint="eastAsia"/>
        </w:rPr>
        <w:t>）</w:t>
      </w:r>
    </w:p>
    <w:p w14:paraId="38E2EC8F" w14:textId="77777777" w:rsidR="008B1344" w:rsidRDefault="008B1344">
      <w:pPr>
        <w:spacing w:before="240"/>
        <w:ind w:firstLine="480"/>
      </w:pPr>
      <w:r>
        <w:t>式中，</w:t>
      </w:r>
      <w:r>
        <w:t>P</w:t>
      </w:r>
      <w:r>
        <w:t>表示为岩层稳定的概率；</w:t>
      </w:r>
      <w:r>
        <w:rPr>
          <w:rFonts w:hint="eastAsia"/>
        </w:rPr>
        <w:t>D</w:t>
      </w:r>
      <w:r>
        <w:rPr>
          <w:rFonts w:hint="eastAsia"/>
        </w:rPr>
        <w:t>，</w:t>
      </w:r>
      <w:r>
        <w:t>x</w:t>
      </w:r>
      <w:r>
        <w:rPr>
          <w:vertAlign w:val="subscript"/>
        </w:rPr>
        <w:t>1</w:t>
      </w:r>
      <w:r>
        <w:t>，</w:t>
      </w:r>
      <w:r>
        <w:t>x</w:t>
      </w:r>
      <w:r>
        <w:rPr>
          <w:vertAlign w:val="subscript"/>
        </w:rPr>
        <w:t>2</w:t>
      </w:r>
      <w:r>
        <w:t>，</w:t>
      </w:r>
      <w:r>
        <w:t>x</w:t>
      </w:r>
      <w:r>
        <w:rPr>
          <w:vertAlign w:val="subscript"/>
        </w:rPr>
        <w:t>3</w:t>
      </w:r>
      <w:r>
        <w:t>，</w:t>
      </w:r>
      <w:r>
        <w:t>x</w:t>
      </w:r>
      <w:r>
        <w:rPr>
          <w:vertAlign w:val="subscript"/>
        </w:rPr>
        <w:t>4</w:t>
      </w:r>
      <w:r>
        <w:t>，</w:t>
      </w:r>
      <w:r>
        <w:t>x</w:t>
      </w:r>
      <w:r>
        <w:rPr>
          <w:vertAlign w:val="subscript"/>
        </w:rPr>
        <w:t>5</w:t>
      </w:r>
      <w:r>
        <w:rPr>
          <w:rFonts w:hint="eastAsia"/>
        </w:rPr>
        <w:t>为底板岩层稳定性</w:t>
      </w:r>
      <w:r>
        <w:t>评价指标分别</w:t>
      </w:r>
      <w:r>
        <w:rPr>
          <w:rFonts w:hint="eastAsia"/>
        </w:rPr>
        <w:t>是</w:t>
      </w:r>
      <w:r>
        <w:rPr>
          <w:rFonts w:hint="eastAsia"/>
          <w:szCs w:val="24"/>
        </w:rPr>
        <w:t>岩层电性，</w:t>
      </w:r>
      <w:r>
        <w:t>渗透率、弹性模量、剪切模量、泊松比</w:t>
      </w:r>
      <w:r>
        <w:rPr>
          <w:rFonts w:hint="eastAsia"/>
        </w:rPr>
        <w:t>、埋深</w:t>
      </w:r>
      <w:r>
        <w:t>；</w:t>
      </w:r>
      <w:r>
        <w:pict w14:anchorId="55781EA1">
          <v:shape id="图片 26" o:spid="_x0000_i1047"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伪&lt;/m:t&gt;&lt;/m:r&gt;&lt;/m:oMath&gt;&lt;/m:oMathPara&gt;&lt;/w:p&gt;&lt;/wx:sect&gt;&lt;/w:body&gt;&lt;/w:wordDocumenta">
            <v:fill o:detectmouseclick="t"/>
            <v:imagedata r:id="rId25" o:title=""/>
            <o:lock v:ext="edit" aspectratio="f"/>
          </v:shape>
        </w:pict>
      </w:r>
      <w:r>
        <w:t>为常数项，表示在每个</w:t>
      </w:r>
      <w:r>
        <w:rPr>
          <w:rFonts w:hint="eastAsia"/>
        </w:rPr>
        <w:t>底板岩层稳定性</w:t>
      </w:r>
      <w:r>
        <w:t>指标都不参与的情况下，岩层稳定与不稳定概率之比的对数值；</w:t>
      </w:r>
      <w:r>
        <w:rPr>
          <w:vertAlign w:val="subscript"/>
        </w:rPr>
        <w:pict w14:anchorId="7C3BDA2E">
          <v:shape id="图片 27" o:spid="_x0000_i1048"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0</w:t>
      </w:r>
      <w:r>
        <w:t>，</w:t>
      </w:r>
      <w:r>
        <w:rPr>
          <w:vertAlign w:val="subscript"/>
        </w:rPr>
        <w:pict w14:anchorId="1F2E12CB">
          <v:shape id="图片 28" o:spid="_x0000_i1049"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1</w:t>
      </w:r>
      <w:r>
        <w:t>，</w:t>
      </w:r>
      <w:r>
        <w:rPr>
          <w:vertAlign w:val="subscript"/>
        </w:rPr>
        <w:pict w14:anchorId="4593C7CB">
          <v:shape id="图片 29" o:spid="_x0000_i1050"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2</w:t>
      </w:r>
      <w:r>
        <w:t>，</w:t>
      </w:r>
      <w:r>
        <w:rPr>
          <w:vertAlign w:val="subscript"/>
        </w:rPr>
        <w:pict w14:anchorId="51648C9D">
          <v:shape id="图片 30" o:spid="_x0000_i1051"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3</w:t>
      </w:r>
      <w:r>
        <w:t>，</w:t>
      </w:r>
      <w:r>
        <w:rPr>
          <w:vertAlign w:val="subscript"/>
        </w:rPr>
        <w:pict w14:anchorId="19734305">
          <v:shape id="图片 31" o:spid="_x0000_i1052"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4</w:t>
      </w:r>
      <w:r>
        <w:t>，</w:t>
      </w:r>
      <w:r>
        <w:rPr>
          <w:vertAlign w:val="subscript"/>
        </w:rPr>
        <w:pict w14:anchorId="75DEE470">
          <v:shape id="图片 32" o:spid="_x0000_i1053"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5</w:t>
      </w:r>
      <w:r>
        <w:t>为每个</w:t>
      </w:r>
      <w:r>
        <w:rPr>
          <w:rFonts w:hint="eastAsia"/>
        </w:rPr>
        <w:t>底板岩层稳定性</w:t>
      </w:r>
      <w:r>
        <w:t>评价指标的逻辑回归系数。</w:t>
      </w:r>
    </w:p>
    <w:p w14:paraId="749A0176" w14:textId="77777777" w:rsidR="008B1344" w:rsidRDefault="008B1344">
      <w:pPr>
        <w:ind w:firstLine="480"/>
      </w:pPr>
      <w:r>
        <w:rPr>
          <w:rFonts w:hint="eastAsia"/>
        </w:rPr>
        <w:t>进一步，</w:t>
      </w:r>
      <w:r>
        <w:t>所述的权重因子</w:t>
      </w:r>
      <w:r>
        <w:rPr>
          <w:rFonts w:hint="eastAsia"/>
        </w:rPr>
        <w:t>W</w:t>
      </w:r>
      <w:r>
        <w:t>（</w:t>
      </w:r>
      <w:r>
        <w:t>w</w:t>
      </w:r>
      <w:r>
        <w:rPr>
          <w:vertAlign w:val="subscript"/>
        </w:rPr>
        <w:t>1</w:t>
      </w:r>
      <w:r>
        <w:t>、</w:t>
      </w:r>
      <w:r>
        <w:t>w</w:t>
      </w:r>
      <w:r>
        <w:rPr>
          <w:vertAlign w:val="subscript"/>
        </w:rPr>
        <w:t>2</w:t>
      </w:r>
      <w:r>
        <w:t>、</w:t>
      </w:r>
      <w:r>
        <w:t>……</w:t>
      </w:r>
      <w:r>
        <w:t>，</w:t>
      </w:r>
      <w:r>
        <w:rPr>
          <w:rFonts w:hint="eastAsia"/>
        </w:rPr>
        <w:t>w</w:t>
      </w:r>
      <w:r>
        <w:rPr>
          <w:vertAlign w:val="subscript"/>
        </w:rPr>
        <w:t>j</w:t>
      </w:r>
      <w:r>
        <w:t>）</w:t>
      </w:r>
      <w:r>
        <w:rPr>
          <w:rFonts w:hint="eastAsia"/>
        </w:rPr>
        <w:t>，</w:t>
      </w:r>
      <w:r>
        <w:t>勘探的岩层与底板之间的距离越</w:t>
      </w:r>
      <w:r>
        <w:rPr>
          <w:rFonts w:hint="eastAsia"/>
        </w:rPr>
        <w:t>近</w:t>
      </w:r>
      <w:r>
        <w:t>对</w:t>
      </w:r>
      <w:r>
        <w:rPr>
          <w:rFonts w:hint="eastAsia"/>
        </w:rPr>
        <w:t>底板</w:t>
      </w:r>
      <w:r>
        <w:t>稳定性的影响越大，赋予权重因子的值也越大；勘探的岩层与底板之间的距离越远，对岩层稳定性的影响越小，赋予权重因子的值越小。</w:t>
      </w:r>
    </w:p>
    <w:p w14:paraId="53371210" w14:textId="77777777" w:rsidR="008B1344" w:rsidRDefault="008B1344">
      <w:pPr>
        <w:ind w:firstLine="480"/>
      </w:pPr>
      <w:r>
        <w:t>本发明的有益效果：本发明结合现场地质特征资料，通过运用电</w:t>
      </w:r>
      <w:r>
        <w:rPr>
          <w:rFonts w:hint="eastAsia"/>
        </w:rPr>
        <w:t>法</w:t>
      </w:r>
      <w:r>
        <w:t>探测得出相关的实验数据，提出了评判底板岩层稳定性的数学模型，实现了由传统对岩层稳定性等性质定性评价</w:t>
      </w:r>
      <w:r>
        <w:lastRenderedPageBreak/>
        <w:t>到定量评价的突破，以更加科学有效地方法来评价底板岩层稳定性大小，为煤矿安全开采提供了有力保障。</w:t>
      </w:r>
    </w:p>
    <w:p w14:paraId="02BCD5F2" w14:textId="77777777" w:rsidR="008B1344" w:rsidRDefault="008B1344">
      <w:pPr>
        <w:ind w:firstLineChars="0" w:firstLine="0"/>
        <w:rPr>
          <w:b/>
          <w:bCs/>
          <w:sz w:val="28"/>
          <w:szCs w:val="28"/>
        </w:rPr>
      </w:pPr>
      <w:r>
        <w:rPr>
          <w:b/>
          <w:bCs/>
          <w:sz w:val="28"/>
          <w:szCs w:val="28"/>
        </w:rPr>
        <w:t>附图说明：</w:t>
      </w:r>
    </w:p>
    <w:p w14:paraId="21684822" w14:textId="77777777" w:rsidR="008B1344" w:rsidRDefault="008B1344">
      <w:pPr>
        <w:pStyle w:val="ab"/>
        <w:ind w:firstLine="480"/>
        <w:rPr>
          <w:b/>
          <w:bCs/>
          <w:sz w:val="28"/>
          <w:szCs w:val="28"/>
        </w:rPr>
      </w:pPr>
      <w:r>
        <w:rPr>
          <w:rFonts w:hint="eastAsia"/>
        </w:rPr>
        <w:t>下面结合附图和具体实施方式来详细说明本发明。</w:t>
      </w:r>
    </w:p>
    <w:p w14:paraId="38A40211" w14:textId="77777777" w:rsidR="008B1344" w:rsidRDefault="008B1344">
      <w:pPr>
        <w:ind w:firstLine="480"/>
      </w:pPr>
      <w:r>
        <w:t>图</w:t>
      </w:r>
      <w:r>
        <w:t>1</w:t>
      </w:r>
      <w:r>
        <w:t>为</w:t>
      </w:r>
      <w:r>
        <w:rPr>
          <w:rFonts w:hint="eastAsia"/>
        </w:rPr>
        <w:t>本发明</w:t>
      </w:r>
      <w:r>
        <w:t>主动式电</w:t>
      </w:r>
      <w:r>
        <w:rPr>
          <w:rFonts w:hint="eastAsia"/>
        </w:rPr>
        <w:t>法</w:t>
      </w:r>
      <w:r>
        <w:t>探测岩层稳定性定量评价方法</w:t>
      </w:r>
      <w:r>
        <w:rPr>
          <w:rFonts w:hint="eastAsia"/>
        </w:rPr>
        <w:t>的</w:t>
      </w:r>
      <w:r>
        <w:t>流程</w:t>
      </w:r>
      <w:r>
        <w:rPr>
          <w:rFonts w:hint="eastAsia"/>
        </w:rPr>
        <w:t>示意</w:t>
      </w:r>
      <w:r>
        <w:t>图；</w:t>
      </w:r>
    </w:p>
    <w:p w14:paraId="06F01C1F" w14:textId="77777777" w:rsidR="008B1344" w:rsidRDefault="008B1344">
      <w:pPr>
        <w:ind w:firstLine="480"/>
        <w:rPr>
          <w:rFonts w:hint="eastAsia"/>
        </w:rPr>
      </w:pPr>
      <w:r>
        <w:rPr>
          <w:rFonts w:hint="eastAsia"/>
        </w:rPr>
        <w:t>图</w:t>
      </w:r>
      <w:r>
        <w:rPr>
          <w:rFonts w:hint="eastAsia"/>
        </w:rPr>
        <w:t>2</w:t>
      </w:r>
      <w:r>
        <w:rPr>
          <w:rFonts w:hint="eastAsia"/>
        </w:rPr>
        <w:t>为本发明主动式电法探测三级装置观测方案示意图；</w:t>
      </w:r>
    </w:p>
    <w:p w14:paraId="447391DA" w14:textId="77777777" w:rsidR="008B1344" w:rsidRDefault="008B1344">
      <w:pPr>
        <w:ind w:firstLine="480"/>
        <w:rPr>
          <w:highlight w:val="yellow"/>
        </w:rPr>
      </w:pPr>
      <w:r>
        <w:rPr>
          <w:rFonts w:hint="eastAsia"/>
        </w:rPr>
        <w:t>图</w:t>
      </w:r>
      <w:r>
        <w:t>3</w:t>
      </w:r>
      <w:r>
        <w:rPr>
          <w:rFonts w:hint="eastAsia"/>
        </w:rPr>
        <w:t>为本发明实施例实测底板电阻率分布示意图。</w:t>
      </w:r>
    </w:p>
    <w:p w14:paraId="20AF21B4" w14:textId="77777777" w:rsidR="008B1344" w:rsidRDefault="008B1344">
      <w:pPr>
        <w:ind w:firstLineChars="0" w:firstLine="0"/>
        <w:rPr>
          <w:b/>
          <w:bCs/>
          <w:sz w:val="28"/>
          <w:szCs w:val="28"/>
        </w:rPr>
      </w:pPr>
      <w:r>
        <w:rPr>
          <w:b/>
          <w:bCs/>
          <w:sz w:val="28"/>
          <w:szCs w:val="28"/>
        </w:rPr>
        <w:t>具体实施方式：</w:t>
      </w:r>
    </w:p>
    <w:p w14:paraId="79ACB122" w14:textId="77777777" w:rsidR="008B1344" w:rsidRDefault="008B1344">
      <w:pPr>
        <w:ind w:firstLine="480"/>
      </w:pPr>
      <w:r>
        <w:t>下面结合实施</w:t>
      </w:r>
      <w:r>
        <w:rPr>
          <w:rFonts w:hint="eastAsia"/>
        </w:rPr>
        <w:t>例</w:t>
      </w:r>
      <w:r>
        <w:t>对本发明作进一步说明：</w:t>
      </w:r>
    </w:p>
    <w:p w14:paraId="71144EC6" w14:textId="77777777" w:rsidR="008B1344" w:rsidRDefault="008B1344">
      <w:pPr>
        <w:ind w:firstLine="480"/>
        <w:rPr>
          <w:szCs w:val="24"/>
        </w:rPr>
      </w:pPr>
      <w:r>
        <w:rPr>
          <w:rFonts w:hint="eastAsia"/>
        </w:rPr>
        <w:t>如图</w:t>
      </w:r>
      <w:r>
        <w:rPr>
          <w:rFonts w:hint="eastAsia"/>
        </w:rPr>
        <w:t>1</w:t>
      </w:r>
      <w:r>
        <w:rPr>
          <w:rFonts w:hint="eastAsia"/>
        </w:rPr>
        <w:t>所示，本发明的</w:t>
      </w:r>
      <w:r>
        <w:t>一种</w:t>
      </w:r>
      <w:r>
        <w:rPr>
          <w:szCs w:val="24"/>
        </w:rPr>
        <w:t>主动式电</w:t>
      </w:r>
      <w:r>
        <w:rPr>
          <w:rFonts w:hint="eastAsia"/>
          <w:szCs w:val="24"/>
        </w:rPr>
        <w:t>法</w:t>
      </w:r>
      <w:r>
        <w:rPr>
          <w:szCs w:val="24"/>
        </w:rPr>
        <w:t>探测岩层稳</w:t>
      </w:r>
      <w:r>
        <w:rPr>
          <w:rFonts w:hint="eastAsia"/>
          <w:szCs w:val="24"/>
        </w:rPr>
        <w:t>定性</w:t>
      </w:r>
      <w:r>
        <w:rPr>
          <w:szCs w:val="24"/>
        </w:rPr>
        <w:t>定量评价方法，包括以下步骤：</w:t>
      </w:r>
    </w:p>
    <w:p w14:paraId="331EF1A6" w14:textId="77777777" w:rsidR="008B1344" w:rsidRDefault="008B1344">
      <w:pPr>
        <w:ind w:firstLine="480"/>
        <w:rPr>
          <w:szCs w:val="24"/>
        </w:rPr>
      </w:pPr>
      <w:r>
        <w:rPr>
          <w:rFonts w:hint="eastAsia"/>
          <w:szCs w:val="24"/>
        </w:rPr>
        <w:t>1</w:t>
      </w:r>
      <w:r>
        <w:rPr>
          <w:rFonts w:hint="eastAsia"/>
          <w:szCs w:val="24"/>
        </w:rPr>
        <w:t>）</w:t>
      </w:r>
      <w:r>
        <w:rPr>
          <w:szCs w:val="24"/>
        </w:rPr>
        <w:t>采集</w:t>
      </w:r>
      <w:r>
        <w:rPr>
          <w:rFonts w:hint="eastAsia"/>
          <w:szCs w:val="24"/>
        </w:rPr>
        <w:t>被测巷道区域现场的地质特征基本资料；</w:t>
      </w:r>
    </w:p>
    <w:p w14:paraId="4529408D" w14:textId="77777777" w:rsidR="008B1344" w:rsidRDefault="008B1344">
      <w:pPr>
        <w:pStyle w:val="a9"/>
        <w:ind w:firstLine="480"/>
        <w:rPr>
          <w:szCs w:val="24"/>
        </w:rPr>
      </w:pPr>
      <w:r>
        <w:rPr>
          <w:rFonts w:hint="eastAsia"/>
          <w:szCs w:val="24"/>
        </w:rPr>
        <w:t>2</w:t>
      </w:r>
      <w:r>
        <w:rPr>
          <w:rFonts w:hint="eastAsia"/>
          <w:szCs w:val="24"/>
        </w:rPr>
        <w:t>）在掘进工作完成后，</w:t>
      </w:r>
      <w:r>
        <w:rPr>
          <w:szCs w:val="24"/>
        </w:rPr>
        <w:t>运用</w:t>
      </w:r>
      <w:r>
        <w:rPr>
          <w:rFonts w:hint="eastAsia"/>
          <w:szCs w:val="24"/>
        </w:rPr>
        <w:t>直流电法</w:t>
      </w:r>
      <w:r>
        <w:rPr>
          <w:szCs w:val="24"/>
        </w:rPr>
        <w:t>对</w:t>
      </w:r>
      <w:r>
        <w:rPr>
          <w:rFonts w:hint="eastAsia"/>
          <w:szCs w:val="24"/>
        </w:rPr>
        <w:t>该区域的巷道底板岩层进行</w:t>
      </w:r>
      <w:r>
        <w:rPr>
          <w:szCs w:val="24"/>
        </w:rPr>
        <w:t>探测</w:t>
      </w:r>
      <w:r>
        <w:rPr>
          <w:rFonts w:hint="eastAsia"/>
          <w:szCs w:val="24"/>
        </w:rPr>
        <w:t>，在巷道中采用电法三级装置观测方案进行电极布置和电位数据采集</w:t>
      </w:r>
      <w:r>
        <w:rPr>
          <w:szCs w:val="24"/>
        </w:rPr>
        <w:t>；</w:t>
      </w:r>
      <w:r>
        <w:rPr>
          <w:rFonts w:hint="eastAsia"/>
          <w:szCs w:val="24"/>
        </w:rPr>
        <w:t xml:space="preserve"> </w:t>
      </w:r>
    </w:p>
    <w:p w14:paraId="5A9E337E" w14:textId="77777777" w:rsidR="008B1344" w:rsidRDefault="008B1344">
      <w:pPr>
        <w:pStyle w:val="a9"/>
        <w:ind w:firstLine="480"/>
        <w:rPr>
          <w:szCs w:val="24"/>
        </w:rPr>
      </w:pPr>
      <w:r>
        <w:rPr>
          <w:szCs w:val="24"/>
        </w:rPr>
        <w:t>3</w:t>
      </w:r>
      <w:r>
        <w:rPr>
          <w:rFonts w:hint="eastAsia"/>
          <w:szCs w:val="24"/>
        </w:rPr>
        <w:t>）</w:t>
      </w:r>
      <w:r>
        <w:rPr>
          <w:szCs w:val="24"/>
        </w:rPr>
        <w:t>将探测</w:t>
      </w:r>
      <w:r>
        <w:rPr>
          <w:rFonts w:hint="eastAsia"/>
          <w:szCs w:val="24"/>
        </w:rPr>
        <w:t>得到的电位</w:t>
      </w:r>
      <w:r>
        <w:rPr>
          <w:szCs w:val="24"/>
        </w:rPr>
        <w:t>数据进行</w:t>
      </w:r>
      <w:r>
        <w:rPr>
          <w:rFonts w:hint="eastAsia"/>
          <w:szCs w:val="24"/>
        </w:rPr>
        <w:t>预处理，预处理包括剔除数据异常点，对电位数据降噪</w:t>
      </w:r>
      <w:r>
        <w:rPr>
          <w:szCs w:val="24"/>
        </w:rPr>
        <w:t>处理分析，</w:t>
      </w:r>
      <w:r>
        <w:rPr>
          <w:rFonts w:hint="eastAsia"/>
          <w:szCs w:val="24"/>
        </w:rPr>
        <w:t>从而</w:t>
      </w:r>
      <w:r>
        <w:rPr>
          <w:szCs w:val="24"/>
        </w:rPr>
        <w:t>排除</w:t>
      </w:r>
      <w:r>
        <w:rPr>
          <w:rFonts w:hint="eastAsia"/>
          <w:szCs w:val="24"/>
        </w:rPr>
        <w:t>巷道内金属体产生的干扰以及巷道内空腔产生的</w:t>
      </w:r>
      <w:r>
        <w:rPr>
          <w:szCs w:val="24"/>
        </w:rPr>
        <w:t>影响</w:t>
      </w:r>
      <w:r>
        <w:rPr>
          <w:rFonts w:hint="eastAsia"/>
          <w:szCs w:val="24"/>
        </w:rPr>
        <w:t>，金属体包括采掘设备、支护装置，利用降噪处理后的多电位数据计算底板岩层等效电阻率</w:t>
      </w:r>
      <w:r>
        <w:rPr>
          <w:rFonts w:hint="eastAsia"/>
          <w:szCs w:val="24"/>
        </w:rPr>
        <w:t>X</w:t>
      </w:r>
      <w:r>
        <w:rPr>
          <w:szCs w:val="24"/>
        </w:rPr>
        <w:t>；</w:t>
      </w:r>
    </w:p>
    <w:p w14:paraId="022A538D" w14:textId="77777777" w:rsidR="008B1344" w:rsidRDefault="008B1344">
      <w:pPr>
        <w:pStyle w:val="a9"/>
        <w:ind w:firstLine="480"/>
        <w:rPr>
          <w:szCs w:val="24"/>
        </w:rPr>
      </w:pPr>
      <w:r>
        <w:rPr>
          <w:szCs w:val="24"/>
        </w:rPr>
        <w:t>4</w:t>
      </w:r>
      <w:r>
        <w:rPr>
          <w:rFonts w:hint="eastAsia"/>
          <w:szCs w:val="24"/>
        </w:rPr>
        <w:t>）在电法探测的有效深度内，假设巷道底板岩层均匀分布，以电极距为划分间距将底板岩层划为等间距的</w:t>
      </w:r>
      <w:r>
        <w:rPr>
          <w:szCs w:val="24"/>
        </w:rPr>
        <w:t>j</w:t>
      </w:r>
      <w:r>
        <w:rPr>
          <w:rFonts w:hint="eastAsia"/>
          <w:szCs w:val="24"/>
        </w:rPr>
        <w:t>层，将底板岩层电阻率数据</w:t>
      </w:r>
      <w:r>
        <w:rPr>
          <w:rFonts w:hint="eastAsia"/>
          <w:szCs w:val="24"/>
        </w:rPr>
        <w:t>X</w:t>
      </w:r>
      <w:r>
        <w:rPr>
          <w:rFonts w:hint="eastAsia"/>
          <w:szCs w:val="24"/>
        </w:rPr>
        <w:t>按照岩层同一深度水平原则下分为一组</w:t>
      </w:r>
      <w:r>
        <w:rPr>
          <w:szCs w:val="24"/>
        </w:rPr>
        <w:t>Y</w:t>
      </w:r>
      <w:r>
        <w:rPr>
          <w:szCs w:val="24"/>
          <w:vertAlign w:val="subscript"/>
        </w:rPr>
        <w:t>j</w:t>
      </w:r>
      <w:r>
        <w:rPr>
          <w:rFonts w:hint="eastAsia"/>
          <w:szCs w:val="24"/>
        </w:rPr>
        <w:t>；</w:t>
      </w:r>
      <w:r>
        <w:rPr>
          <w:szCs w:val="24"/>
        </w:rPr>
        <w:t xml:space="preserve"> </w:t>
      </w:r>
    </w:p>
    <w:p w14:paraId="2CD3F57B" w14:textId="77777777" w:rsidR="008B1344" w:rsidRDefault="008B1344">
      <w:pPr>
        <w:ind w:firstLine="480"/>
      </w:pPr>
      <w:r>
        <w:rPr>
          <w:szCs w:val="24"/>
        </w:rPr>
        <w:t>5</w:t>
      </w:r>
      <w:r>
        <w:rPr>
          <w:rFonts w:hint="eastAsia"/>
          <w:szCs w:val="24"/>
        </w:rPr>
        <w:t>）构建数学模型</w:t>
      </w:r>
      <w:r>
        <w:rPr>
          <w:szCs w:val="24"/>
        </w:rPr>
        <w:t>ΔV</w:t>
      </w:r>
      <w:r>
        <w:rPr>
          <w:szCs w:val="24"/>
          <w:vertAlign w:val="subscript"/>
        </w:rPr>
        <w:t>j</w:t>
      </w:r>
      <w:r>
        <w:rPr>
          <w:rFonts w:hint="eastAsia"/>
          <w:szCs w:val="24"/>
        </w:rPr>
        <w:t>计算被测区域</w:t>
      </w:r>
      <w:r>
        <w:rPr>
          <w:rFonts w:hint="eastAsia"/>
        </w:rPr>
        <w:t>第</w:t>
      </w:r>
      <w:r>
        <w:t>j</w:t>
      </w:r>
      <w:r>
        <w:rPr>
          <w:rFonts w:hint="eastAsia"/>
        </w:rPr>
        <w:t>层水平下</w:t>
      </w:r>
      <w:r>
        <w:rPr>
          <w:rFonts w:hint="eastAsia"/>
          <w:szCs w:val="24"/>
        </w:rPr>
        <w:t>底板岩层的电法变异系数；</w:t>
      </w:r>
    </w:p>
    <w:p w14:paraId="5A7D3E6F" w14:textId="183BC0F5" w:rsidR="008B1344" w:rsidRDefault="008B1344">
      <w:pPr>
        <w:pStyle w:val="a9"/>
        <w:ind w:firstLine="480"/>
        <w:rPr>
          <w:szCs w:val="24"/>
        </w:rPr>
      </w:pPr>
      <w:r>
        <w:rPr>
          <w:szCs w:val="24"/>
        </w:rPr>
        <w:t>6</w:t>
      </w:r>
      <w:r>
        <w:rPr>
          <w:rFonts w:hint="eastAsia"/>
          <w:szCs w:val="24"/>
        </w:rPr>
        <w:t>）由于探测精度会随着探测深度的增加而降低，故通过对底板岩层的电法变异系数附加权重因子，降低远距离电法变异系数对</w:t>
      </w:r>
      <w:ins w:id="34" w:author="Kong Rui" w:date="2023-08-24T09:30:00Z">
        <w:r w:rsidR="00486615">
          <w:rPr>
            <w:rFonts w:hint="eastAsia"/>
            <w:szCs w:val="24"/>
          </w:rPr>
          <w:t>岩层</w:t>
        </w:r>
      </w:ins>
      <w:r w:rsidR="00486615">
        <w:rPr>
          <w:rFonts w:hint="eastAsia"/>
          <w:szCs w:val="24"/>
        </w:rPr>
        <w:t>电性</w:t>
      </w:r>
      <w:del w:id="35" w:author="Kong Rui" w:date="2023-08-24T09:30:00Z">
        <w:r w:rsidR="00BC05CD">
          <w:rPr>
            <w:rFonts w:hint="eastAsia"/>
            <w:szCs w:val="24"/>
          </w:rPr>
          <w:delText>参数</w:delText>
        </w:r>
      </w:del>
      <w:r>
        <w:rPr>
          <w:rFonts w:hint="eastAsia"/>
          <w:szCs w:val="24"/>
        </w:rPr>
        <w:t>的影响，最后得出探测区域内的</w:t>
      </w:r>
      <w:ins w:id="36" w:author="Kong Rui" w:date="2023-08-24T09:30:00Z">
        <w:r w:rsidR="00486615">
          <w:rPr>
            <w:rFonts w:hint="eastAsia"/>
            <w:szCs w:val="24"/>
          </w:rPr>
          <w:t>岩层</w:t>
        </w:r>
      </w:ins>
      <w:r w:rsidR="00486615">
        <w:rPr>
          <w:rFonts w:hint="eastAsia"/>
          <w:szCs w:val="24"/>
        </w:rPr>
        <w:t>电性</w:t>
      </w:r>
      <w:del w:id="37" w:author="Kong Rui" w:date="2023-08-24T09:30:00Z">
        <w:r w:rsidR="00BC05CD">
          <w:rPr>
            <w:rFonts w:hint="eastAsia"/>
            <w:szCs w:val="24"/>
          </w:rPr>
          <w:delText>参数值</w:delText>
        </w:r>
      </w:del>
      <w:r>
        <w:rPr>
          <w:szCs w:val="24"/>
        </w:rPr>
        <w:t>D</w:t>
      </w:r>
      <w:r>
        <w:rPr>
          <w:rFonts w:hint="eastAsia"/>
          <w:szCs w:val="24"/>
        </w:rPr>
        <w:t>；</w:t>
      </w:r>
    </w:p>
    <w:p w14:paraId="11D1157F" w14:textId="77777777" w:rsidR="008B1344" w:rsidRDefault="008B1344">
      <w:pPr>
        <w:pStyle w:val="a9"/>
        <w:ind w:firstLine="480"/>
        <w:rPr>
          <w:szCs w:val="24"/>
        </w:rPr>
      </w:pPr>
      <w:r>
        <w:rPr>
          <w:szCs w:val="24"/>
        </w:rPr>
        <w:t>7</w:t>
      </w:r>
      <w:r>
        <w:rPr>
          <w:rFonts w:hint="eastAsia"/>
          <w:szCs w:val="24"/>
        </w:rPr>
        <w:t>）将电法变异系数结合岩层</w:t>
      </w:r>
      <w:r>
        <w:rPr>
          <w:rFonts w:hint="eastAsia"/>
        </w:rPr>
        <w:t>渗透率、弹性模量、剪切模量、泊松比、埋深多个指标</w:t>
      </w:r>
      <w:r>
        <w:rPr>
          <w:rFonts w:hint="eastAsia"/>
          <w:szCs w:val="24"/>
        </w:rPr>
        <w:t>，运用</w:t>
      </w:r>
      <w:r>
        <w:rPr>
          <w:szCs w:val="24"/>
        </w:rPr>
        <w:t>Logistics</w:t>
      </w:r>
      <w:r>
        <w:rPr>
          <w:rFonts w:hint="eastAsia"/>
          <w:szCs w:val="24"/>
        </w:rPr>
        <w:t>回归模型进行分析，最后得出定量结果评判该探测区域底板岩层稳定性情况。</w:t>
      </w:r>
    </w:p>
    <w:p w14:paraId="1D327591" w14:textId="77777777" w:rsidR="008B1344" w:rsidRDefault="008B1344">
      <w:pPr>
        <w:ind w:firstLine="480"/>
        <w:rPr>
          <w:rFonts w:hint="eastAsia"/>
        </w:rPr>
      </w:pPr>
      <w:r>
        <w:rPr>
          <w:rFonts w:hint="eastAsia"/>
          <w:szCs w:val="24"/>
        </w:rPr>
        <w:t>本实施例中，通过布置电法三级装置观测方案如图</w:t>
      </w:r>
      <w:r>
        <w:rPr>
          <w:rFonts w:hint="eastAsia"/>
          <w:szCs w:val="24"/>
        </w:rPr>
        <w:t>2</w:t>
      </w:r>
      <w:r>
        <w:rPr>
          <w:rFonts w:hint="eastAsia"/>
          <w:szCs w:val="24"/>
        </w:rPr>
        <w:t>所示，在巷道中布置测线，在无穷远处放置</w:t>
      </w:r>
      <w:r>
        <w:rPr>
          <w:rFonts w:hint="eastAsia"/>
          <w:szCs w:val="24"/>
        </w:rPr>
        <w:t>B</w:t>
      </w:r>
      <w:r>
        <w:rPr>
          <w:rFonts w:hint="eastAsia"/>
          <w:szCs w:val="24"/>
        </w:rPr>
        <w:t>极和公共电极</w:t>
      </w:r>
      <w:r>
        <w:rPr>
          <w:rFonts w:hint="eastAsia"/>
        </w:rPr>
        <w:t>，其他</w:t>
      </w:r>
      <w:r>
        <w:rPr>
          <w:rFonts w:hint="eastAsia"/>
        </w:rPr>
        <w:t>4</w:t>
      </w:r>
      <w:r>
        <w:t>8</w:t>
      </w:r>
      <w:r>
        <w:rPr>
          <w:rFonts w:hint="eastAsia"/>
        </w:rPr>
        <w:t>个电极作为测量电极，其中侧线上连接主机，主机顺序连接基站</w:t>
      </w:r>
      <w:r>
        <w:rPr>
          <w:rFonts w:hint="eastAsia"/>
        </w:rPr>
        <w:t>1</w:t>
      </w:r>
      <w:r>
        <w:rPr>
          <w:rFonts w:hint="eastAsia"/>
        </w:rPr>
        <w:t>、基站</w:t>
      </w:r>
      <w:r>
        <w:rPr>
          <w:rFonts w:hint="eastAsia"/>
        </w:rPr>
        <w:t>2</w:t>
      </w:r>
      <w:r>
        <w:rPr>
          <w:rFonts w:hint="eastAsia"/>
        </w:rPr>
        <w:t>、基站</w:t>
      </w:r>
      <w:r>
        <w:rPr>
          <w:rFonts w:hint="eastAsia"/>
        </w:rPr>
        <w:t>3</w:t>
      </w:r>
      <w:r>
        <w:rPr>
          <w:rFonts w:hint="eastAsia"/>
        </w:rPr>
        <w:t>，其中主机与基站</w:t>
      </w:r>
      <w:r>
        <w:rPr>
          <w:rFonts w:hint="eastAsia"/>
        </w:rPr>
        <w:t>1</w:t>
      </w:r>
      <w:r>
        <w:rPr>
          <w:rFonts w:hint="eastAsia"/>
        </w:rPr>
        <w:t>之间设</w:t>
      </w:r>
      <w:r>
        <w:rPr>
          <w:rFonts w:hint="eastAsia"/>
        </w:rPr>
        <w:t>8</w:t>
      </w:r>
      <w:r>
        <w:rPr>
          <w:rFonts w:hint="eastAsia"/>
        </w:rPr>
        <w:t>个电极作为第一组，基站</w:t>
      </w:r>
      <w:r>
        <w:rPr>
          <w:rFonts w:hint="eastAsia"/>
        </w:rPr>
        <w:t>1</w:t>
      </w:r>
      <w:r>
        <w:rPr>
          <w:rFonts w:hint="eastAsia"/>
        </w:rPr>
        <w:t>到基站</w:t>
      </w:r>
      <w:r>
        <w:rPr>
          <w:rFonts w:hint="eastAsia"/>
        </w:rPr>
        <w:lastRenderedPageBreak/>
        <w:t>2</w:t>
      </w:r>
      <w:r>
        <w:rPr>
          <w:rFonts w:hint="eastAsia"/>
        </w:rPr>
        <w:t>之间设</w:t>
      </w:r>
      <w:r>
        <w:rPr>
          <w:rFonts w:hint="eastAsia"/>
        </w:rPr>
        <w:t>16</w:t>
      </w:r>
      <w:r>
        <w:rPr>
          <w:rFonts w:hint="eastAsia"/>
        </w:rPr>
        <w:t>个电极为第二组，基站</w:t>
      </w:r>
      <w:r>
        <w:rPr>
          <w:rFonts w:hint="eastAsia"/>
        </w:rPr>
        <w:t>2</w:t>
      </w:r>
      <w:r>
        <w:rPr>
          <w:rFonts w:hint="eastAsia"/>
        </w:rPr>
        <w:t>到基站</w:t>
      </w:r>
      <w:r>
        <w:rPr>
          <w:rFonts w:hint="eastAsia"/>
        </w:rPr>
        <w:t>3</w:t>
      </w:r>
      <w:r>
        <w:rPr>
          <w:rFonts w:hint="eastAsia"/>
        </w:rPr>
        <w:t>之间设</w:t>
      </w:r>
      <w:r>
        <w:rPr>
          <w:rFonts w:hint="eastAsia"/>
        </w:rPr>
        <w:t>16</w:t>
      </w:r>
      <w:r>
        <w:rPr>
          <w:rFonts w:hint="eastAsia"/>
        </w:rPr>
        <w:t>个电极为第三组，基站</w:t>
      </w:r>
      <w:r>
        <w:rPr>
          <w:rFonts w:hint="eastAsia"/>
        </w:rPr>
        <w:t>3</w:t>
      </w:r>
      <w:r>
        <w:rPr>
          <w:rFonts w:hint="eastAsia"/>
        </w:rPr>
        <w:t>指向掘进方向设</w:t>
      </w:r>
      <w:r>
        <w:rPr>
          <w:rFonts w:hint="eastAsia"/>
        </w:rPr>
        <w:t>8</w:t>
      </w:r>
      <w:r>
        <w:rPr>
          <w:rFonts w:hint="eastAsia"/>
        </w:rPr>
        <w:t>个电极为第四组；</w:t>
      </w:r>
    </w:p>
    <w:p w14:paraId="33D4F9A4" w14:textId="77777777" w:rsidR="008B1344" w:rsidRDefault="008B1344">
      <w:pPr>
        <w:ind w:firstLine="480"/>
        <w:rPr>
          <w:rFonts w:hint="eastAsia"/>
          <w:szCs w:val="24"/>
        </w:rPr>
      </w:pPr>
      <w:r>
        <w:rPr>
          <w:rFonts w:hint="eastAsia"/>
        </w:rPr>
        <w:t>轮流将每个电极作为供电电极</w:t>
      </w:r>
      <w:r>
        <w:rPr>
          <w:rFonts w:hint="eastAsia"/>
        </w:rPr>
        <w:t>A</w:t>
      </w:r>
      <w:r>
        <w:rPr>
          <w:rFonts w:hint="eastAsia"/>
        </w:rPr>
        <w:t>，其他电极作为接收电极</w:t>
      </w:r>
      <w:r>
        <w:rPr>
          <w:rFonts w:hint="eastAsia"/>
        </w:rPr>
        <w:t>M</w:t>
      </w:r>
      <w:r>
        <w:rPr>
          <w:rFonts w:hint="eastAsia"/>
        </w:rPr>
        <w:t>、</w:t>
      </w:r>
      <w:r>
        <w:rPr>
          <w:rFonts w:hint="eastAsia"/>
        </w:rPr>
        <w:t>N</w:t>
      </w:r>
      <w:r>
        <w:rPr>
          <w:rFonts w:hint="eastAsia"/>
        </w:rPr>
        <w:t>，不同的</w:t>
      </w:r>
      <w:r>
        <w:rPr>
          <w:rFonts w:hint="eastAsia"/>
        </w:rPr>
        <w:t>A</w:t>
      </w:r>
      <w:r>
        <w:rPr>
          <w:rFonts w:hint="eastAsia"/>
        </w:rPr>
        <w:t>、</w:t>
      </w:r>
      <w:r>
        <w:rPr>
          <w:rFonts w:hint="eastAsia"/>
        </w:rPr>
        <w:t>M</w:t>
      </w:r>
      <w:r>
        <w:rPr>
          <w:rFonts w:hint="eastAsia"/>
        </w:rPr>
        <w:t>、</w:t>
      </w:r>
      <w:r>
        <w:rPr>
          <w:rFonts w:hint="eastAsia"/>
        </w:rPr>
        <w:t>N</w:t>
      </w:r>
      <w:r>
        <w:rPr>
          <w:rFonts w:hint="eastAsia"/>
        </w:rPr>
        <w:t>电位数据组合计算得到的岩层等效电阻率</w:t>
      </w:r>
      <w:r>
        <w:rPr>
          <w:rFonts w:hint="eastAsia"/>
        </w:rPr>
        <w:t>X</w:t>
      </w:r>
      <w:r>
        <w:rPr>
          <w:rFonts w:hint="eastAsia"/>
          <w:vertAlign w:val="subscript"/>
        </w:rPr>
        <w:t>i</w:t>
      </w:r>
      <w:r>
        <w:rPr>
          <w:rFonts w:hint="eastAsia"/>
        </w:rPr>
        <w:t>：</w:t>
      </w:r>
    </w:p>
    <w:p w14:paraId="0C79EABD" w14:textId="77777777" w:rsidR="008B1344" w:rsidRDefault="008B1344">
      <w:pPr>
        <w:pStyle w:val="a9"/>
        <w:ind w:left="480" w:firstLineChars="0" w:firstLine="0"/>
        <w:jc w:val="right"/>
        <w:rPr>
          <w:rFonts w:hint="eastAsia"/>
          <w:szCs w:val="24"/>
        </w:rPr>
      </w:pPr>
      <w:r>
        <w:rPr>
          <w:rFonts w:ascii="宋体" w:hAnsi="宋体"/>
        </w:rPr>
        <w:pict w14:anchorId="02EEA3CA">
          <v:shape id="图片 33" o:spid="_x0000_i1054" type="#_x0000_t75" style="width:66.55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fareas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fareast&quot;/&gt;&lt;w:sz w:val=&quot;21&quot;/&gt;&lt;/w:rPr&gt;&lt;m:t&gt;i&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hint=&quot;default&quot;/&gt;&lt;w:sz w:val=&quot;21&quot;/&gt;&lt;w:sz-cs w:val=&quot;21&quot;/&gt;&lt;/w:rPr&gt;&lt;m:t&gt;=&lt;/m:t&gt;&lt;/m:r&gt;&lt;m:f&gt;&lt;m:fPr&gt;&lt;m:ctrlPr&gt;&lt;w:rPr&gt;&lt;w:rFonts w:ascii=&quot;Cambria Math&quot; w:h-ansi=&quot;Cambria Math&quot; w:hint=&quot;default&quot;/&gt;&lt;w:i/&gt;&lt;w:sz w:val=&quot;21&quot;/&gt;&lt;/w:rPr&gt;&lt;/m:ctrlPr&gt;&lt;/m:fPr&gt;&lt;m:num&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螖U&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M&lt;/m:t&gt;&lt;/m:r&gt;&lt;m:r&gt;&lt;m:rPr&gt;&lt;m:scr m:val=&quot;roman&quot;/&gt;&lt;/m:rPr&gt;&lt;w:rPr&gt;&lt;w:rFonts w:ascii=&quot;Cambria Math&quot; w:h-ansi=&quot;Cambria Math&quot; w:fareast=&quot;绛夌嚎&quot; w:hint=&quot;fareast&quot;/&gt;&lt;w:sz w:val=&quot;21&quot;/&gt;&lt;w:sz-cs w:val=&quot;hin21&quot;/&gt;&lt;/w:rPr&gt;&lt;m:t&gt;N&lt;/m:t&gt;&lt;/m:r&gt;&lt;m:ctrlPr&gt;&lt;w:rPr&gt;&lt;w:rFonts w:ascii=&quot;Cambria Math&quot; w:h-ansi=&quot;Cambria Math&quot; w:hint=&quot;default&quot;/&gt;&lt;w:i/&gt;&lt;w:sz w:val=&quot;21&quot;/&gt;&lt;/w:rPr&gt;&lt;/m:ctrlPr&gt;&lt;/m:sub&gt;&lt;/m:sSub&gt;&lt;m:ctrlPr&gt;&lt;w:rPr&gt;&lt;w:rFonts w:ascii=&quot;Cambria Math&quot; w:h-ansi=&quot;Cambria Math&quot; w:hint=&quot;default&quot;/&gt;&lt;w:i/&gt;&lt;w:sz w:val=&quot;21&quot;/&gt;&lt;/w:rPr&gt;&lt;/m:ctrlPr&gt;&lt;/m:num&gt;&lt;m:den&gt;&lt;m:r&gt;&lt;m:rPr&gt;&lt;m:scr m:val=&quot;roman&quot;/&gt;&lt;/m:rPr&gt;&lt;w:rPr&gt;&lt;w:rFonts w:ascii=&quot;Cambria Math&quot; w:h-ansi=&quot;Cambria Math&quot; w:hint=&quot;default&quot;/&gt;&lt;w:sz w:val=&quot;21&quot;/&gt;&lt;w:sz-cs w:val=&quot;21&quot;/&gt;&lt;/w:rPr&gt;&lt;m:t&gt;I&lt;/m:t&gt;&lt;/m:r&gt;&lt;m:ctrlPr&gt;&lt;w:rPr&gt;&lt;w:rFonts w:ascii=&quot;Cambria Math&quot; w:h-ansi=&quot;Cambria Math&quot; w:hint=&quot;default&quot;/&gt;&lt;w:i/&gt;&lt;w:sz w:val=&quot;21&quot;/&gt;&lt;/w:rPr&gt;&lt;/m:ctrlPr&gt;&lt;/m:den&gt;&lt;/m:f&gt;&lt;/m:oMath&gt;&lt;/m:oMathPara&gt;&lt;/w:p&gt;&lt;/wx:sect&gt;&lt;/w:body&gt;&lt;/w:wordDocument">
            <v:fill o:detectmouseclick="t"/>
            <v:imagedata r:id="rId28" o:title=""/>
            <o:lock v:ext="edit" aspectratio="f"/>
          </v:shape>
        </w:pict>
      </w:r>
      <w:r>
        <w:rPr>
          <w:rFonts w:ascii="宋体" w:hAnsi="宋体"/>
        </w:rPr>
        <w:t xml:space="preserve">                                 </w:t>
      </w:r>
      <w:r>
        <w:rPr>
          <w:rFonts w:ascii="宋体" w:hAnsi="宋体" w:hint="eastAsia"/>
        </w:rPr>
        <w:t>（</w:t>
      </w:r>
      <w:r>
        <w:rPr>
          <w:rFonts w:ascii="宋体" w:hAnsi="宋体"/>
        </w:rPr>
        <w:t>1</w:t>
      </w:r>
      <w:r>
        <w:rPr>
          <w:rFonts w:ascii="宋体" w:hAnsi="宋体" w:hint="eastAsia"/>
        </w:rPr>
        <w:t>）</w:t>
      </w:r>
    </w:p>
    <w:p w14:paraId="3C2F0630" w14:textId="77777777" w:rsidR="008B1344" w:rsidRDefault="008B1344">
      <w:pPr>
        <w:ind w:firstLine="480"/>
      </w:pPr>
      <w:r>
        <w:t>本实施例中，</w:t>
      </w:r>
      <w:r>
        <w:rPr>
          <w:rFonts w:hint="eastAsia"/>
        </w:rPr>
        <w:t>每一层电阻率分布</w:t>
      </w:r>
      <w:r>
        <w:t>Y</w:t>
      </w:r>
      <w:r>
        <w:rPr>
          <w:vertAlign w:val="subscript"/>
        </w:rPr>
        <w:t>j</w:t>
      </w:r>
      <w:r>
        <w:rPr>
          <w:rFonts w:hint="eastAsia"/>
        </w:rPr>
        <w:t>由不同电极电位数据计算得到的电阻率值</w:t>
      </w:r>
      <w:r>
        <w:t>X</w:t>
      </w:r>
      <w:r>
        <w:rPr>
          <w:vertAlign w:val="subscript"/>
        </w:rPr>
        <w:t>jk</w:t>
      </w:r>
      <w:r>
        <w:rPr>
          <w:rFonts w:hint="eastAsia"/>
        </w:rPr>
        <w:t>组成：</w:t>
      </w:r>
    </w:p>
    <w:p w14:paraId="730D3BBF" w14:textId="77777777" w:rsidR="008B1344" w:rsidRDefault="008B1344">
      <w:pPr>
        <w:ind w:firstLineChars="0" w:firstLine="0"/>
        <w:jc w:val="right"/>
        <w:rPr>
          <w:szCs w:val="24"/>
        </w:rPr>
      </w:pPr>
      <w:r>
        <w:rPr>
          <w:rFonts w:ascii="宋体" w:hAnsi="宋体"/>
        </w:rPr>
        <w:pict w14:anchorId="180E1CAE">
          <v:shape id="图片 34" o:spid="_x0000_i1055" type="#_x0000_t75" style="width:116.85pt;height:24.4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fareast&quot;/&gt;&lt;w:sz w:val=&quot;21&quot;/&gt;&lt;/w:rPr&gt;&lt;m:t&gt;Y&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j&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1&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2&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 &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3&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vertAlign w:val=&quot;subscript&quot;/&gt;&lt;/w:rPr&gt;&lt;m:t&gt;,&lt;/m:t&gt;&lt;/m:r&gt;&lt;m:r&gt;&lt;m:rPr&gt;&lt;m:scr m:val=&quot;roman&quot;/&gt;&lt;/m:rPr&gt;&lt;w:rPr&gt;&lt;w:rFonts w:ascii=&quot;Cambria Math&quot; w:h-ansi=&quot;Cambria Math&quot; w:cs=&quot;Times New Roman&quot; w:hint=&quot;default&quot;/&gt;&lt;/w:rPr&gt;&lt;m:t&gt;鈥?/m:t&gt;&lt;/m:r&gt;&lt;m:r&gt;&lt;m:rPr&gt;&lt;m:scr m:val=&quot;roman&quot;/&gt;&lt;/m:rPr&gt;&lt;w:rPr&gt;&lt;w:rFonts w:ascii=&quot;Cambria Math&quot; w:h-ansi=&quot;Camb:sria Math&quot; w:cs=&quot;Times New Roman&quot; w:hint=&quot;fareas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hint=&quot;default&quot;/&gt;&lt;w:sz w:val=&quot;21&quot;/&gt;&lt;w:sz-cs w:val=&quot;21&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j&lt;/m:t&gt;&lt;/m:r&gt;&lt;m:r&gt;&lt;m:rPr&gt;&lt;m:scr m:val=&quot;roman&quot;/&gt;&lt;/m:rPr&gt;&lt;w:rPr&gt;&lt;w:rFonts w:ascii=&quot;Cambria Math&quot; w:h-ansi=&quot;Cambria Math&quot; w:hint=&quot;fareast&quot;/&gt;&lt;w:sz w:val=&quot;21&quot;/&gt;&lt;w:sz-cs w:val=&quot;21&quot;/&gt;&lt;/w:rPr&gt;&lt;m:t&gt;k&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oMath&gt;&lt;/m:oMathPara&gt;&lt;/w:p&gt;&lt;/wx:sect&gt;&lt;/w:body&gt;&lt;/w:wordDocument">
            <v:fill o:detectmouseclick="t"/>
            <v:imagedata r:id="rId20" o:title=""/>
            <o:lock v:ext="edit" aspectratio="f"/>
          </v:shape>
        </w:pict>
      </w:r>
      <w:r>
        <w:rPr>
          <w:rFonts w:ascii="宋体" w:hAnsi="宋体"/>
        </w:rPr>
        <w:t xml:space="preserve">                          </w:t>
      </w:r>
      <w:r>
        <w:rPr>
          <w:rFonts w:ascii="宋体" w:hAnsi="宋体" w:hint="eastAsia"/>
        </w:rPr>
        <w:t>（</w:t>
      </w:r>
      <w:r>
        <w:rPr>
          <w:rFonts w:ascii="宋体" w:hAnsi="宋体"/>
        </w:rPr>
        <w:t>2</w:t>
      </w:r>
      <w:r>
        <w:rPr>
          <w:rFonts w:ascii="宋体" w:hAnsi="宋体" w:hint="eastAsia"/>
        </w:rPr>
        <w:t>）</w:t>
      </w:r>
    </w:p>
    <w:p w14:paraId="5DBA0632" w14:textId="77777777" w:rsidR="008B1344" w:rsidRDefault="008B1344">
      <w:pPr>
        <w:ind w:firstLine="480"/>
      </w:pPr>
      <w:r>
        <w:rPr>
          <w:rFonts w:hint="eastAsia"/>
        </w:rPr>
        <w:t>测线水平布置电极间距为</w:t>
      </w:r>
      <w:r>
        <w:t>1.5m</w:t>
      </w:r>
      <w:r>
        <w:rPr>
          <w:rFonts w:hint="eastAsia"/>
        </w:rPr>
        <w:t>，故将底板岩层分为等</w:t>
      </w:r>
      <w:r>
        <w:t>1.5m</w:t>
      </w:r>
      <w:r>
        <w:rPr>
          <w:rFonts w:hint="eastAsia"/>
        </w:rPr>
        <w:t>间距层，则该区域底板岩层由五层构成，每一层电阻率分布</w:t>
      </w:r>
      <w:r>
        <w:t>Y</w:t>
      </w:r>
      <w:r>
        <w:rPr>
          <w:vertAlign w:val="subscript"/>
        </w:rPr>
        <w:t>j</w:t>
      </w:r>
      <w:r>
        <w:rPr>
          <w:rFonts w:hint="eastAsia"/>
        </w:rPr>
        <w:t>由单点电极采集的电阻率值</w:t>
      </w:r>
      <w:r>
        <w:t>X</w:t>
      </w:r>
      <w:r>
        <w:rPr>
          <w:vertAlign w:val="subscript"/>
        </w:rPr>
        <w:t>j</w:t>
      </w:r>
      <w:r>
        <w:rPr>
          <w:rFonts w:hint="eastAsia"/>
          <w:vertAlign w:val="subscript"/>
        </w:rPr>
        <w:t>k</w:t>
      </w:r>
      <w:r>
        <w:rPr>
          <w:rFonts w:hint="eastAsia"/>
        </w:rPr>
        <w:t>组成如图</w:t>
      </w:r>
      <w:r>
        <w:t>3</w:t>
      </w:r>
      <w:r>
        <w:rPr>
          <w:rFonts w:hint="eastAsia"/>
        </w:rPr>
        <w:t>所示。</w:t>
      </w:r>
    </w:p>
    <w:p w14:paraId="448C9716" w14:textId="77777777" w:rsidR="008B1344" w:rsidRDefault="008B1344">
      <w:pPr>
        <w:ind w:firstLine="480"/>
      </w:pPr>
      <w:r>
        <w:t>本实施例中，判别底板岩层</w:t>
      </w:r>
      <w:r>
        <w:rPr>
          <w:rFonts w:hint="eastAsia"/>
        </w:rPr>
        <w:t>电法变异系数</w:t>
      </w:r>
      <w:r>
        <w:t>的数学模型</w:t>
      </w:r>
      <w:r>
        <w:t>Δ</w:t>
      </w:r>
      <w:r>
        <w:rPr>
          <w:rFonts w:hint="eastAsia"/>
        </w:rPr>
        <w:t>V</w:t>
      </w:r>
      <w:r>
        <w:rPr>
          <w:rFonts w:hint="eastAsia"/>
          <w:vertAlign w:val="subscript"/>
        </w:rPr>
        <w:t>j</w:t>
      </w:r>
      <w:r>
        <w:t>公式为：</w:t>
      </w:r>
    </w:p>
    <w:p w14:paraId="608D088C" w14:textId="77777777" w:rsidR="008B1344" w:rsidRDefault="008B1344">
      <w:pPr>
        <w:ind w:firstLine="480"/>
        <w:jc w:val="right"/>
        <w:rPr>
          <w:rFonts w:ascii="宋体" w:hAnsi="宋体"/>
        </w:rPr>
      </w:pPr>
      <w:r>
        <w:rPr>
          <w:rFonts w:ascii="宋体" w:hAnsi="宋体"/>
        </w:rPr>
        <w:pict w14:anchorId="706EFDB3">
          <v:shape id="图片 35" o:spid="_x0000_i1056" type="#_x0000_t75" style="width:193.6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ty m:val=&quot;p&quot;/&gt;&lt;m:scr m:val=&quot;roman&quot;/&gt;&lt;/m:rPr&gt;&lt;w:rPr&gt;&lt;w:rFonts w:ascii=&quot;Cambria Math&quot; w:h-ansi=&quot;Cambria Math&quot; w:cs=&quot;Times New Roman&quot; w:hint=&quot;default&quot;/&gt;&lt;/w:rPr&gt;&lt;m:t&gt;螖&lt;/m:t&gt;&lt;/m:r&gt;&lt;m:sSub&gt;&lt;m:sSubPr&gt;&lt;m:ctrlPr&gt;&lt;w:rPr&gt;&lt;w:rFonts w:ascii=&quot;Cambria Math&quot; w:h-anrsi=&quot;Cambria Math&quot; w:hint=&quot;default&quot;/&gt;&lt;w:i/&gt;&lt;/w:rPr&gt;&lt;/m:ctrlPr&gt;&lt;/m:sSubPr&gt;&lt;m:e&gt;&lt;m:r&gt;&lt;m:rPr&gt;&lt;m:scr m:val=&quot;roman&quot;/&gt;&lt;/m:rPr&gt;&lt;w:rPr&gt;&lt;w:rFonts w:ascii=&quot;Cambria Math&quot; w:h-ansi=&quot;Cambria Math&quot; w:hint=&quot;default&quot;/&gt;&lt;/w:rPr&gt;&lt;m:t&gt;V&lt;/m:t&gt;&lt;/m:r&gt;&lt;m:ctrlPr&gt;&lt;w:rPr&gt;&lt;w:rFonts w:ascii=&quot;Cambria Math&quot; w:h-ansi=&quot;Cambria Math&quot; w:hint=&quot;default&quot;/&gt;&lt;w:i/&gt;&lt;/w:rPr&gt;&lt;/m:ctrlPr&gt;&lt;/m:e&gt;&lt;m:sub&gt;&lt;m:r&gt;&lt;m:rPr&gt;&lt;m:scr m:val=&quot;roman&quot;/&gt;&lt;/m:rPr&gt;&lt;w:rPr&gt;&lt;w:rFonts w:ascii=&quot;Cambria Math&quot; w:h-ansi=&quot;Cambria Math&quot; w:fareast=&quot;绛夌嚎&quot; w:hint=&quot;default&quot;/&gt;&lt;/w:rPr&gt;&lt;ms w:t&gt;j&lt;/m:t&gt;&lt;/m:r&gt;&lt;m:ctrlPr&gt;&lt;w:rPr&gt;&lt;w:rFonts w:ascii=&quot;Cambria Math&quot; w:h-ansi=&quot;Cambria Math&quot; w:hint=&quot;default&quot;/&gt;&lt;w:i/&gt;&lt;/w:rPr&gt;&lt;/m:ctrlPr&gt;&lt;/m:sub&gt;&lt;/m:sSub&gt;&lt;m:r&gt;&lt;m:rPr&gt;&lt;m:sty m:val=&quot;p&quot;/&gt;&lt;m:scr m:val=&quot;roman&quot;/&gt;&lt;/m:rPr&gt;&lt;w:rPr&gt;&lt;w:rFonts w:ascii=&quot;Cambria Math&quot; w:h-ansi=&quot;Cambria Math&quot; w:hint=&quot;default&quot;/&gt;&lt;/w:rPr&gt;&lt;m:t&gt;=&lt;/m:t&gt;&lt;/m:r&gt;&lt;m:f&gt;&lt;m:fPr&gt;&lt;m:ctrlPr&gt;&lt;w:rPr&gt;&lt;w:rFonts w:ascii=&quot;Cambria Math&quot; w:h-ansi=&quot;Cambria Math&quot; w:hint=&quot;default&quot;/&gt;&lt;/w:rPr&gt;&lt;/m:ctrlPr&gt;&lt;/m:fPr&gt;&lt;m:num&gt;&lt;m:nary&gt;&lt;m:naryPr&gt;&lt;m:chr m:val=&quot;鈭?/&gt;&lt;m:limLoc m:val=-a&quot;undOvr&quot;/&gt;&lt;m:ctrlPr&gt;&lt;w:rPr&gt;&lt;w:rFonts w:ascii=&quot;Cambria Math&quot; w:h-ansi=&quot;Cambria Math&quot; w:hint=&quot;default&quot;/&gt;&lt;/w:rPr&gt;&lt;/m:ctrlPr&gt;&lt;/m:naryPr&gt;&lt;m:sub&gt;&lt;m:r&gt;&lt;m:rPr&gt;&lt;m:scr m:val=&quot;roman&quot;/&gt;&lt;/m:rPr&gt;&lt;w:rPr&gt;&lt;w:rFonts w:ascii=&quot;Cambria Math&quot; w:h-ansi=&quot;Cambria Math&quot; w:fareast=&quot;绛夌嚎&quot; w:hint=&quot;fareast&quot;/&gt;&lt;/w:rPr&gt;&lt;m:t&gt;m&lt;/m:t&gt;&lt;/m:r&gt;&lt;m:r&gt;&lt;m:rPr&gt;&lt;m:scr m:val=&quot;roman&quot;/&gt;&lt;/m:rPr&gt;&lt;w:rPr&gt;&lt;w:rFonts w:ascii=&quot;Cambria Math&quot; w:h-ansi=&quot;Cambria Math&quot; w:hint=&quot;default&quot;/&gt;&lt;/w:rPr&gt;&lt;m:t&gt;=1&lt;/m:t&gt;&lt;/m:r&gt;&lt;m:ctrlPr&gt;&lt;w:rPr&gt;&lt;w:rFonts w:ascii=&quot;Cambria Math&quot; wst=:h-ansi=&quot;Cambria Math&quot; w:hint=&quot;default&quot;/&gt;&lt;/w:rPr&gt;&lt;/m:ctrlPr&gt;&lt;/m:sub&gt;&lt;m:sup&gt;&lt;m:r&gt;&lt;m:rPr&gt;&lt;m:scr m:val=&quot;roman&quot;/&gt;&lt;/m:rPr&gt;&lt;w:rPr&gt;&lt;w:rFonts w:ascii=&quot;Cambria Math&quot; w:h-ansi=&quot;Cambria Math&quot; w:hint=&quot;default&quot;/&gt;&lt;/w:rPr&gt;&lt;m:t&gt;k&lt;/m:t&gt;&lt;/m:r&gt;&lt;m:ctrlPr&gt;&lt;w:rPr&gt;&lt;w:rFonts w:ascii=&quot;Cambria Math&quot; w:h-ansi=&quot;Cambria Math&quot; w:hint=&quot;default&quot;/&gt;&lt;/w:rPr&gt;&lt;/m:ctrlPr&gt;&lt;/m:sup&gt;&lt;m:e&gt;&lt;m:nary&gt;&lt;m:naryPr&gt;&lt;m:chr m:val=&quot;鈭?/&gt;&lt;m:limLoc m:val=&quot;subSup&quot;/&gt;&lt;m:supHide m:val=&quot;1&quot;/&gt;&lt;m:ctrlPr&gt;&lt;w:rPr&gt;&lt;w:rFonts w:ascii=&quot;Cambria Math&quot; w:h-ansi=&quot;Cambria Math&quot; w:a:hint=&quot;default&quot;/&gt;&lt;w:i/&gt;&lt;/w:rPr&gt;&lt;/m:ctrlPr&gt;&lt;/m:naryPr&gt;&lt;m:sub&gt;&lt;m:r&gt;&lt;m:rPr&gt;&lt;m:scr m:val=&quot;roman&quot;/&gt;&lt;/m:rPr&gt;&lt;w:rPr&gt;&lt;w:rFonts w:ascii=&quot;Cambria Math&quot; w:h-ansi=&quot;Cambria Math&quot; w:fareast=&quot;绛夌嚎&quot; w:hint=&quot;fareast&quot;/&gt;&lt;/w:rPr&gt;&lt;m:t&gt;n&lt;/m:t&gt;&lt;/m:r&gt;&lt;m:ctrlPr&gt;&lt;w:rPr&gt;&lt;w:rFontsw:a w:ascii=&quot;Cambria Math&quot; w:h-ansi=&quot;Cambria Math&quot; w:hint=&quot;default&quot;/&gt;&lt;w:i/&gt;&lt;/w:rPr&gt;&lt;/m:ctrlPr&gt;&lt;/m:sub&gt;&lt;m:sup&gt;&lt;m:ctrlPr&gt;&lt;w:rPr&gt;&lt;w:rFonts w:ascii=&quot;Cambria Math&quot; w:h-ansi=&quot;Cambria Math&quot; w:hint=&quot;default&quot;/&gt;&lt;w:i/&gt;&lt;/w:rPr&gt;&lt;/m:ctrlPr&gt;&lt;/m:sup&gt;&lt;m:e&gt;&lt;m:f&gt;&lt;m:fPr&gt;&lt;m:ctrlPr&gt;&lt;w:rPr&gt;&lt;w:rFonts w:ascii=&quot;Cambria Math&quot; w:h-ansi=&quot;Cambria Math&quot; w:hint=&quot;default&quot;/&gt;&lt;/w:rPr&gt;&lt;/m:ctrlPr&gt;&lt;/m:fPr&gt;&lt;m:num&gt;&lt;m:sSub&gt;&lt;m:sSubPr&gt;&lt;m:ctrlPr&gt;&lt;w:rPr&gt;&lt;w:rFonts w:ascii=&quot;Cambria Math&quot; w:h-ansi=&quot;Cambria Math&quot; w:hint=&quot;default&quot;/&gt;&lt;/w:rPr&gt;&lt;/m:ctrlPr&gt;&lt;/m:sSubPr&gt;&lt;m:e&gt;&lt;m:r&gt;&lt;m:rPr&gt;&lt;m:scr m:val=&quot;roman&quot;/&gt;&lt;/m:rPr&gt;&lt;w:rPr&gt;&lt;w:rFonts w:ascii=&quot;Cambria Math&quot; w:h-ansi=&quot;Cambria Math&quot; w:hint=&quot;default&quot;/&gt;&lt;/w:rPr&gt;&lt;m:t&gt;X&lt;/m:t&gt;&lt;/m:r&gt;&lt;m:ctrlPr&gt;&lt;w:rPr&gt;&lt;w:rFonts w:ascii=&quot;Cambria Math&quot; w:h-ansi=&quot;Cambria Math&quot; w:hint=&quot;default&quot;/&gt;&lt;/w:rPr&gt;&lt;/m:ctrlPr&gt;&lt;/m:e&gt;&lt;m:sub&gt;&lt;m:r&gt;&lt;m:rPr&gt;&lt;m:scr m:val=&quot;roman&quot;/&gt;&lt;/m:rPr&gt;&lt;w:rPr&gt;&lt;w:rFonts w:ascii=&quot;Cambria Math&quot; w:h-ansi=&quot;Cambria Math&quot; w:fareast=&quot;绛夌嚎&quot; w:hint=&quot;default&quot;/&gt;&lt;/w:rPr&gt;&lt;m:t&gt;j&lt;/m:t&gt;&lt;/m:r&gt;&lt;m:r&gt;&lt;m:rPr&gt;&lt;m:scr m:val=&quot;roman&quot;/&gt;&lt;/m:rPr&gt;&lt;w:rPr&gt;&lt;w:rFonts/w: w:ascii=&quot;Cambria Math&quot; w:h-ansi=&quot;Cambria Math&quot; w:fareast=&quot;绛夌嚎&quot; w:hint=&quot;fareast&quot;/&gt;&lt;/w:rPr&gt;&lt;m:t&gt;m&lt;/m:t&gt;&lt;/m:r&gt;&lt;m:ctrlPr&gt;&lt;w:rPr&gt;&lt;w:rFonts w:ascii=&quot;Cambria Math&quot; w:h-ansi=&quot;Cambria Math&quot; w:hint=&quot;default&quot;/&gt;&lt;/w:rPr&gt;&lt;/m:ctrlPr&gt;&lt;/m:sub&gt;&lt;/m:sSub&gt;&lt;m:r&gt;&lt;m:rPr&gt;&lt;m:s/w:ty m:val=&quot;p&quot;/&gt;&lt;m:scr m:val=&quot;roman&quot;/&gt;&lt;/m:rPr&gt;&lt;w:rPr&gt;&lt;w:rFonts w:ascii=&quot;Cambria Math&quot; w:h-ansi=&quot;Cambria Math&quot; w:hint=&quot;default&quot;/&gt;&lt;/w:rPr&gt;&lt;m:t&gt;鈭?/m:t&gt;&lt;/m:r&gt;&lt;m:sSub&gt;&lt;m:sSubPr&gt;&lt;m:ctrlPr&gt;&lt;w:rPr&gt;&lt;w:rFonts w:ascii=&quot;Cambria Math&quot; w:h-ansi=&quot;Cambria Math&quot; w:hint=&quot;dw:efault&quot;/&gt;&lt;/w:rPr&gt;&lt;/m:ctrlPr&gt;&lt;/m:sSubPr&gt;&lt;m:e&gt;&lt;m:r&gt;&lt;m:rPr&gt;&lt;m:scr m:val=&quot;roman&quot;/&gt;&lt;/m:rPr&gt;&lt;w:rPr&gt;&lt;w:rFonts w:ascii=&quot;Cambria Math&quot; w:h-ansi=&quot;Cambria Math&quot; w:hint=&quot;default&quot;/&gt;&lt;/w:rPr&gt;&lt;m:t&gt;X&lt;/m:t&gt;&lt;/m:r&gt;&lt;m:ctrlPr&gt;&lt;w:rPr&gt;&lt;w:rFonts w:ascii=&quot;Cambria Math&quot; w:h-ansi=&quot;Cambria Math&quot; w:hint=&quot;default&quot;/&gt;&lt;/w:rPr&gt;&lt;/m:ctrlPr&gt;&lt;/m:e&gt;&lt;m:sub&gt;&lt;m:r&gt;&lt;m:rPr&gt;&lt;m:scr m:val=&quot;roman&quot;/&gt;&lt;/m:rPr&gt;&lt;w:rPr&gt;&lt;w:rFonts w:ascii=&quot;Cambria Math&quot; w:h-ansi=&quot;Cambria Math&quot; w:fareast=&quot;绛夌嚎&quot; w:hint=&quot;default&quot;/&gt;&lt;/w:rPr&gt;&lt;m:t&gt;j&lt;/m:t&gt;&lt;/m:r&gt;&lt;m:r&gt;&lt;m:rPr&gt;&lt;m:scr m:va=&quot;Cl=&quot;roman&quot;/&gt;&lt;/m:rPr&gt;&lt;w:rPr&gt;&lt;w:rFonts w:ascii=&quot;Cambria Math&quot; w:h-ansi=&quot;Cambria Math&quot; w:hint=&quot;default&quot;/&gt;&lt;/w:rPr&gt;&lt;m:t&gt;n&lt;/m:t&gt;&lt;/m:r&gt;&lt;m:ctrlPr&gt;&lt;w:rPr&gt;&lt;w:rFonts w:ascii=&quot;Cambria Math&quot; w:h-ansi=&quot;Cambria Math&quot; w:hint=&quot;default&quot;/&gt;&lt;/w:rPr&gt;&lt;/m:ctrlPr&gt;&lt;/m:sub&gt;&lt;/m:sSub&gt;&lt;m:ctrlPr&gt;&lt;w:rPr&gt;&lt;w:rFonts w:ascii=&quot;Cambria Math&quot; w:h-ansi=&quot;Cambria Math&quot; w:hint=&quot;default&quot;/&gt;&lt;/w:rPr&gt;&lt;/m:ctrlPr&gt;&lt;/m:num&gt;&lt;m:den&gt;&lt;m:d&gt;&lt;m:dPr&gt;&lt;m:begChr m:val=&quot;|&quot;/&gt;&lt;m:endChr m:val=&quot;|&quot;/&gt;&lt;m:ctrlPr&gt;&lt;w:rPr&gt;&lt;w:rFonts w:ascii=&quot;Cambria Math&quot; w:h-ansi=&quot;Cambria Math&quot; w:hint=&quot;default&quot;/&gt;&lt;/w:rPr&gt;&lt;/m:ctrlPr&gt;&lt;/m:dPr&gt;&lt;m:e&gt;&lt;m:r&gt;&lt;m:rPr&gt;&lt;m:scr m:val=&quot;roman&quot;/&gt;&lt;/m:rPr&gt;&lt;w:rPr&gt;&lt;w:rFonts w:ascii=&quot;Cambria Math&quot; w:h-ansi=&quot;Cambria Math&quot; w:hint=&quot;default&quot;/&gt;&lt;/w:rPr&gt;&lt;m:t&gt;m&lt;/m:t&gt;&lt;/m:r&gt;&lt;m:r&gt;&lt;m:rPr&gt;&lt;m:sty m:val=&quot;p&quot;/&gt;&lt;m:scr m:val=&quot;roman&quot;/&gt;&lt;/m:rPr&gt;&lt;w:rPr&gt;&lt;w:rFonts w:ascii=&quot;Cambria Math&quot; w:h-ansi=&quot;Cambria Math&quot; w:hint=&quot;default&quot;/&gt;&lt;/w:rPr&gt;&lt;m:t&gt;鈭?/m:t&gt;&lt;/m:r&gt;&lt;m:r&gt;&lt;m:rPr&gt;&lt;m:scr m:val=&quot;roman&quot;/&gt;&lt;/m:rPr&gt;&lt;w:rPr&gt;&lt;w:rFonts w:ascii=&quot;Cambria Math&quot; w:h-ansi=&quot;Cambria Math&quot; w:hint=&quot;default&quot;/&gt;&lt;/w:rPr&gt;&lt;m:t&gt;n&lt;/mm::t&gt;&lt;/m:r&gt;&lt;m:ctrlPr&gt;&lt;w:rPr&gt;&lt;w:rFonts w:ascii=&quot;Cambria Math&quot; w:h-ansi=&quot;Cambria Math&quot; w:hint=&quot;default&quot;/&gt;&lt;/w:rPr&gt;&lt;/m:ctrlPr&gt;&lt;/m:e&gt;&lt;/m:d&gt;&lt;m:ctrlPr&gt;&lt;w:rPr&gt;&lt;w:rFonts w:ascii=&quot;Cambria Math&quot; w:h-ansi=&quot;Cambria Math&quot; w:hint=&quot;default&quot;/&gt;&lt;/w:rPr&gt;&lt;/m:ctrlPr&gt;&lt;/m:den&gt;&lt;/m:f&gt;&lt;m:ctrlPr&gt;&lt;w:rPr&gt;&lt;w:rFonts w:ascii=&quot;Cambria Math&quot; w:h-ansi=&quot;Cambria Math&quot; w:hint=&quot;default&quot;/&gt;&lt;w:i/&gt;&lt;/w:rPr&gt;&lt;/m:ctrlPr&gt;&lt;/m:e&gt;&lt;/m:nary&gt;&lt;m:ctrlPr&gt;&lt;w:rPr&gt;&lt;w:rFonts w:ascii=&quot;Cambria Math&quot; w:h-ansi=&quot;Cambria Math&quot; w:hint=&quot;default&quot;/&gt;&lt;/w:rPr&gt;&lt;/m:ctrlPr&gt;&lt;/m:e&gt;&lt;/m:nary&gt;&lt;m:ctrlPr&gt;&lt;w:rPr&gt;&lt;w:rFonts w:ascii=&quot;Cambria Math&quot; w:h-ansi=&quot;Cambria Math&quot; w:hint=&quot;default&quot;/&gt;&lt;/w:rPr&gt;&lt;/m:ctrlPr&gt;&lt;/m:num&gt;&lt;m:den&gt;&lt;m:r&gt;&lt;m:rPr&gt;&lt;m:scr m:val=&quot;roman&quot;/&gt;&lt;/m:rPr&gt;&lt;w:rPr&gt;&lt;w:rFonts w:ascii=&quot;Cambria Math&quot; w:h-ansi=&quot;Cambria Math&quot; w:fareast=&quot;绛夌嚎&quot;/m: w:hint=&quot;default&quot;/&gt;&lt;/w:rPr&gt;&lt;m:t&gt;T&lt;/m:t&gt;&lt;/m:r&gt;&lt;m:ctrlPr&gt;&lt;w:rPr&gt;&lt;w:rFonts w:ascii=&quot;Cambria Math&quot; w:h-ansi=&quot;Cambria Math&quot; w:hint=&quot;default&quot;/&gt;&lt;/w:rPr&gt;&lt;/m:ctrlPr&gt;&lt;/m:den&gt;&lt;/m:f&gt;&lt;m:d&gt;&lt;m:dPr&gt;&lt;m:ctrlPr&gt;&lt;w:rPr&gt;&lt;w:rFonts w:ascii=&quot;Cambria Math&quot; w:h-ansi=&quot;Cambria Math&quot; w:hint=&quot;default&quot;/&gt;&lt;/w:rPr&gt;&lt;/m:ctrlPr&gt;&lt;/m:dPr&gt;&lt;m:e&gt;&lt;m:d&gt;&lt;m:dPr&gt;&lt;m:begChr m:val=&quot;|&quot;/&gt;&lt;m:endChr m:val=&quot;|&quot;/&gt;&lt;m:ctrlPr&gt;&lt;w:rPr&gt;&lt;w:rFonts w:ascii=&quot;Cambria Math&quot; w:h-ansi=&quot;Cambria Math&quot; w:hint=&quot;default&quot;/&gt;&lt;/w:rPr&gt;&lt;/m:ctrlPr&gt;&lt;/m:dPr&gt;&lt;m:e&gt;&lt;m:r&gt;&lt;m:rPr&gt;&lt;m:scr m:val=&quot;roman&quot;/&gt;&lt;/m:rPr&gt;&lt;w:rPr&gt;&lt;w:rFonts w:ascii=&quot;Cambria Math&quot; w:h-ansi=&quot;Cambria Math&quot; w:hint=&quot;default&quot;/&gt;&lt;/w:rPr&gt;&lt;m:t&gt;m&lt;/m:t&gt;&lt;/m:r&gt;&lt;m:r&gt;&lt;m:rPr&gt;&lt;m:sty m:val=&quot;p&quot;/&gt;&lt;m:scr m:val=&quot;roman&quot;/&gt;&lt;/m:rPr&gt;&lt;w:rPr&gt;&lt;w:rFonts w:ascii=&quot;Cambria Math&quot; w:h-ansi=&quot;Cambria Math&quot; w:hint=&quot;default&quot;/&gt;&lt;/w:rPr&gt;&lt;m:t&gt;鈭?/m:t&gt;&lt;/m:r&gt;&lt;m:r&gt;&lt;m:rPr&gt;&lt;m:scr m:val=&quot;roman&quot;/&gt;&lt;/m:rPr&gt;&lt;w:rPr&gt;&lt;w:rFonts w:ascii=&quot;Cambria Math&quot; w:h-ansi=&quot;Cambria Math&quot; w:hint=&quot;default&quot;/&gt;&lt;/w:rPr&gt;&lt;m:t&gt;n&lt;/m:t&gt;&lt;/m:r&gt;&lt;m:ctrlPr&gt;&lt;w:rPr&gt;&lt;w:rFonts w:ascii=&quot;Cambria Math&quot; w:h-ansi=&quot;Cambrit=a Math&quot; w:hint=&quot;default&quot;/&gt;&lt;/w:rPr&gt;&lt;/m:ctrlPr&gt;&lt;/m:e&gt;&lt;/m:d&gt;&lt;m:r&gt;&lt;m:rPr&gt;&lt;m:sty m:val=&quot;p&quot;/&gt;&lt;m:scr m:val=&quot;roman&quot;/&gt;&lt;/m:rPr&gt;&lt;w:rPr&gt;&lt;w:rFonts w:ascii=&quot;Cambria Math&quot; w:h-ansi=&quot;Cambria Math&quot; w:hint=&quot;default&quot;/&gt;&lt;/w:rPr&gt;&lt;m:t&gt;&amp;lt;&lt;/m:t&gt;&lt;/m:r&gt;&lt;m:r&gt;&lt;m:rPr&gt;&lt;m:scr m:val=&quot;roman&quot;/&gt;&lt;/m:rPr&gt;&lt;w:rPr&gt;&lt;w:rFonts w:ascii=&quot;Cambria Math&quot; w:h-ansi=&quot;Cambria Math&quot; w:hint=&quot;default&quot;/&gt;&lt;/w:rPr&gt;&lt;m:t&gt;z&lt;/m:t&gt;&lt;/m:r&gt;&lt;m:ctrlPr&gt;&lt;w:rPr&gt;&lt;w:rFonts w:ascii=&quot;Cambria Math&quot; w:h-ansi=&quot;Cambria Math&quot; w:hint=&quot;default&quot;/&gt;&lt;/w:rPr&gt;&lt;/m:ctrlPr&gt;&lt;/m:e&gt;&lt;/m:d&gt;&lt;/m:oMath&gt;&lt;/m:oMathPara&gt;&lt;/w:p&gt;&lt;/wx:sect&gt;&lt;/w:body&gt;&lt;/w:wordDocument">
            <v:fill o:detectmouseclick="t"/>
            <v:imagedata r:id="rId29" o:title=""/>
            <o:lock v:ext="edit" aspectratio="f"/>
          </v:shape>
        </w:pict>
      </w:r>
      <w:r>
        <w:rPr>
          <w:rFonts w:ascii="宋体" w:hAnsi="宋体"/>
        </w:rPr>
        <w:t xml:space="preserve">                    </w:t>
      </w:r>
      <w:r>
        <w:rPr>
          <w:rFonts w:ascii="宋体" w:hAnsi="宋体" w:hint="eastAsia"/>
        </w:rPr>
        <w:t>（</w:t>
      </w:r>
      <w:r>
        <w:rPr>
          <w:rFonts w:ascii="宋体" w:hAnsi="宋体"/>
        </w:rPr>
        <w:t>3</w:t>
      </w:r>
      <w:r>
        <w:rPr>
          <w:rFonts w:ascii="宋体" w:hAnsi="宋体" w:hint="eastAsia"/>
        </w:rPr>
        <w:t>）</w:t>
      </w:r>
    </w:p>
    <w:p w14:paraId="1D8DCFBC" w14:textId="77777777" w:rsidR="008B1344" w:rsidRDefault="008B1344">
      <w:pPr>
        <w:ind w:firstLine="480"/>
      </w:pPr>
      <w:r>
        <w:t>式中，</w:t>
      </w:r>
      <w:r>
        <w:rPr>
          <w:rFonts w:hint="eastAsia"/>
        </w:rPr>
        <w:t>X</w:t>
      </w:r>
      <w:r>
        <w:rPr>
          <w:vertAlign w:val="subscript"/>
        </w:rPr>
        <w:t>jm</w:t>
      </w:r>
      <w:r>
        <w:t>表示为在</w:t>
      </w:r>
      <w:r>
        <w:rPr>
          <w:rFonts w:hint="eastAsia"/>
        </w:rPr>
        <w:t>j</w:t>
      </w:r>
      <w:r>
        <w:t>组数据中第</w:t>
      </w:r>
      <w:r>
        <w:t>m</w:t>
      </w:r>
      <w:r>
        <w:t>个视电阻率的值，</w:t>
      </w:r>
      <w:r>
        <w:t xml:space="preserve"> </w:t>
      </w:r>
      <w:r>
        <w:rPr>
          <w:rFonts w:hint="eastAsia"/>
        </w:rPr>
        <w:t>X</w:t>
      </w:r>
      <w:r>
        <w:rPr>
          <w:vertAlign w:val="subscript"/>
        </w:rPr>
        <w:t>j</w:t>
      </w:r>
      <w:r>
        <w:rPr>
          <w:rFonts w:hint="eastAsia"/>
          <w:vertAlign w:val="subscript"/>
        </w:rPr>
        <w:t>n</w:t>
      </w:r>
      <w:r>
        <w:t>表示为在</w:t>
      </w:r>
      <w:r>
        <w:rPr>
          <w:rFonts w:hint="eastAsia"/>
        </w:rPr>
        <w:t>j</w:t>
      </w:r>
      <w:r>
        <w:t>组数据中第</w:t>
      </w:r>
      <w:r>
        <w:rPr>
          <w:rFonts w:hint="eastAsia"/>
        </w:rPr>
        <w:t>n</w:t>
      </w:r>
      <w:r>
        <w:t>个视电阻率的值</w:t>
      </w:r>
      <w:r>
        <w:rPr>
          <w:rFonts w:hint="eastAsia"/>
        </w:rPr>
        <w:t>；</w:t>
      </w:r>
      <w:r>
        <w:rPr>
          <w:rFonts w:hint="eastAsia"/>
        </w:rPr>
        <w:t>m</w:t>
      </w:r>
      <w:r>
        <w:t>、</w:t>
      </w:r>
      <w:r>
        <w:t>n</w:t>
      </w:r>
      <w:r>
        <w:t>均表示视电阻率值在坐标轴上的位置，</w:t>
      </w:r>
      <w:r>
        <w:t xml:space="preserve"> |m-n|</w:t>
      </w:r>
      <w:r>
        <w:t>表示</w:t>
      </w:r>
      <w:r>
        <w:t>m</w:t>
      </w:r>
      <w:r>
        <w:t>、</w:t>
      </w:r>
      <w:r>
        <w:t>n</w:t>
      </w:r>
      <w:r>
        <w:t>两点之间的距离</w:t>
      </w:r>
      <w:r>
        <w:rPr>
          <w:rFonts w:hint="eastAsia"/>
        </w:rPr>
        <w:t>；</w:t>
      </w:r>
      <w:r>
        <w:t>Δ</w:t>
      </w:r>
      <w:r>
        <w:rPr>
          <w:rFonts w:hint="eastAsia"/>
        </w:rPr>
        <w:t>V</w:t>
      </w:r>
      <w:r>
        <w:rPr>
          <w:rFonts w:hint="eastAsia"/>
          <w:vertAlign w:val="subscript"/>
        </w:rPr>
        <w:t>j</w:t>
      </w:r>
      <w:r>
        <w:t>表示为在第</w:t>
      </w:r>
      <w:r>
        <w:rPr>
          <w:rFonts w:hint="eastAsia"/>
        </w:rPr>
        <w:t>j</w:t>
      </w:r>
      <w:r>
        <w:t>层水平下</w:t>
      </w:r>
      <w:r>
        <w:rPr>
          <w:rFonts w:hint="eastAsia"/>
        </w:rPr>
        <w:t>底板岩层电法变异系数的大小情况；</w:t>
      </w:r>
      <w:r>
        <w:t>z</w:t>
      </w:r>
      <w:r>
        <w:rPr>
          <w:rFonts w:hint="eastAsia"/>
        </w:rPr>
        <w:t>为集中系数，取最远有效距离网格数的</w:t>
      </w:r>
      <w:r>
        <w:rPr>
          <w:rFonts w:hint="eastAsia"/>
        </w:rPr>
        <w:t>1</w:t>
      </w:r>
      <w:r>
        <w:t>/10</w:t>
      </w:r>
      <w:r>
        <w:rPr>
          <w:rFonts w:hint="eastAsia"/>
        </w:rPr>
        <w:t>；</w:t>
      </w:r>
      <w:r>
        <w:t>T</w:t>
      </w:r>
      <w:r>
        <w:rPr>
          <w:rFonts w:hint="eastAsia"/>
        </w:rPr>
        <w:t>为最大计算次数。</w:t>
      </w:r>
    </w:p>
    <w:p w14:paraId="64670FD9" w14:textId="77777777" w:rsidR="008B1344" w:rsidRDefault="008B1344">
      <w:pPr>
        <w:ind w:firstLine="480"/>
        <w:rPr>
          <w:szCs w:val="24"/>
        </w:rPr>
      </w:pPr>
      <w:r>
        <w:rPr>
          <w:rFonts w:hint="eastAsia"/>
        </w:rPr>
        <w:t>所以以将五层底板电阻率分布</w:t>
      </w:r>
      <w:r>
        <w:t>Y</w:t>
      </w:r>
      <w:r>
        <w:rPr>
          <w:vertAlign w:val="subscript"/>
        </w:rPr>
        <w:t>j</w:t>
      </w:r>
      <w:r>
        <w:rPr>
          <w:rFonts w:hint="eastAsia"/>
        </w:rPr>
        <w:t>分别采用式（</w:t>
      </w:r>
      <w:r>
        <w:rPr>
          <w:rFonts w:hint="eastAsia"/>
        </w:rPr>
        <w:t>3</w:t>
      </w:r>
      <w:r>
        <w:rPr>
          <w:rFonts w:hint="eastAsia"/>
        </w:rPr>
        <w:t>）数学模型计算岩层的电法变异系数，所计算的电法变异系数与岩层底板由近及</w:t>
      </w:r>
      <w:r>
        <w:t>Δ</w:t>
      </w:r>
      <w:r>
        <w:rPr>
          <w:rFonts w:hint="eastAsia"/>
        </w:rPr>
        <w:t>V</w:t>
      </w:r>
      <w:r>
        <w:t>=</w:t>
      </w:r>
      <w:r>
        <w:rPr>
          <w:rFonts w:hint="eastAsia"/>
        </w:rPr>
        <w:t>[</w:t>
      </w:r>
      <w:r>
        <w:t>0.56,0.64,0.51,0.47,0.47]</w:t>
      </w:r>
    </w:p>
    <w:p w14:paraId="60D7ECA5" w14:textId="77777777" w:rsidR="008B1344" w:rsidRDefault="008B1344">
      <w:pPr>
        <w:ind w:firstLine="480"/>
      </w:pPr>
      <w:r>
        <w:t>所述所赋权重值根据与岩层底板距离由近</w:t>
      </w:r>
      <w:r>
        <w:rPr>
          <w:rFonts w:hint="eastAsia"/>
        </w:rPr>
        <w:t>及远</w:t>
      </w:r>
      <w:r>
        <w:t>分别为：</w:t>
      </w:r>
      <w:r>
        <w:rPr>
          <w:rFonts w:hint="eastAsia"/>
        </w:rPr>
        <w:t xml:space="preserve"> </w:t>
      </w:r>
    </w:p>
    <w:p w14:paraId="569E5699" w14:textId="77777777" w:rsidR="008B1344" w:rsidRDefault="008B1344">
      <w:pPr>
        <w:ind w:firstLineChars="0" w:firstLine="0"/>
        <w:jc w:val="right"/>
      </w:pPr>
      <w:r>
        <w:rPr>
          <w:rFonts w:ascii="宋体" w:hAnsi="宋体"/>
        </w:rPr>
        <w:pict w14:anchorId="6D07BF99">
          <v:shape id="图片 36" o:spid="_x0000_i1057" type="#_x0000_t75" style="width:291.4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fareast&quot;/&gt;&lt;/w:rPr&gt;&lt;m:t&gt;W&lt;/m:t&gt;&lt;/m:r&gt;&lt;m:r&gt;&lt;m:rPr&gt;&lt;m:scr m:val=&quot;roman&quot;/&gt;&lt;/m:rPr&gt;&lt;w:rPr&gt;&lt;w:rFonts w:ascii=&quot;Cambria Math&quot; w:h-ansi=&quot;Cambria Math&quot; w:cs=&quot;Times New Roman&quot; w:hint=&quot;default&quot;/&gt;&lt;/w:rPr&gt;&lt;m:t&gt;锛?/m:t&gt;&lt;/m:r&gt;&lt;m:sSub&gt;&lt;m:sSubPr&gt;&lt;m:ctrlPr&gt;&lt;w:rPr&gt;&lt;w:rFonts w:ascii=&quot;Cambria Math&quot; w:h-ansi=&quot;Cambria Math&quot; w:hint=&quot;default&quot;/&gt;&lt;w:i/&gt;&lt;w:sz w:val=&quot;21&quot;/&gt;&lt;/w:rPr&gt;&lt;/m:ctrlPr&gt;&lt;/m:sSubPr&gt;&lt;m:e&gt;&lt;m:r&quot;C&gt;&lt;m:rPr&gt;&lt;m:scr m:val=&quot;roman&quot;/&gt;&lt;/m:rPr&gt;&lt;w:rPr&gt;&lt;w:rFonts w:ascii=&quot;Cambria Math&quot; w:h-ansi=&quot;Cambria Math&quot; w:hint=&quot;fareast&quot;/&gt;&lt;w:sz w:val=&quot;21&quot;/&gt;&lt;/w:rPr&gt;&lt;m:t&gt;w&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sz-cs w:val=&quot;21&quot;/&gt;&lt;/w:rPr&gt;&lt;m:t&gt;1&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銆?/m:t&gt;&lt;/m:r&gt;&lt;m:sSub&gt;&lt;m:sSubPr&gt;&lt;m:ctrlPr&gt;&lt;w:rPr&gt;&lt;w:rFonts w:ascii=&quot;Cambria Math&quot; w:h-ansi=&quot;Cambria Math&quot; w:hint=&quot;default&quot;/&gt;&lt;w:i/&gt;&lt;w:sz w:val=&quot;21&quot;/&gt;&lt;/w:rPr&gt;&lt;/m:ctrlPr&gt;&lt;/m:sSubPr&gt;&lt;m:e&gt;&lt;m:r&gt;&lt;m:rPr&gt;&lt;m:scr m:va=&quot;l=&quot;roman&quot;/&gt;&lt;/m:rPr&gt;&lt;w:rPr&gt;&lt;w:rFonts w:ascii=&quot;Cambria Math&quot; w:h-ansi=&quot;Cambria Math&quot; w:hint=&quot;fareast&quot;/&gt;&lt;w:sz w:val=&quot;21&quot;/&gt;&lt;/w:rPr&gt;&lt;m:t&gt;w&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2&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銆佲€︹€︼紝&lt;/m:t&gt;&lt;/m:r&gt;&lt;m:sSub&gt;&lt;m:sSubPr&gt;&lt;m:ctrlPr&gt;&lt;w:rPr&gt;&lt;w:rFonts w:ascii=&quot;Cambria Math&quot; w:h-ansi=&quot;Cambria Math&quot; w:hint=&quot;default&quot;/&gt;&lt;w:i/&gt;&lt;w:sz w:val=&quot;21&quot;/&gt;&lt;/w:rPr&gt;&lt;/m:ctrlPr&gt;&lt;/m:sSubPr&gt;&lt;m:e&gt;&lt;m:r&gt;&lt;m:rPr&gt;&lt;m:scr m:val=&quot;roman&quot;/&gt;&lt;/m:rPr&gt;&lt;w:rPr&gt;&lt;w:rF&lt;/w:ronts w:ascii=&quot;Cambria Math&quot; w:h-ansi=&quot;Cambria Math&quot; w:hint=&quot;fareast&quot;/&gt;&lt;w:sz w:val=&quot;21&quot;/&gt;&lt;/w:rPr&gt;&lt;m:t&gt;w&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j&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锛?&lt;/m:t&gt;&lt;/m:r&gt;&lt;m:d&gt;&lt;mnt:dPr&gt;&lt;m:begChr m:val=&quot;[&quot;/&gt;&lt;m:endChr m:val=&quot;]&quot;/&gt;&lt;m:ctrlPr&gt;&lt;w:rPr&gt;&lt;w:rFonts w:ascii=&quot;Cambria Math&quot; w:h-ansi=&quot;Cambria Math&quot; w:cs=&quot;Times New Roman&quot; w:hint=&quot;default&quot;/&gt;&lt;w:i/&gt;&lt;/w:rPr&gt;&lt;/m:ctrlPr&gt;&lt;/m:dPr&gt;&lt;m:e&gt;&lt;m:f&gt;&lt;m:fPr&gt;&lt;m:ctrlPr&gt;&lt;w:rPr&gt;&lt;w:rFonts w:ascii=&quot;Cambria Math&quot; w:h-ansi=&quot;Cambria Math&quot; w:cs=&quot;Times New Roman&quot; w:hint=&quot;default&quot;/&gt;&lt;w:i/&gt;&lt;/w:rPr&gt;&lt;/m:ctrlPr&gt;&lt;/m:fPr&gt;&lt;m:num&gt;&lt;m:r&gt;&lt;m:rPr&gt;&lt;m:scr m:val=&quot;roman&quot;/&gt;&lt;/m:rPr&gt;&lt;w:rPr&gt;&lt;w:rFonts w:ascii=&quot;Cambria Math&quot; w:h-ansi=&quot;Cambria Math&quot; w:cs=&quot;Times New Roman&quot; w:hint=&quot;default&quot;/&gt;&lt;/w:rPr&gt;&lt;m:t&gt;2脳j&lt;/m:t&gt;&lt;/m:r&gt;&lt;m:ctrlPr&gt;&lt;w:rPr&gt;&lt;w:rFonts w:ascii=&quot;Cambria Math&quot; w:h-ansi=&quot;Cambria Math&quot; w:cs=&quot;Times New Roman&quot; w:hint=&quot;default&quot;/&gt;&lt;w:i/&gt;&lt;/w:rPr&gt;&lt;/m:ctrlPr&gt;&lt;/m:num&gt;&lt;m:den&gt;&lt;m:r&gt;&lt;m:rPr&gt;&lt;m:scr m:val=&quot;roman&quot;/&gt;&lt;/m:rPr&gt;&lt;w:rPr&gt;&lt;w:rFonts w:ascii=l&quot;Cambria Math&quot; w:h-ansi=&quot;Cambria Math&quot; w:cs=&quot;Times New Roman&quot; w:hint=&quot;default&quot;/&gt;&lt;/w:rPr&gt;&lt;m:t&gt;j&lt;/m:t&gt;&lt;/m:r&gt;&lt;m:d&gt;&lt;m:dPr&gt;&lt;m:ctrlPr&gt;&lt;w:rPr&gt;&lt;w:rFonts w:ascii=&quot;Cambria Math&quot; w:h-ansi=&quot;Cambria Math&quot; w:cs=&quot;Times New Roman&quot; w:hint=&quot;default&quot;/&gt;&lt;w:i/&gt;&lt;/w:rPr&gt;&lt;/m:ctrlPr&gt;&lt;/m:dPr&gt;&lt;m:e&gt;&lt;m:r&gt;&lt;m:rPr&gt;&lt;m:scr m:val=&quot;roman&quot;/&gt;&lt;/m:rPr&gt;&lt;w:rPr&gt;&lt;w:rFonts w:ascii=&quot;Cambria Math&quot; w:h-ansi=&quot;Cambria Math&quot; w:cs=&quot;Times New Roman&quot; w:hint=&quot;default&quot;/&gt;&lt;/w:rPr&gt;&lt;m:t&gt;j+1&lt;/m:t&gt;&lt;/m:r&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den&gt;&lt;/m:f&gt;&lt;m:r&gt;&lt;m:rPr&gt;&lt;m:scr m:val=&quot;roman&quot;/&gt;&lt;/m:rPr&gt;&lt;w:rPr&gt;&lt;w:rFonts w:ascii=&quot;Cambria Math&quot; w:h-ansi=&quot;Cambria Math&quot; w:cs=&quot;Times New Roman&quot; w:hint=&quot;default&quot;/&gt;&lt;/w:rPr&gt;&lt;m:t&gt;銆?/m:t&gt;&lt;/m:r&gt;&lt;m:f&gt;&lt;m:fPr&gt;&lt;m:ctrlPr&gt;&lt;w:rPr&gt;&lt;w:rFonts w:ascii=&quot;Cambria Math&quot; w:h-ansi=&quot;Cambria Math&quot; w:cs=&quot;T&gt;&lt;imes New Roman&quot; w:hint=&quot;default&quot;/&gt;&lt;w:i/&gt;&lt;/w:rPr&gt;&lt;/m:ctrlPr&gt;&lt;/m:fPr&gt;&lt;m:num&gt;&lt;m:r&gt;&lt;m:rPr&gt;&lt;m:scr m:val=&quot;roman&quot;/&gt;&lt;/m:rPr&gt;&lt;w:rPr&gt;&lt;w:rFonts w:ascii=&quot;Cambria Math&quot; w:h-ansi=&quot;Cambria Math&quot; w:cs=&quot;Times New Roman&quot; w:hint=&quot;default&quot;/&gt;&lt;/w:rPr&gt;&lt;m:t&gt;2脳(j鈭?)&lt;/m:t&gt;&lt;/m:rT&gt;&lt;&gt;&lt;m:ctrlPr&gt;&lt;w:rPr&gt;&lt;w:rFonts w:ascii=&quot;Cambria Math&quot; w:h-ansi=&quot;Cambria Math&quot; w:cs=&quot;Times New Roman&quot; w:hint=&quot;default&quot;/&gt;&lt;w:i/&gt;&lt;/w:rPr&gt;&lt;/m:ctrlPr&gt;&lt;/m:num&gt;&lt;m:den&gt;&lt;m:r&gt;&lt;m:rPr&gt;&lt;m:scr m:val=&quot;roman&quot;/&gt;&lt;/m:rPr&gt;&lt;w:rPr&gt;&lt;w:rFonts w:ascii=&quot;Cambria Math&quot; w:h-ansi=&quot;Cambria Math&quot; w:cs=&quot;Times New Roman&quot; w:hint=&quot;default&quot;/&gt;&lt;/w:rPr&gt;&lt;m:t&gt;j&lt;/m:t&gt;&lt;/m:r&gt;&lt;m:d&gt;&lt;m:dPr&gt;&lt;m:ctrlPr&gt;&lt;w:rPr&gt;&lt;w:rFonts w:ascii=&quot;Cambria Math&quot; w:h-ansi=&quot;Cambria Math&quot; w:cs=&quot;Times New Roman&quot; w:hint=&quot;default&quot;/&gt;&lt;w:i/&gt;&lt;/w:rPr&gt;&lt;/m:ctrlPr&gt;&lt;/m:dPr&gt;&lt;m:e&gt;&lt;m:r&gt;&lt;m:rPr&gt;&lt;m:scr m:val=&quot;roman&quot;/&gt;&lt;/m:rPr&gt;&lt;w:rPr&gt;&lt;w:rFonts w:ascii=&quot;Cambria Math&quot; w:h-ansi=&quot;Cambria Math&quot; w:cs=&quot;Times New Roman&quot; w:hint=&quot;default&quot;/&gt;&lt;/w:rPr&gt;&lt;m:t&gt;j+1&lt;/m:t&gt;&lt;/m:r&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den&gt;&lt;/m:f&gt;&lt;m:r&gt;&lt;m:rPr&gt;&lt;m:scr m:val=&quot;roman&quot;/&gt;&lt;/m:rPr&gt;&lt;w:rPr&gt;&lt;w:rFonts w:ascii=&quot;Cambria Math&quot; w:h-ansi=&quot;Cambria Math&quot; w:cs=&quot;Times New Roman&quot; w:hint=&quot;default&quot;/&gt;&lt;/w:rPr&gt;&lt;m:t&gt;銆佲€︹€︼紝&lt;/m:t&gt;&lt;/m:r&gt;&lt;m:f&gt;&lt;m:fPr&gt;&lt;m:ctrlPr&gt;&lt;w:rPr&gt;&lt;w:rFonts w:ascii=&quot;Cambria Math&quot; w:h-ansi=&quot;Cambria Math&quot; w:cs=&quot;Times New Roman&quot; w:hint=r&gt;&lt;w:&quot;default&quot;/&gt;&lt;w:i/&gt;&lt;/w:rPr&gt;&lt;/m:ctrlPr&gt;&lt;/m:fPr&gt;&lt;m:num&gt;&lt;m:r&gt;&lt;m:rPr&gt;&lt;m:scr m:val=&quot;roman&quot;/&gt;&lt;/m:rPr&gt;&lt;w:rPr&gt;&lt;w:rFonts w:ascii=&quot;Cambria Math&quot; w:h-ansi=&quot;Cambria Math&quot; w:cs=&quot;Times New Roman&quot; w:hint=&quot;default&quot;/&gt;&lt;/w:rPr&gt;&lt;m:t&gt;2脳1&lt;/m:t&gt;&lt;/m:r&gt;&lt;m:ctrlPr&gt;&lt;w:rPr&gt;&lt;w:rFonts w::ascii=&quot;Cambria Math&quot; w:h-ansi=&quot;Cambria Math&quot; w:cs=&quot;Times New Roman&quot; w:hint=&quot;default&quot;/&gt;&lt;w:i/&gt;&lt;/w:rPr&gt;&lt;/m:ctrlPr&gt;&lt;/m:num&gt;&lt;m:den&gt;&lt;m:r&gt;&lt;m:rPr&gt;&lt;m:scr m:val=&quot;roman&quot;/&gt;&lt;/m:rPr&gt;&lt;w:rPr&gt;&lt;w:rFonts w:ascii=&quot;Cambria Math&quot; w:h-ansi=&quot;Cambria Math&quot; w:cs=&quot;Times New Roman&quot; w:hint=&quot;default&quot;/&gt;&lt;/w:rPr&gt;&lt;m:t&gt;j&lt;/m:t&gt;&lt;/m:r&gt;&lt;m:d&gt;&lt;m:dPr&gt;&lt;m:ctrlPr&gt;&lt;w:rPr&gt;&lt;w:rFonts w:ascii=&quot;Cambria Math&quot; w:h-ansi=&quot;Cambria Math&quot; w:cs=&quot;Times New Roman&quot; w:hint=&quot;default&quot;/&gt;&lt;w:i/&gt;&lt;/w:rPr&gt;&lt;/m:ctrlPr&gt;&lt;/m:dPr&gt;&lt;m:e&gt;&lt;m:r&gt;&lt;m:rPr&gt;&lt;m:scr m:val=&quot;roman&quot;/&gt;&lt;/m:rPr&gt;&lt;w:rPr&gt;&lt;w:rFonts w:ascii=&quot;Cambria Math&quot; w:h-ansi=&quot;Cambria Math&quot; w:cs=&quot;Times New Roman&quot; w:hint=&quot;default&quot;/&gt;&lt;/w:rPr&gt;&lt;m:t&gt;j+1&lt;/m:t&gt;&lt;/m:r&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den&gt;&lt;/m:f&gt;&lt;m:ctrlPr&gt;&lt;w:rPr&gt;&lt;w:rFonts w:ascii=&quot;Cambria Math&quot; w:h-ansi=&quot;Cambria Math&quot; w:cs=&quot;Times New Roman&quot; w:hint=&quot;default&quot;/&gt;&lt;w:i/&gt;&lt;/w:rPr&gt;&lt;/m:ctrlPr&gt;&lt;/m:e&gt;&lt;/m:d&gt;&lt;/m:oMath&gt;&lt;/m:oMathPara&gt;&lt;/w:p&gt;&lt;/wx:sect&gt;&lt;/w:body&gt;&lt;/w:wordDocument">
            <v:fill o:detectmouseclick="t"/>
            <v:imagedata r:id="rId22" o:title=""/>
            <o:lock v:ext="edit" aspectratio="f"/>
          </v:shape>
        </w:pict>
      </w:r>
      <w:r>
        <w:rPr>
          <w:rFonts w:ascii="宋体" w:hAnsi="宋体"/>
        </w:rPr>
        <w:t xml:space="preserve">     </w:t>
      </w:r>
      <w:r>
        <w:rPr>
          <w:rFonts w:ascii="宋体" w:hAnsi="宋体" w:hint="eastAsia"/>
        </w:rPr>
        <w:t>（</w:t>
      </w:r>
      <w:r>
        <w:rPr>
          <w:rFonts w:ascii="宋体" w:hAnsi="宋体"/>
        </w:rPr>
        <w:t>4</w:t>
      </w:r>
      <w:r>
        <w:rPr>
          <w:rFonts w:ascii="宋体" w:hAnsi="宋体" w:hint="eastAsia"/>
        </w:rPr>
        <w:t>）</w:t>
      </w:r>
    </w:p>
    <w:p w14:paraId="136D1190" w14:textId="77777777" w:rsidR="008B1344" w:rsidRDefault="008B1344">
      <w:pPr>
        <w:ind w:firstLine="480"/>
      </w:pPr>
      <w:r>
        <w:t>式中，式中，</w:t>
      </w:r>
      <w:r>
        <w:t xml:space="preserve"> </w:t>
      </w:r>
      <w:r>
        <w:rPr>
          <w:rFonts w:hint="eastAsia"/>
        </w:rPr>
        <w:t>W</w:t>
      </w:r>
      <w:r>
        <w:t>（</w:t>
      </w:r>
      <w:r>
        <w:t>w</w:t>
      </w:r>
      <w:r>
        <w:rPr>
          <w:vertAlign w:val="subscript"/>
        </w:rPr>
        <w:t>1</w:t>
      </w:r>
      <w:r>
        <w:t>、</w:t>
      </w:r>
      <w:r>
        <w:t>w</w:t>
      </w:r>
      <w:r>
        <w:rPr>
          <w:vertAlign w:val="subscript"/>
        </w:rPr>
        <w:t>2</w:t>
      </w:r>
      <w:r>
        <w:t>、</w:t>
      </w:r>
      <w:r>
        <w:t>……</w:t>
      </w:r>
      <w:r>
        <w:t>，</w:t>
      </w:r>
      <w:r>
        <w:rPr>
          <w:rFonts w:hint="eastAsia"/>
        </w:rPr>
        <w:t>w</w:t>
      </w:r>
      <w:r>
        <w:rPr>
          <w:vertAlign w:val="subscript"/>
        </w:rPr>
        <w:t>j</w:t>
      </w:r>
      <w:r>
        <w:t>）表示为与岩层底板不同距离下的权重值大小，并且满足，</w:t>
      </w:r>
      <w:r>
        <w:t>w</w:t>
      </w:r>
      <w:r>
        <w:rPr>
          <w:vertAlign w:val="subscript"/>
        </w:rPr>
        <w:t>1</w:t>
      </w:r>
      <w:r>
        <w:t>+w</w:t>
      </w:r>
      <w:r>
        <w:rPr>
          <w:vertAlign w:val="subscript"/>
        </w:rPr>
        <w:t>2</w:t>
      </w:r>
      <w:r>
        <w:t>+……+w</w:t>
      </w:r>
      <w:r>
        <w:rPr>
          <w:vertAlign w:val="subscript"/>
        </w:rPr>
        <w:t>j</w:t>
      </w:r>
      <w:r>
        <w:t>=1</w:t>
      </w:r>
      <w:r>
        <w:t>。</w:t>
      </w:r>
    </w:p>
    <w:p w14:paraId="5A477CF4" w14:textId="77777777" w:rsidR="008B1344" w:rsidRDefault="008B1344">
      <w:pPr>
        <w:ind w:firstLine="480"/>
      </w:pPr>
      <w:r>
        <w:rPr>
          <w:rFonts w:hint="eastAsia"/>
        </w:rPr>
        <w:t>通过将底板岩层划分为五层，则本实例中由公式（</w:t>
      </w:r>
      <w:r>
        <w:t>4</w:t>
      </w:r>
      <w:r>
        <w:rPr>
          <w:rFonts w:hint="eastAsia"/>
        </w:rPr>
        <w:t>）可得权重</w:t>
      </w:r>
      <w:r>
        <w:rPr>
          <w:rFonts w:hint="eastAsia"/>
        </w:rPr>
        <w:t>W</w:t>
      </w:r>
      <w:r>
        <w:rPr>
          <w:rFonts w:hint="eastAsia"/>
        </w:rPr>
        <w:t>为</w:t>
      </w:r>
      <w:r>
        <w:rPr>
          <w:rFonts w:hint="eastAsia"/>
        </w:rPr>
        <w:t>[</w:t>
      </w:r>
      <w:r>
        <w:t>0.333,0.267,0.2,0.133,0.067]</w:t>
      </w:r>
    </w:p>
    <w:p w14:paraId="03918CF6" w14:textId="4766448E" w:rsidR="008B1344" w:rsidRDefault="008B1344">
      <w:pPr>
        <w:ind w:firstLine="480"/>
      </w:pPr>
      <w:r>
        <w:rPr>
          <w:rFonts w:hint="eastAsia"/>
        </w:rPr>
        <w:t>本实例中该探测区域内的</w:t>
      </w:r>
      <w:ins w:id="38" w:author="Kong Rui" w:date="2023-08-24T09:30:00Z">
        <w:r w:rsidR="00486615">
          <w:rPr>
            <w:rFonts w:hint="eastAsia"/>
          </w:rPr>
          <w:t>岩层</w:t>
        </w:r>
      </w:ins>
      <w:r w:rsidR="00486615">
        <w:rPr>
          <w:rFonts w:hint="eastAsia"/>
        </w:rPr>
        <w:t>电性</w:t>
      </w:r>
      <w:del w:id="39" w:author="Kong Rui" w:date="2023-08-24T09:30:00Z">
        <w:r w:rsidR="00BC05CD">
          <w:rPr>
            <w:rFonts w:hint="eastAsia"/>
          </w:rPr>
          <w:delText>参数值</w:delText>
        </w:r>
      </w:del>
      <w:r>
        <w:rPr>
          <w:rFonts w:hint="eastAsia"/>
        </w:rPr>
        <w:t>D</w:t>
      </w:r>
      <w:r>
        <w:rPr>
          <w:rFonts w:hint="eastAsia"/>
        </w:rPr>
        <w:t>：</w:t>
      </w:r>
    </w:p>
    <w:p w14:paraId="01D97790" w14:textId="77777777" w:rsidR="008B1344" w:rsidRDefault="008B1344">
      <w:pPr>
        <w:ind w:firstLineChars="0" w:firstLine="0"/>
        <w:jc w:val="right"/>
        <w:rPr>
          <w:rFonts w:ascii="宋体" w:hAnsi="宋体"/>
        </w:rPr>
      </w:pPr>
      <w:r>
        <w:rPr>
          <w:rFonts w:ascii="宋体" w:hAnsi="宋体"/>
        </w:rPr>
        <w:pict w14:anchorId="5D4E4F49">
          <v:shape id="图片 37" o:spid="_x0000_i1058" type="#_x0000_t75" style="width:59.1pt;height:24.45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fareast&quot;/&gt;&lt;/w:rPr&gt;&lt;m:t&gt;D&lt;/m:t&gt;&lt;/m:r&gt;&lt;m:r&gt;&lt;m:rPr&gt;&lt;m:scr m:val=&quot;roman&quot;/&gt;&lt;/m:rPr&gt;&lt;w:rPr&gt;&lt;w:rFonts w:ascii=&quot;Cambria Math&quot; w:h-ansi=&quot;Cambria Math&quot; w:cs=&quot;Times New Roman&quot; w:hint=&quot;default&quot;/&gt;&lt;/w:rPr&gt;&lt;m:t&gt;=&lt;/m:t&gt;&lt;/m:r&gt;&lt;m:r&gt;&lt;m:rPr&gt;&lt;m:scr m:val=&quot;roman&quot;/&gt;&lt;/m:rPr&gt;&lt;w:rPr&gt;&lt;w:rFonts w:ascii=&quot;Cambria Math&quot; w:h-ansi=&quot;Cambria Math&quot; w:cs=&quot;Times New Roman&quot; w:hint=&quot;fareast&quot;/&gt;&lt;/w:rPr&gt;&lt;m:t&gt;W路&lt;/m:t&gt;&lt;/m:r&gt;C&lt;m:r&gt;&lt;m:rPr&gt;&lt;m:scr m:val=&quot;roman&quot;/&gt;&lt;/m:rPr&gt;&lt;w:rPr&gt;&lt;w:rFonts w:ascii=&quot;Cambria Math&quot; w:h-ansi=&quot;Cambria Math&quot; w:cs=&quot;Times New Roman&quot; w:hint=&quot;default&quot;/&gt;&lt;/w:rPr&gt;&lt;m:t&gt;螖V&lt;/m:t&gt;&lt;/m:r&gt;&lt;m:r&gt;&lt;m:rPr&gt;&lt;m:scr m:val=&quot;roman&quot;/&gt;&lt;/m:rPr&gt;&lt;w:rPr&gt;&lt;w:rFonts w:ascii=&quot;Cambria MathC&quot; w:h-ansi=&quot;Cambria Math&quot; w:hint=&quot;default&quot;/&gt;&lt;/w:rPr&gt;&lt;m:t&gt;  &lt;/m:t&gt;&lt;/m:r&gt;&lt;/m:oMath&gt;&lt;/m:oMathPara&gt;&lt;/w:p&gt;&lt;/wx:sect&gt;&lt;/w:body&gt;&lt;/w:wordDocument">
            <v:fill o:detectmouseclick="t"/>
            <v:imagedata r:id="rId23" o:title=""/>
            <o:lock v:ext="edit" aspectratio="f"/>
          </v:shape>
        </w:pict>
      </w:r>
      <w:r>
        <w:rPr>
          <w:rFonts w:ascii="宋体" w:hAnsi="宋体"/>
        </w:rPr>
        <w:t xml:space="preserve">                             </w:t>
      </w:r>
      <w:r>
        <w:rPr>
          <w:rFonts w:ascii="宋体" w:hAnsi="宋体" w:hint="eastAsia"/>
        </w:rPr>
        <w:t>（</w:t>
      </w:r>
      <w:r>
        <w:rPr>
          <w:rFonts w:ascii="宋体" w:hAnsi="宋体"/>
        </w:rPr>
        <w:t>5</w:t>
      </w:r>
      <w:r>
        <w:rPr>
          <w:rFonts w:ascii="宋体" w:hAnsi="宋体" w:hint="eastAsia"/>
        </w:rPr>
        <w:t>）</w:t>
      </w:r>
    </w:p>
    <w:p w14:paraId="0ECC79A6" w14:textId="77777777" w:rsidR="008B1344" w:rsidRDefault="008B1344">
      <w:pPr>
        <w:ind w:firstLine="480"/>
      </w:pPr>
      <w:r>
        <w:lastRenderedPageBreak/>
        <w:t>本实施例中，所述的</w:t>
      </w:r>
      <w:r>
        <w:rPr>
          <w:rFonts w:hint="eastAsia"/>
        </w:rPr>
        <w:t>W</w:t>
      </w:r>
      <w:r>
        <w:t>（</w:t>
      </w:r>
      <w:r>
        <w:t>w</w:t>
      </w:r>
      <w:r>
        <w:rPr>
          <w:vertAlign w:val="subscript"/>
        </w:rPr>
        <w:t>1</w:t>
      </w:r>
      <w:r>
        <w:t>、</w:t>
      </w:r>
      <w:r>
        <w:t>w</w:t>
      </w:r>
      <w:r>
        <w:rPr>
          <w:vertAlign w:val="subscript"/>
        </w:rPr>
        <w:t>2</w:t>
      </w:r>
      <w:r>
        <w:t>、</w:t>
      </w:r>
      <w:r>
        <w:t>……</w:t>
      </w:r>
      <w:r>
        <w:t>，</w:t>
      </w:r>
      <w:r>
        <w:rPr>
          <w:rFonts w:hint="eastAsia"/>
        </w:rPr>
        <w:t>w</w:t>
      </w:r>
      <w:r>
        <w:rPr>
          <w:vertAlign w:val="subscript"/>
        </w:rPr>
        <w:t>j</w:t>
      </w:r>
      <w:r>
        <w:t>）为权重因子，对岩层稳定性的影响也越大，赋予权重因子的值也越大；勘探的岩层与底板之间的距离越远，对岩层稳定性的影响越小，赋予权重因子的值越小。</w:t>
      </w:r>
    </w:p>
    <w:p w14:paraId="5563A0D5" w14:textId="3960D55A" w:rsidR="008B1344" w:rsidRDefault="008B1344">
      <w:pPr>
        <w:ind w:firstLine="480"/>
      </w:pPr>
      <w:r>
        <w:rPr>
          <w:rFonts w:hint="eastAsia"/>
        </w:rPr>
        <w:t>依照式（</w:t>
      </w:r>
      <w:r>
        <w:t>5</w:t>
      </w:r>
      <w:r>
        <w:rPr>
          <w:rFonts w:hint="eastAsia"/>
        </w:rPr>
        <w:t>）最后将权重值与电法变异系数进行数量积运算得到该区域</w:t>
      </w:r>
      <w:ins w:id="40" w:author="Kong Rui" w:date="2023-08-24T09:30:00Z">
        <w:r w:rsidR="00486615">
          <w:rPr>
            <w:rFonts w:hint="eastAsia"/>
          </w:rPr>
          <w:t>岩层</w:t>
        </w:r>
      </w:ins>
      <w:r w:rsidR="00486615">
        <w:rPr>
          <w:rFonts w:hint="eastAsia"/>
        </w:rPr>
        <w:t>电性</w:t>
      </w:r>
      <w:del w:id="41" w:author="Kong Rui" w:date="2023-08-24T09:30:00Z">
        <w:r w:rsidR="00BC05CD">
          <w:rPr>
            <w:rFonts w:hint="eastAsia"/>
          </w:rPr>
          <w:delText>参数值</w:delText>
        </w:r>
      </w:del>
      <w:r>
        <w:rPr>
          <w:rFonts w:hint="eastAsia"/>
        </w:rPr>
        <w:t>D</w:t>
      </w:r>
      <w:r>
        <w:rPr>
          <w:rFonts w:hint="eastAsia"/>
        </w:rPr>
        <w:t>为</w:t>
      </w:r>
      <w:r>
        <w:rPr>
          <w:rFonts w:hint="eastAsia"/>
        </w:rPr>
        <w:t>0</w:t>
      </w:r>
      <w:r>
        <w:t>.56</w:t>
      </w:r>
    </w:p>
    <w:p w14:paraId="6A1DFFD1" w14:textId="77777777" w:rsidR="008B1344" w:rsidRDefault="008B1344">
      <w:pPr>
        <w:ind w:firstLine="480"/>
      </w:pPr>
      <w:r>
        <w:t>所述</w:t>
      </w:r>
      <w:r>
        <w:rPr>
          <w:rFonts w:hint="eastAsia"/>
        </w:rPr>
        <w:t>的</w:t>
      </w:r>
      <w:r>
        <w:t>Logistic</w:t>
      </w:r>
      <w:r>
        <w:t>回归模型为：</w:t>
      </w:r>
    </w:p>
    <w:p w14:paraId="1BEBD91C" w14:textId="77777777" w:rsidR="008B1344" w:rsidRDefault="008B1344">
      <w:pPr>
        <w:ind w:firstLineChars="0" w:firstLine="0"/>
        <w:jc w:val="right"/>
      </w:pPr>
      <w:r>
        <w:rPr>
          <w:rFonts w:ascii="宋体" w:hAnsi="宋体"/>
        </w:rPr>
        <w:pict w14:anchorId="2044835B">
          <v:shape id="图片 38" o:spid="_x0000_i1059" type="#_x0000_t75" style="width:335.55pt;height:32.6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logitP=&lt;/m:t&gt;&lt;/m:r&gt;&lt;m:func&gt;&lt;m:funcPr&gt;&lt;m:ctrlPr&gt;&lt;w:rPr&gt;&lt;w:rFonts w:ascii=&quot;Cambria Math&quot; w:h-ansi=&quot;Cambria Math&quot; w:cs=&quot;Times New Roman&quot; w:hint=&quot;default&quot;/&gt;&lt;w:i/&gt;&lt;/w:rPr&gt;&lt;/m:ctrlPr&gt;&lt;/m:funcPr&gt;&lt;m:fName&gt;&lt;m:r&gt;&lt;m:rPr&gt;&lt;m:scr m:val=&quot;roman&quot;/&gt;&lt;/m:rPr&gt;&lt;w:rPr&gt;&lt;w:rFonts w:ascii=&quot;Cambria Math&quot; w:h-ansi=&quot;Cambria Math&quot; w:cs=&quot;Times New Roman&quot; w:hint=&quot;default&quot;/&gt;&lt;/w:rPr&gt;&lt;m:t&gt;ln&lt;/m:t&gt;&lt;/m:r&gt;&lt;m:ctrlPr&gt;&lt;w:rPr&gt;&lt;w:rFonts w:ascii=&quot;Cambria Math&quot; w:h-ansi=&quot;Cambria Math&quot; w:cs=&quot;Times New Roman&quot; w:hint=&quot;default&quot;/&gt;&lt;w:i/&gt;&lt;/w:rPr&gt;&lt;/m:ctrlPr&gt;&lt;/m:fName&gt;&lt;m:e&gt;&lt;m:d&gt;&lt;m:dPr&gt;&lt;m:ctrlPr&gt;&lt;w:rPr&gt;&lt;w:rFonts w:ascii=&quot;Cambria Math&quot; w:h-ansi=&quot;Cambria Math&quot; w:cs=&quot;Times New Roman&quot; w:hint=&quot;default&quot;/&gt;&lt;w:i/&gt;&lt;/w:rPr&gt;&lt;/m:ctrlPr&gt;&lt;/m:dPr&gt;&lt;m:e&gt;&lt;m:f&gt;&lt;m:fPr&gt;&lt;m:ctrlPr&gt;&lt;w:rPr&gt;&lt;w:rFonts w:ascii=&quot;Cambria Math&quot; w:h-ansi=&quot;Cambria Math&quot; w:cs=&quot;Times New Roman&quot; w:hint=&quot;default&quot;/&gt;&lt;w:i/&gt;&lt;/w:rPr&gt;&lt;/m:ctrlPr&gt;&lt;/m:fPr&gt;&lt;m:num&gt;&lt;m:r&gt;&lt;m:rPr&gt;&lt;m:scr m:val=&quot;roman&quot;/&gt;&lt;/m:rPr&gt;&lt;w:rPr&gt;&lt;w:rFonts w:ascii=&quot;Cambria Math&quot; w:h-ansi=&quot;Cambria Math&quot; w:cs=&quot;Times New Roman&quot; w:hint=&quot;default&quot;/&gt;&lt;/w:rPr&gt;&lt;m:t&gt;P&lt;/m:t&gt;&lt;/m:r&gt;&lt;m:ctrlPr&gt;&lt;w:rPr&gt;&lt;w:rFonts w:ascii=&quot;Cambria Math&quot; w:h-ansi=&quot;Cambria Math&quot; w:cs=&quot;Times New Roman&quot; w:hint=&quot;default&quot;/&gt;&lt;w:i/&gt;&lt;/w:rPr&gt;&lt;/m:ctrlPr&gt;&lt;/m:num&gt;&lt;m:den&gt;&lt;m:r&gt;&lt;m:rPr&gt;&lt;m:scr m:val=&quot;roman&quot;/&gt;&lt;/m:rPr&gt;&lt;w:rPr&gt;&lt;w:rFonts w:ascii=&quot;Cambria Math&quot; w:h-ansi=&quot;Cambria Math&quot; w:cs=&quot;Times New Roman&quot; w:hint=&quot;default&quot;/&gt;&lt;/w:rPr&gt;&lt;m:t&gt;1鈭扨&lt;/m:t&gt;&lt;/m:r&gt;&lt;m:ctrlPr&gt;&lt;w:rPr&gt;&lt;anw:rFonts w:ascii=&quot;Cambria Math&quot; w:h-ansi=&quot;Cambria Math&quot; w:cs=&quot;Times New Roman&quot; w:hint=&quot;default&quot;/&gt;&lt;w:i/&gt;&lt;/w:rPr&gt;&lt;/m:ctrlPr&gt;&lt;/m:den&gt;&lt;/m:f&gt;&lt;m:ctrlPr&gt;&lt;w:rPr&gt;&lt;w:rFonts w:ascii=&quot;Cambria Math&quot; w:h-ansi=&quot;Cambria Math&quot; w:cs=&quot;Times New Roman&quot; w:hint=&quot;default&quot;/&gt;&lt;w:i/&gt;&lt;/w:rPr&gt;&lt;/m:ctrlPr&gt;&lt;/m:e&gt;&lt;/m:d&gt;&lt;m:ctrlPr&gt;&lt;w:rPr&gt;&lt;w:rFonts w:ascii=&quot;Cambria Math&quot; w:h-ansi=&quot;Cambria Math&quot; w:cs=&quot;Times New Roman&quot; w:hint=&quot;default&quot;/&gt;&lt;w:i/&gt;&lt;/w:rPr&gt;&lt;/m:ctrlPr&gt;&lt;/m:e&gt;&lt;/m:func&gt;&lt;m:r&gt;&lt;m:rPr&gt;&lt;m:scr m:val=&quot;roman&quot;/&gt;&lt;/m:rPr&gt;&lt;w:rPr&gt;&lt;w:rFonts w:ascii=&quot;Cambria Math&quot; w:h-ansi=&quot;Cambria Math&quot; w:cs=&quot;Times New Roman&quot; w:hint=&quot;default&quot;/&gt;&lt;/w:rPr&gt;&lt;m:t&gt;=伪+&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0&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fareast&quot;/&gt;&lt;/w:rPr&gt;&lt;m:t&gt;D&lt;/m:t&gt;&lt;/m:r&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man&quot;/&gt;&lt;/m:rPr&gt;&lt;w:rPr&gt;&lt;w:rFonts w:ascii=&quot;Cambria Math&quot; w:h-ansi=&quot;Cambria Math&quot; w:hint=&quot;default&quot;/&gt;&lt;w:sz w:val=&quot;21&quot;/&gt;&lt;/w:rPr&gt;&lt;m:t&gt;1&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1&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2&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2&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vertAlign w:val=&quot;subscript&quot;/&gt;&lt;/w:rPr&gt;&lt;m:t&gt;+&lt;/m:t&gt;&lt;/m:r&gt;&lt;m:r&gt;&lt;m:rPr&gt;&lt;m:scr m:val=&quot;roman&quot;/&gt;&lt;/m:rPr&gt;&lt;w:rPr&gt;&lt;w:rFonts w:ascii=&quot;Cambria Math&quot; w:h-ansi=&quot;Cambria Math&quot; w:cs=&quot;Times New Roman&quot; w:hint=&quot;default&quot;/&gt;&lt;/w:rPr&gt;&lt;m:t&gt; &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rFonts wn:ascii=&quot;Cambria Math&quot; w:h-ansi=&quot;Cambria Math&quot; w:hint=&quot;default&quot;/&gt;&lt;w:sz w:val=&quot;21&quot;/&gt;&lt;/w:rPr&gt;&lt;m:t&gt;3&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3&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lt;w:rPr&gt;&lt;w :rFonts w:ascii=&quot;Cambria Math&quot; w:h-ansi=&quot;Cambria Math&quot; w:hint=&quot;default&quot;/&gt;&lt;w:sz w:val=&quot;21&quot;/&gt;&lt;/w:rPr&gt;&lt;m:t&gt;4&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4&lt;/m:t&gt;&lt;/m:r&gt;&lt;m:ctrlPr&gt;&lt;w:rPr&gt;&lt;w:rFonts w:ascii=&quot;Cambria Math&quot; w:h-ansi=&quot;Cambria Math&quot; w:hint=&quot;default&quot;/&gt;&lt;w:i/&gt;&lt;w:sz w:val=&quot;21&quot;/&gt;&lt;/w:rPr&gt;&lt;/m:ctrlPr&gt;&lt;/m:sub&gt;&lt;/m:sSub&gt;&lt;m:r&gt;&lt;m:rPr&gt;&lt;m:scr m:val=&quot;roman&quot;/&gt;&lt;/m:rPr&gt;&lt;w:rPr&gt;&lt;w:rFonts w:ascii=&quot;Cambria Math&quot; w:h-ansi=&quot;Cambria Math&quot; w:cs=&quot;Times New Roman&quot; w:hint=&quot;default&quot;/&gt;&lt;/w:rPr&gt;&lt;m:t&gt;+&lt;/m:t&gt;&lt;/m:r&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尾&lt;/m:t&gt;&lt;/m:r&gt;&lt;m:ctrlPr&gt;&lt;w:rPr&gt;&lt;w:rFonts w:ascii=&quot;Cambria Math&quot; w:h-ansi=&quot;Cambria Math&quot; w:hint=&quot;default&quot;/&gt;&lt;w:i/&gt;&lt;w:sz w:val=&quot;21&quot;/&gt;&lt;/w:rPr&gt;&lt;/m:ctrlPr&gt;&lt;/m:e&gt;&lt;m:sub&gt;&lt;m:r&gt;&lt;m:rPr&gt;&lt;m:scr m:val=&quot;roman&quot;/&gt;&lt;/m:rPr&gt;c&lt;w:rPr&gt;&lt;w:rFonts w:ascii=&quot;Cambria Math&quot; w:h-ansi=&quot;Cambria Math&quot; w:hint=&quot;default&quot;/&gt;&lt;w:sz w:val=&quot;21&quot;/&gt;&lt;/w:rPr&gt;&lt;m:t&gt;5&lt;/m:t&gt;&lt;/m:r&gt;&lt;m:ctrlPr&gt;&lt;w:rPr&gt;&lt;w:rFonts w:ascii=&quot;Cambria Math&quot; w:h-ansi=&quot;Cambria Math&quot; w:hint=&quot;default&quot;/&gt;&lt;w:i/&gt;&lt;w:sz w:val=&quot;21&quot;/&gt;&lt;/w:rPr&gt;&lt;/m:ctrlPr&gt;&lt;/m:sub&gt;&lt;/m:sSub&gt;&lt;m:sSub&gt;&lt;m:sSubPr&gt;&lt;m:ctrlPr&gt;&lt;w:rPr&gt;&lt;w:rFonts w:ascii=&quot;Cambria Math&quot; w:h-ansi=&quot;Cambria Math&quot; w:hint=&quot;default&quot;/&gt;&lt;w:i/&gt;&lt;w:sz w:val=&quot;21&quot;/&gt;&lt;/w:rPr&gt;&lt;/m:ctrlPr&gt;&lt;/m:sSubPr&gt;&lt;m:e&gt;&lt;m:r&gt;&lt;m:rPr&gt;&lt;m:scr m:val=&quot;roman&quot;/&gt;&lt;/m:rPr&gt;&lt;w:rPr&gt;&lt;w:rFonts w:ascii=&quot;Cambria Math&quot; w:h-ansi=&quot;Cambria Math&quot; w:cs=&quot;Times New Roman&quot; w:hint=&quot;default&quot;/&gt;&lt;/w:rPr&gt;&lt;m:t&gt;x&lt;/m:t&gt;&lt;/m:r&gt;&lt;m:ctrlPr&gt;&lt;w:rPr&gt;&lt;w:rFonts w:ascii=&quot;Cambria Math&quot; w:h-ansi=&quot;Cambria Math&quot; w:hint=&quot;default&quot;/&gt;&lt;w:i/&gt;&lt;w:sz w:val=&quot;21&quot;/&gt;&lt;/w:rPr&gt;&lt;/m:ctrlPr&gt;&lt;/m:e&gt;&lt;m:sub&gt;&lt;m:r&gt;&lt;m:rPr&gt;&lt;m:scr m:val=&quot;roman&quot;/&gt;&lt;/m:rPr&gt;&lt;w:rPr&gt;&lt;w:rFonts w:ascii=&quot;Cambria Math&quot; w:h-ansi=&quot;Cambria Math&quot; w:hint=&quot;default&quot;/&gt;&lt;w:sz w:val=&quot;21&quot;/&gt;&lt;/w:rPr&gt;&lt;m:t&gt;5&lt;/m:t&gt;&lt;/m:r&gt;&lt;m:ctrlPr&gt;&lt;w:rPr&gt;&lt;w:rFonts w:ascii=&quot;Cambria Math&quot; w:h-ansi=&quot;Cambria Math&quot; w:hint=&quot;default&quot;/&gt;&lt;w:i/&gt;&lt;w:sz w:val=&quot;21&quot;/&gt;&lt;/w:rPr&gt;&lt;/m:ctrlPr&gt;&lt;/m:sub&gt;&lt;/m:sSub&gt;&lt;/m:oMath&gt;&lt;/m:oMathPara&gt;&lt;/w:p&gt;&lt;/wx:sect&gt;&lt;/w:body&gt;&lt;/w:wordDocument">
            <v:fill o:detectmouseclick="t"/>
            <v:imagedata r:id="rId24" o:title=""/>
            <o:lock v:ext="edit" aspectratio="f"/>
          </v:shape>
        </w:pict>
      </w:r>
      <w:r>
        <w:rPr>
          <w:rFonts w:ascii="宋体" w:hAnsi="宋体"/>
        </w:rPr>
        <w:t xml:space="preserve">    </w:t>
      </w:r>
      <w:r>
        <w:rPr>
          <w:rFonts w:ascii="宋体" w:hAnsi="宋体" w:hint="eastAsia"/>
        </w:rPr>
        <w:t>（</w:t>
      </w:r>
      <w:r>
        <w:rPr>
          <w:rFonts w:ascii="宋体" w:hAnsi="宋体"/>
        </w:rPr>
        <w:t>6</w:t>
      </w:r>
      <w:r>
        <w:rPr>
          <w:rFonts w:ascii="宋体" w:hAnsi="宋体" w:hint="eastAsia"/>
        </w:rPr>
        <w:t>）</w:t>
      </w:r>
    </w:p>
    <w:p w14:paraId="41F4B507" w14:textId="77777777" w:rsidR="008B1344" w:rsidRDefault="008B1344">
      <w:pPr>
        <w:spacing w:before="240"/>
        <w:ind w:firstLine="480"/>
      </w:pPr>
      <w:r>
        <w:t>式中，</w:t>
      </w:r>
      <w:r>
        <w:t>P</w:t>
      </w:r>
      <w:r>
        <w:t>表示为岩层稳定的概率；</w:t>
      </w:r>
      <w:r>
        <w:rPr>
          <w:rFonts w:hint="eastAsia"/>
        </w:rPr>
        <w:t>D</w:t>
      </w:r>
      <w:r>
        <w:rPr>
          <w:rFonts w:hint="eastAsia"/>
        </w:rPr>
        <w:t>，</w:t>
      </w:r>
      <w:r>
        <w:t>x</w:t>
      </w:r>
      <w:r>
        <w:rPr>
          <w:vertAlign w:val="subscript"/>
        </w:rPr>
        <w:t>1</w:t>
      </w:r>
      <w:r>
        <w:t>，</w:t>
      </w:r>
      <w:r>
        <w:t>x</w:t>
      </w:r>
      <w:r>
        <w:rPr>
          <w:vertAlign w:val="subscript"/>
        </w:rPr>
        <w:t>2</w:t>
      </w:r>
      <w:r>
        <w:t>，</w:t>
      </w:r>
      <w:r>
        <w:t>x</w:t>
      </w:r>
      <w:r>
        <w:rPr>
          <w:vertAlign w:val="subscript"/>
        </w:rPr>
        <w:t>3</w:t>
      </w:r>
      <w:r>
        <w:t>，</w:t>
      </w:r>
      <w:r>
        <w:t>x</w:t>
      </w:r>
      <w:r>
        <w:rPr>
          <w:vertAlign w:val="subscript"/>
        </w:rPr>
        <w:t>4</w:t>
      </w:r>
      <w:r>
        <w:t>，</w:t>
      </w:r>
      <w:r>
        <w:t>x</w:t>
      </w:r>
      <w:r>
        <w:rPr>
          <w:vertAlign w:val="subscript"/>
        </w:rPr>
        <w:t>5</w:t>
      </w:r>
      <w:r>
        <w:rPr>
          <w:rFonts w:hint="eastAsia"/>
        </w:rPr>
        <w:t>为底板岩层稳定性</w:t>
      </w:r>
      <w:r>
        <w:t>评价指标分别</w:t>
      </w:r>
      <w:r>
        <w:rPr>
          <w:rFonts w:hint="eastAsia"/>
        </w:rPr>
        <w:t>是</w:t>
      </w:r>
      <w:r>
        <w:rPr>
          <w:rFonts w:hint="eastAsia"/>
          <w:szCs w:val="24"/>
        </w:rPr>
        <w:t>岩层电性，</w:t>
      </w:r>
      <w:r>
        <w:t>渗透率、弹性模量、剪切模量、泊松比</w:t>
      </w:r>
      <w:r>
        <w:rPr>
          <w:rFonts w:hint="eastAsia"/>
        </w:rPr>
        <w:t>、埋深</w:t>
      </w:r>
      <w:r>
        <w:t>；</w:t>
      </w:r>
      <w:r>
        <w:pict w14:anchorId="7F6FF9BE">
          <v:shape id="图片 39" o:spid="_x0000_i1060"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伪&lt;/m:t&gt;&lt;/m:r&gt;&lt;/m:oMath&gt;&lt;/m:oMathPara&gt;&lt;/w:p&gt;&lt;/wx:sect&gt;&lt;/w:body&gt;&lt;/w:wordDocumenta">
            <v:fill o:detectmouseclick="t"/>
            <v:imagedata r:id="rId25" o:title=""/>
            <o:lock v:ext="edit" aspectratio="f"/>
          </v:shape>
        </w:pict>
      </w:r>
      <w:r>
        <w:t>为常数项，表示在每个指标都不参与的情况下，岩层稳定与不稳定概率之比的对数值；</w:t>
      </w:r>
      <w:r>
        <w:rPr>
          <w:vertAlign w:val="subscript"/>
        </w:rPr>
        <w:pict w14:anchorId="05CCFD5D">
          <v:shape id="图片 40" o:spid="_x0000_i1061"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0</w:t>
      </w:r>
      <w:r>
        <w:t>，</w:t>
      </w:r>
      <w:r>
        <w:rPr>
          <w:vertAlign w:val="subscript"/>
        </w:rPr>
        <w:pict w14:anchorId="24209EB2">
          <v:shape id="图片 41" o:spid="_x0000_i1062"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1</w:t>
      </w:r>
      <w:r>
        <w:t>，</w:t>
      </w:r>
      <w:r>
        <w:rPr>
          <w:vertAlign w:val="subscript"/>
        </w:rPr>
        <w:pict w14:anchorId="1274D833">
          <v:shape id="图片 42" o:spid="_x0000_i1063"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2</w:t>
      </w:r>
      <w:r>
        <w:t>，</w:t>
      </w:r>
      <w:r>
        <w:rPr>
          <w:vertAlign w:val="subscript"/>
        </w:rPr>
        <w:pict w14:anchorId="2796E596">
          <v:shape id="图片 43" o:spid="_x0000_i1064"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3</w:t>
      </w:r>
      <w:r>
        <w:t>，</w:t>
      </w:r>
      <w:r>
        <w:rPr>
          <w:vertAlign w:val="subscript"/>
        </w:rPr>
        <w:pict w14:anchorId="62F262CA">
          <v:shape id="图片 44" o:spid="_x0000_i1065"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4</w:t>
      </w:r>
      <w:r>
        <w:t>，</w:t>
      </w:r>
      <w:r>
        <w:rPr>
          <w:vertAlign w:val="subscript"/>
        </w:rPr>
        <w:pict w14:anchorId="07C4BB2C">
          <v:shape id="图片 45" o:spid="_x0000_i1066" type="#_x0000_t75" style="width:31.25pt;height:36.7pt" equationxml="&lt;?xml version=&quot;1.0&quot; encoding=&quot;UTF-8&quot; standalone=&quot;yes&quot;?&gt;&#10;&lt;?mso-application progid=&quot;Word.Document&quot;?&gt;&#10;&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c=&quot;http://schemas.openxmlformats.org/markup-compatibility/2006&quot; xmlns:m=&quot;http://schemas.openxmlformats.org/officeDocument/2006/math&quot; w:macrosPresent=&quot;no&quot; w:embeddedObjPresent=&quot;no&quot; w:ocxPresent=&quot;no&quot; xml:space=&quot;preserve&quot;&gt;&lt;o:DocumentProperties&gt;&lt;o:Version&gt;14&lt;/o:Version&gt;&lt;/o:DocumentProperties&gt;&lt;w:docPr&gt;&lt;w:view w:val=&quot;print&quot;/&gt;&lt;w:zoom w:percent=&quot;100&quot;/&gt;&lt;w:characterSpacingControl w:val=&quot;DontCompress&quot;/&gt;&lt;w:documentProtection w:enforcement=&quot;off&quot;/&gt;&lt;w:punctuationKerning/&gt;&lt;w:doNotEmbedSystemFonts/&gt;&lt;w:bordersDontSurroundHeader/&gt;&lt;w:bordersDontSurroundFooter/&gt;&lt;w:defaultTabStop w:val=&quot;420&quot;/&gt;&lt;w:drawingGridHorizontalSpacing w:val=&quot;120&quot;/&gt;&lt;w:drawingGridVerticalSpacing w:val=&quot;163&quot;/&gt;&lt;w:displayHorizontalDrawingGridEvery w:val=&quot;2&quot;/&gt;&lt;w:displayVerticalDrawingGridEvery w:val=&quot;2&quot;/&gt;&lt;w:compat&gt;&lt;w:useFELayout/&gt;&lt;w:wrapTextWithPunct/&gt;&lt;w:breakWrappedTables/&gt;&lt;w:useAsianBreakRules/&gt;&lt;w:dontGrowAutofit/&gt;&lt;w:useFELayout/&gt;&lt;/w:compat&gt;&lt;/w:docPr&gt;&lt;w:body&gt;&lt;wx:sect&gt;&lt;w:p&gt;&lt;m:oMathPara&gt;&lt;m:oMath&gt;&lt;m:r&gt;&lt;m:rPr&gt;&lt;m:scr m:val=&quot;roman&quot;/&gt;&lt;/m:rPr&gt;&lt;w:rPr&gt;&lt;w:rFonts w:ascii=&quot;Cambria Math&quot; w:h-ansi=&quot;Cambria Math&quot; w:cs=&quot;Times New Roman&quot; w:hint=&quot;default&quot;/&gt;&lt;/w:rPr&gt;&lt;m:t&gt;尾&lt;/m:t&gt;&lt;/m:r&gt;&lt;/m:oMath&gt;&lt;/m:oMathPara&gt;&lt;/w:p&gt;&lt;/wx:sect&gt;&lt;/w:body&gt;&lt;/w:wordDocumenta">
            <v:fill o:detectmouseclick="t"/>
            <v:imagedata r:id="rId26" o:title=""/>
            <o:lock v:ext="edit" aspectratio="f"/>
          </v:shape>
        </w:pict>
      </w:r>
      <w:r>
        <w:rPr>
          <w:vertAlign w:val="subscript"/>
        </w:rPr>
        <w:t>5</w:t>
      </w:r>
      <w:r>
        <w:t>为每个评价指标的逻辑回归系数。</w:t>
      </w:r>
    </w:p>
    <w:p w14:paraId="63D1ADAD" w14:textId="52E5A866" w:rsidR="008B1344" w:rsidRDefault="008B1344">
      <w:pPr>
        <w:pStyle w:val="a9"/>
        <w:ind w:firstLine="480"/>
        <w:rPr>
          <w:rFonts w:hint="eastAsia"/>
          <w:szCs w:val="24"/>
        </w:rPr>
      </w:pPr>
      <w:r>
        <w:rPr>
          <w:rFonts w:hint="eastAsia"/>
          <w:szCs w:val="24"/>
        </w:rPr>
        <w:t>最后通过多个已知巷道区域底板测量得到的</w:t>
      </w:r>
      <w:ins w:id="42" w:author="Kong Rui" w:date="2023-08-24T09:30:00Z">
        <w:r w:rsidR="00486615">
          <w:rPr>
            <w:rFonts w:hint="eastAsia"/>
            <w:szCs w:val="24"/>
          </w:rPr>
          <w:t>岩层</w:t>
        </w:r>
      </w:ins>
      <w:r w:rsidR="00486615">
        <w:rPr>
          <w:rFonts w:hint="eastAsia"/>
          <w:szCs w:val="24"/>
        </w:rPr>
        <w:t>电性</w:t>
      </w:r>
      <w:del w:id="43" w:author="Kong Rui" w:date="2023-08-24T09:30:00Z">
        <w:r w:rsidR="00BC05CD">
          <w:rPr>
            <w:rFonts w:hint="eastAsia"/>
            <w:szCs w:val="24"/>
          </w:rPr>
          <w:delText>参数</w:delText>
        </w:r>
      </w:del>
      <w:r>
        <w:rPr>
          <w:rFonts w:hint="eastAsia"/>
          <w:szCs w:val="24"/>
        </w:rPr>
        <w:t>值，以及该区域下</w:t>
      </w:r>
      <w:r>
        <w:rPr>
          <w:szCs w:val="24"/>
        </w:rPr>
        <w:t>渗透率、弹性模量、剪切模量、泊松比</w:t>
      </w:r>
      <w:r>
        <w:rPr>
          <w:rFonts w:hint="eastAsia"/>
          <w:szCs w:val="24"/>
        </w:rPr>
        <w:t>、埋深参数值，建立式（</w:t>
      </w:r>
      <w:r>
        <w:rPr>
          <w:szCs w:val="24"/>
        </w:rPr>
        <w:t>6</w:t>
      </w:r>
      <w:r>
        <w:rPr>
          <w:rFonts w:hint="eastAsia"/>
          <w:szCs w:val="24"/>
        </w:rPr>
        <w:t>）</w:t>
      </w:r>
      <w:r>
        <w:rPr>
          <w:szCs w:val="24"/>
        </w:rPr>
        <w:t>Logistic</w:t>
      </w:r>
      <w:r>
        <w:rPr>
          <w:szCs w:val="24"/>
        </w:rPr>
        <w:t>回归模型</w:t>
      </w:r>
      <w:r>
        <w:rPr>
          <w:rFonts w:hint="eastAsia"/>
          <w:szCs w:val="24"/>
        </w:rPr>
        <w:t>来对位置区域底板稳定性进行定量评价。根据评价结果</w:t>
      </w:r>
      <w:r>
        <w:rPr>
          <w:rFonts w:hint="eastAsia"/>
          <w:szCs w:val="24"/>
        </w:rPr>
        <w:t>P</w:t>
      </w:r>
      <w:r>
        <w:rPr>
          <w:rFonts w:hint="eastAsia"/>
          <w:szCs w:val="24"/>
        </w:rPr>
        <w:t>将底板岩层稳定性类型分为四类，其中</w:t>
      </w:r>
      <w:r>
        <w:rPr>
          <w:rFonts w:hint="eastAsia"/>
          <w:szCs w:val="24"/>
        </w:rPr>
        <w:t>0</w:t>
      </w:r>
      <w:r>
        <w:rPr>
          <w:szCs w:val="24"/>
        </w:rPr>
        <w:t>&lt;</w:t>
      </w:r>
      <w:r>
        <w:rPr>
          <w:rFonts w:hint="eastAsia"/>
          <w:szCs w:val="24"/>
        </w:rPr>
        <w:t>P</w:t>
      </w:r>
      <w:r>
        <w:rPr>
          <w:rFonts w:hint="eastAsia"/>
          <w:szCs w:val="24"/>
        </w:rPr>
        <w:t>≤</w:t>
      </w:r>
      <w:r>
        <w:rPr>
          <w:rFonts w:hint="eastAsia"/>
          <w:szCs w:val="24"/>
        </w:rPr>
        <w:t>0</w:t>
      </w:r>
      <w:r>
        <w:rPr>
          <w:szCs w:val="24"/>
        </w:rPr>
        <w:t>.2</w:t>
      </w:r>
      <w:r>
        <w:rPr>
          <w:rFonts w:hint="eastAsia"/>
          <w:szCs w:val="24"/>
        </w:rPr>
        <w:t>时巷道底板岩层稳定；</w:t>
      </w:r>
      <w:r>
        <w:rPr>
          <w:rFonts w:hint="eastAsia"/>
          <w:szCs w:val="24"/>
        </w:rPr>
        <w:t>0.</w:t>
      </w:r>
      <w:r>
        <w:rPr>
          <w:szCs w:val="24"/>
        </w:rPr>
        <w:t>2&lt;</w:t>
      </w:r>
      <w:r>
        <w:rPr>
          <w:rFonts w:hint="eastAsia"/>
          <w:szCs w:val="24"/>
        </w:rPr>
        <w:t>P</w:t>
      </w:r>
      <w:r>
        <w:rPr>
          <w:rFonts w:hint="eastAsia"/>
          <w:szCs w:val="24"/>
        </w:rPr>
        <w:t>≤</w:t>
      </w:r>
      <w:r>
        <w:rPr>
          <w:rFonts w:hint="eastAsia"/>
          <w:szCs w:val="24"/>
        </w:rPr>
        <w:t>0</w:t>
      </w:r>
      <w:r>
        <w:rPr>
          <w:szCs w:val="24"/>
        </w:rPr>
        <w:t>.4</w:t>
      </w:r>
      <w:r>
        <w:rPr>
          <w:rFonts w:hint="eastAsia"/>
          <w:szCs w:val="24"/>
        </w:rPr>
        <w:t>时巷道底板岩层较稳定；</w:t>
      </w:r>
      <w:r>
        <w:rPr>
          <w:rFonts w:hint="eastAsia"/>
          <w:szCs w:val="24"/>
        </w:rPr>
        <w:t>0.</w:t>
      </w:r>
      <w:r>
        <w:rPr>
          <w:szCs w:val="24"/>
        </w:rPr>
        <w:t>4&lt;</w:t>
      </w:r>
      <w:r>
        <w:rPr>
          <w:rFonts w:hint="eastAsia"/>
          <w:szCs w:val="24"/>
        </w:rPr>
        <w:t>P</w:t>
      </w:r>
      <w:r>
        <w:rPr>
          <w:rFonts w:hint="eastAsia"/>
          <w:szCs w:val="24"/>
        </w:rPr>
        <w:t>≤</w:t>
      </w:r>
      <w:r>
        <w:rPr>
          <w:rFonts w:hint="eastAsia"/>
          <w:szCs w:val="24"/>
        </w:rPr>
        <w:t>0</w:t>
      </w:r>
      <w:r>
        <w:rPr>
          <w:szCs w:val="24"/>
        </w:rPr>
        <w:t>.7</w:t>
      </w:r>
      <w:r>
        <w:rPr>
          <w:rFonts w:hint="eastAsia"/>
          <w:szCs w:val="24"/>
        </w:rPr>
        <w:t>时巷道底板岩层不稳定，存在断层等地质构造；</w:t>
      </w:r>
      <w:r>
        <w:rPr>
          <w:rFonts w:hint="eastAsia"/>
          <w:szCs w:val="24"/>
        </w:rPr>
        <w:t>0.</w:t>
      </w:r>
      <w:r>
        <w:rPr>
          <w:szCs w:val="24"/>
        </w:rPr>
        <w:t>7&lt;</w:t>
      </w:r>
      <w:r>
        <w:rPr>
          <w:rFonts w:hint="eastAsia"/>
          <w:szCs w:val="24"/>
        </w:rPr>
        <w:t>P</w:t>
      </w:r>
      <w:r>
        <w:rPr>
          <w:rFonts w:hint="eastAsia"/>
          <w:szCs w:val="24"/>
        </w:rPr>
        <w:t>≤</w:t>
      </w:r>
      <w:r>
        <w:rPr>
          <w:rFonts w:hint="eastAsia"/>
          <w:szCs w:val="24"/>
        </w:rPr>
        <w:t>1</w:t>
      </w:r>
      <w:r>
        <w:rPr>
          <w:szCs w:val="24"/>
        </w:rPr>
        <w:t>.0</w:t>
      </w:r>
      <w:r>
        <w:rPr>
          <w:rFonts w:hint="eastAsia"/>
          <w:szCs w:val="24"/>
        </w:rPr>
        <w:t>时巷道底板岩层极度不稳定，存在大尺度断层构造。</w:t>
      </w:r>
    </w:p>
    <w:p w14:paraId="7E00A168" w14:textId="77777777" w:rsidR="008B1344" w:rsidRDefault="008B1344">
      <w:pPr>
        <w:ind w:firstLine="480"/>
      </w:pPr>
      <w:r>
        <w:t>以上的具体实施方式已经结合附图和实例对本发明的方法进行了详细描述，但是本发明并不局限于上述的具体实施方式，上述的具体实施方式仅仅是示意性的，并不是限制性的，本领域的普通技术人员在本发明的启示下，只要在不超过本发明的主旨范围内，可以对试验条件和分析方法及对象进行灵活的变更，这些均属于本发明的保护范围之内。</w:t>
      </w:r>
    </w:p>
    <w:p w14:paraId="793D11A2" w14:textId="77777777" w:rsidR="008B1344" w:rsidRDefault="008B1344">
      <w:pPr>
        <w:ind w:firstLine="480"/>
      </w:pPr>
    </w:p>
    <w:p w14:paraId="36DA619F" w14:textId="77777777" w:rsidR="008B1344" w:rsidRDefault="008B1344">
      <w:pPr>
        <w:ind w:firstLine="480"/>
        <w:sectPr w:rsidR="008B1344">
          <w:headerReference w:type="default" r:id="rId30"/>
          <w:pgSz w:w="11906" w:h="16838"/>
          <w:pgMar w:top="1134" w:right="1134" w:bottom="1134" w:left="1134" w:header="851" w:footer="992" w:gutter="0"/>
          <w:cols w:space="720"/>
          <w:docGrid w:type="lines" w:linePitch="326"/>
        </w:sectPr>
      </w:pPr>
    </w:p>
    <w:p w14:paraId="72DFEEA5" w14:textId="7F6BEE08" w:rsidR="008B1344" w:rsidRDefault="002915DA">
      <w:pPr>
        <w:ind w:firstLine="480"/>
        <w:jc w:val="center"/>
      </w:pPr>
      <w:r>
        <w:rPr>
          <w:noProof/>
        </w:rPr>
        <w:lastRenderedPageBreak/>
        <w:drawing>
          <wp:inline distT="0" distB="0" distL="0" distR="0" wp14:anchorId="214D4E05" wp14:editId="44AB6C70">
            <wp:extent cx="2493010" cy="5119370"/>
            <wp:effectExtent l="0" t="0" r="0" b="24130"/>
            <wp:docPr id="43" name="图示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13D320A3" w14:textId="77777777" w:rsidR="008B1344" w:rsidRDefault="008B1344">
      <w:pPr>
        <w:ind w:firstLine="480"/>
        <w:jc w:val="center"/>
        <w:rPr>
          <w:rFonts w:hint="eastAsia"/>
        </w:rPr>
      </w:pPr>
      <w:r>
        <w:t>图</w:t>
      </w:r>
      <w:r>
        <w:rPr>
          <w:rFonts w:hint="eastAsia"/>
        </w:rPr>
        <w:t>1</w:t>
      </w:r>
    </w:p>
    <w:p w14:paraId="2597C7E3" w14:textId="40130856" w:rsidR="008B1344" w:rsidRDefault="002915DA">
      <w:pPr>
        <w:ind w:firstLine="480"/>
        <w:jc w:val="center"/>
        <w:rPr>
          <w:rFonts w:hint="eastAsia"/>
        </w:rPr>
      </w:pPr>
      <w:r>
        <w:rPr>
          <w:rFonts w:hint="eastAsia"/>
          <w:noProof/>
        </w:rPr>
        <w:drawing>
          <wp:inline distT="0" distB="0" distL="0" distR="0" wp14:anchorId="2DB6D0C9" wp14:editId="12ED98FE">
            <wp:extent cx="6116320" cy="2570480"/>
            <wp:effectExtent l="0" t="0" r="0" b="0"/>
            <wp:docPr id="44"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116320" cy="2570480"/>
                    </a:xfrm>
                    <a:prstGeom prst="rect">
                      <a:avLst/>
                    </a:prstGeom>
                    <a:noFill/>
                    <a:ln>
                      <a:noFill/>
                    </a:ln>
                  </pic:spPr>
                </pic:pic>
              </a:graphicData>
            </a:graphic>
          </wp:inline>
        </w:drawing>
      </w:r>
    </w:p>
    <w:p w14:paraId="4ADC0B8F" w14:textId="77777777" w:rsidR="008B1344" w:rsidRDefault="008B1344">
      <w:pPr>
        <w:ind w:firstLine="480"/>
        <w:jc w:val="center"/>
      </w:pPr>
      <w:r>
        <w:rPr>
          <w:rFonts w:hint="eastAsia"/>
        </w:rPr>
        <w:t>图</w:t>
      </w:r>
      <w:r>
        <w:rPr>
          <w:rFonts w:hint="eastAsia"/>
        </w:rPr>
        <w:t>2</w:t>
      </w:r>
    </w:p>
    <w:p w14:paraId="76B43A59" w14:textId="556885DB" w:rsidR="008B1344" w:rsidRDefault="002915DA">
      <w:pPr>
        <w:ind w:firstLineChars="0" w:firstLine="0"/>
        <w:jc w:val="center"/>
      </w:pPr>
      <w:r>
        <w:rPr>
          <w:rFonts w:hint="eastAsia"/>
          <w:noProof/>
        </w:rPr>
        <w:lastRenderedPageBreak/>
        <w:drawing>
          <wp:inline distT="0" distB="0" distL="0" distR="0" wp14:anchorId="597486FC" wp14:editId="3960E61C">
            <wp:extent cx="3450590" cy="2752090"/>
            <wp:effectExtent l="0" t="0" r="0" b="0"/>
            <wp:docPr id="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3450590" cy="2752090"/>
                    </a:xfrm>
                    <a:prstGeom prst="rect">
                      <a:avLst/>
                    </a:prstGeom>
                    <a:noFill/>
                    <a:ln>
                      <a:noFill/>
                    </a:ln>
                  </pic:spPr>
                </pic:pic>
              </a:graphicData>
            </a:graphic>
          </wp:inline>
        </w:drawing>
      </w:r>
    </w:p>
    <w:p w14:paraId="7B2F5A85" w14:textId="77777777" w:rsidR="008B1344" w:rsidRDefault="008B1344">
      <w:pPr>
        <w:ind w:firstLine="480"/>
        <w:jc w:val="center"/>
      </w:pPr>
      <w:r>
        <w:t>图</w:t>
      </w:r>
      <w:r>
        <w:t>3</w:t>
      </w:r>
    </w:p>
    <w:p w14:paraId="62B099A0" w14:textId="77777777" w:rsidR="008B1344" w:rsidRDefault="008B1344">
      <w:pPr>
        <w:ind w:firstLineChars="0" w:firstLine="0"/>
        <w:jc w:val="center"/>
      </w:pPr>
    </w:p>
    <w:sectPr w:rsidR="008B1344">
      <w:headerReference w:type="default" r:id="rId38"/>
      <w:pgSz w:w="11906" w:h="16838"/>
      <w:pgMar w:top="1134" w:right="1134" w:bottom="1134" w:left="1134"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00935" w14:textId="77777777" w:rsidR="00BC05CD" w:rsidRDefault="00BC05CD">
      <w:pPr>
        <w:spacing w:line="240" w:lineRule="auto"/>
        <w:ind w:firstLine="480"/>
      </w:pPr>
      <w:r>
        <w:separator/>
      </w:r>
    </w:p>
  </w:endnote>
  <w:endnote w:type="continuationSeparator" w:id="0">
    <w:p w14:paraId="57EF6B21" w14:textId="77777777" w:rsidR="00BC05CD" w:rsidRDefault="00BC05CD">
      <w:pPr>
        <w:spacing w:line="240" w:lineRule="auto"/>
        <w:ind w:firstLine="480"/>
      </w:pPr>
      <w:r>
        <w:continuationSeparator/>
      </w:r>
    </w:p>
  </w:endnote>
  <w:endnote w:type="continuationNotice" w:id="1">
    <w:p w14:paraId="388B43FF" w14:textId="77777777" w:rsidR="00BC05CD" w:rsidRDefault="00BC05CD">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B310" w14:textId="77777777" w:rsidR="008B1344" w:rsidRDefault="008B134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EC2A" w14:textId="77777777" w:rsidR="008B1344" w:rsidRDefault="008B134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3ED2" w14:textId="77777777" w:rsidR="008B1344" w:rsidRDefault="008B134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949D2" w14:textId="77777777" w:rsidR="00BC05CD" w:rsidRDefault="00BC05CD">
      <w:pPr>
        <w:spacing w:line="240" w:lineRule="auto"/>
        <w:ind w:firstLine="480"/>
      </w:pPr>
      <w:r>
        <w:separator/>
      </w:r>
    </w:p>
  </w:footnote>
  <w:footnote w:type="continuationSeparator" w:id="0">
    <w:p w14:paraId="136A3083" w14:textId="77777777" w:rsidR="00BC05CD" w:rsidRDefault="00BC05CD">
      <w:pPr>
        <w:spacing w:line="240" w:lineRule="auto"/>
        <w:ind w:firstLine="480"/>
      </w:pPr>
      <w:r>
        <w:continuationSeparator/>
      </w:r>
    </w:p>
  </w:footnote>
  <w:footnote w:type="continuationNotice" w:id="1">
    <w:p w14:paraId="3527FB44" w14:textId="77777777" w:rsidR="00BC05CD" w:rsidRDefault="00BC05CD">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5A96" w14:textId="77777777" w:rsidR="008B1344" w:rsidRDefault="008B1344">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70B4" w14:textId="77777777" w:rsidR="008B1344" w:rsidRDefault="008B1344">
    <w:pPr>
      <w:pStyle w:val="a7"/>
      <w:ind w:firstLine="640"/>
      <w:rPr>
        <w:sz w:val="32"/>
        <w:szCs w:val="32"/>
      </w:rPr>
    </w:pPr>
    <w:r>
      <w:rPr>
        <w:rFonts w:hint="eastAsia"/>
        <w:sz w:val="32"/>
        <w:szCs w:val="32"/>
      </w:rPr>
      <w:t>说明书摘要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FBBE" w14:textId="77777777" w:rsidR="008B1344" w:rsidRDefault="008B1344">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61C91" w14:textId="77777777" w:rsidR="008B1344" w:rsidRDefault="008B1344">
    <w:pPr>
      <w:pStyle w:val="a7"/>
      <w:ind w:firstLine="640"/>
      <w:rPr>
        <w:sz w:val="32"/>
        <w:szCs w:val="32"/>
      </w:rPr>
    </w:pPr>
    <w:r>
      <w:rPr>
        <w:rFonts w:hint="eastAsia"/>
        <w:sz w:val="32"/>
        <w:szCs w:val="32"/>
      </w:rPr>
      <w:t>摘要附图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0AD3" w14:textId="77777777" w:rsidR="008B1344" w:rsidRDefault="008B1344">
    <w:pPr>
      <w:pStyle w:val="a7"/>
      <w:ind w:firstLine="640"/>
      <w:rPr>
        <w:sz w:val="32"/>
        <w:szCs w:val="32"/>
      </w:rPr>
    </w:pPr>
    <w:r>
      <w:rPr>
        <w:rFonts w:hint="eastAsia"/>
        <w:sz w:val="32"/>
        <w:szCs w:val="32"/>
      </w:rPr>
      <w:t>权利要求书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5314" w14:textId="77777777" w:rsidR="008B1344" w:rsidRDefault="008B1344">
    <w:pPr>
      <w:pStyle w:val="a7"/>
      <w:ind w:firstLine="640"/>
      <w:rPr>
        <w:sz w:val="32"/>
        <w:szCs w:val="32"/>
      </w:rPr>
    </w:pPr>
    <w:r>
      <w:rPr>
        <w:rFonts w:hint="eastAsia"/>
        <w:sz w:val="32"/>
        <w:szCs w:val="32"/>
      </w:rPr>
      <w:t>说明书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ACDA" w14:textId="77777777" w:rsidR="008B1344" w:rsidRDefault="008B1344">
    <w:pPr>
      <w:pStyle w:val="a7"/>
      <w:ind w:firstLine="640"/>
      <w:rPr>
        <w:sz w:val="32"/>
        <w:szCs w:val="32"/>
      </w:rPr>
    </w:pPr>
    <w:r>
      <w:rPr>
        <w:rFonts w:hint="eastAsia"/>
        <w:sz w:val="32"/>
        <w:szCs w:val="32"/>
      </w:rPr>
      <w:t>说明书附图</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g Rui">
    <w15:presenceInfo w15:providerId="Windows Live" w15:userId="38de5215bd1b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efaultTabStop w:val="4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AA"/>
    <w:rsid w:val="00016CE2"/>
    <w:rsid w:val="000269F4"/>
    <w:rsid w:val="00027088"/>
    <w:rsid w:val="0004779A"/>
    <w:rsid w:val="000478E9"/>
    <w:rsid w:val="000578C8"/>
    <w:rsid w:val="00062AC4"/>
    <w:rsid w:val="00080ED0"/>
    <w:rsid w:val="000814C3"/>
    <w:rsid w:val="00094ACF"/>
    <w:rsid w:val="000966D4"/>
    <w:rsid w:val="000A4DA9"/>
    <w:rsid w:val="000B04CF"/>
    <w:rsid w:val="000B2419"/>
    <w:rsid w:val="000B2881"/>
    <w:rsid w:val="000C1F46"/>
    <w:rsid w:val="000C1FD9"/>
    <w:rsid w:val="000C2D5E"/>
    <w:rsid w:val="000C52A4"/>
    <w:rsid w:val="000D2AEF"/>
    <w:rsid w:val="000E1F67"/>
    <w:rsid w:val="000E58BA"/>
    <w:rsid w:val="000E6AA6"/>
    <w:rsid w:val="000E6AB3"/>
    <w:rsid w:val="000F372C"/>
    <w:rsid w:val="000F4C0B"/>
    <w:rsid w:val="000F5831"/>
    <w:rsid w:val="00101945"/>
    <w:rsid w:val="00101FA5"/>
    <w:rsid w:val="00106E12"/>
    <w:rsid w:val="00114F6E"/>
    <w:rsid w:val="0012295D"/>
    <w:rsid w:val="001234A9"/>
    <w:rsid w:val="001368C9"/>
    <w:rsid w:val="001407F9"/>
    <w:rsid w:val="00155B77"/>
    <w:rsid w:val="00163912"/>
    <w:rsid w:val="00172FF3"/>
    <w:rsid w:val="0017598B"/>
    <w:rsid w:val="001774AC"/>
    <w:rsid w:val="00194CCB"/>
    <w:rsid w:val="001B50AB"/>
    <w:rsid w:val="001B6676"/>
    <w:rsid w:val="001B75E6"/>
    <w:rsid w:val="001B7781"/>
    <w:rsid w:val="001C7190"/>
    <w:rsid w:val="001D0485"/>
    <w:rsid w:val="001D6B21"/>
    <w:rsid w:val="001E4259"/>
    <w:rsid w:val="001E53C3"/>
    <w:rsid w:val="001F3A47"/>
    <w:rsid w:val="001F5BE5"/>
    <w:rsid w:val="00217B1D"/>
    <w:rsid w:val="00226CE5"/>
    <w:rsid w:val="0023586F"/>
    <w:rsid w:val="00240874"/>
    <w:rsid w:val="00254793"/>
    <w:rsid w:val="00255F69"/>
    <w:rsid w:val="002841FD"/>
    <w:rsid w:val="00290D98"/>
    <w:rsid w:val="002915DA"/>
    <w:rsid w:val="002A2219"/>
    <w:rsid w:val="002A4144"/>
    <w:rsid w:val="002A7064"/>
    <w:rsid w:val="002B28E2"/>
    <w:rsid w:val="002E0A60"/>
    <w:rsid w:val="002E469A"/>
    <w:rsid w:val="002F0495"/>
    <w:rsid w:val="002F28F1"/>
    <w:rsid w:val="002F553C"/>
    <w:rsid w:val="00311C4B"/>
    <w:rsid w:val="00316797"/>
    <w:rsid w:val="00331301"/>
    <w:rsid w:val="00334B9A"/>
    <w:rsid w:val="00335F60"/>
    <w:rsid w:val="003444F7"/>
    <w:rsid w:val="00347869"/>
    <w:rsid w:val="003530CD"/>
    <w:rsid w:val="0035743D"/>
    <w:rsid w:val="00363D94"/>
    <w:rsid w:val="00367D40"/>
    <w:rsid w:val="00375DC1"/>
    <w:rsid w:val="003801DF"/>
    <w:rsid w:val="003811B7"/>
    <w:rsid w:val="00385C43"/>
    <w:rsid w:val="003A0980"/>
    <w:rsid w:val="003A3B6A"/>
    <w:rsid w:val="003B34AD"/>
    <w:rsid w:val="003C532C"/>
    <w:rsid w:val="003D3A28"/>
    <w:rsid w:val="003E2BA7"/>
    <w:rsid w:val="003F01FB"/>
    <w:rsid w:val="003F697D"/>
    <w:rsid w:val="004064EC"/>
    <w:rsid w:val="00414182"/>
    <w:rsid w:val="00421F0A"/>
    <w:rsid w:val="00427A77"/>
    <w:rsid w:val="00430FB7"/>
    <w:rsid w:val="00441B0F"/>
    <w:rsid w:val="00441D6A"/>
    <w:rsid w:val="00447D24"/>
    <w:rsid w:val="00453C4C"/>
    <w:rsid w:val="00467002"/>
    <w:rsid w:val="004676E3"/>
    <w:rsid w:val="004708AD"/>
    <w:rsid w:val="00471D94"/>
    <w:rsid w:val="00476DF4"/>
    <w:rsid w:val="00476EE3"/>
    <w:rsid w:val="00486615"/>
    <w:rsid w:val="00491C04"/>
    <w:rsid w:val="004A10A1"/>
    <w:rsid w:val="004A1AD1"/>
    <w:rsid w:val="004A784E"/>
    <w:rsid w:val="004C3779"/>
    <w:rsid w:val="004D44D6"/>
    <w:rsid w:val="004D6955"/>
    <w:rsid w:val="004F0DFD"/>
    <w:rsid w:val="004F5B35"/>
    <w:rsid w:val="00514B6E"/>
    <w:rsid w:val="00521866"/>
    <w:rsid w:val="00521A63"/>
    <w:rsid w:val="0052635C"/>
    <w:rsid w:val="0054268E"/>
    <w:rsid w:val="00543985"/>
    <w:rsid w:val="005503CE"/>
    <w:rsid w:val="005566BF"/>
    <w:rsid w:val="0056045F"/>
    <w:rsid w:val="00566897"/>
    <w:rsid w:val="00566921"/>
    <w:rsid w:val="00574BE0"/>
    <w:rsid w:val="00577642"/>
    <w:rsid w:val="00586F6C"/>
    <w:rsid w:val="005873EB"/>
    <w:rsid w:val="0059336C"/>
    <w:rsid w:val="00593857"/>
    <w:rsid w:val="005B39F3"/>
    <w:rsid w:val="005C02F4"/>
    <w:rsid w:val="005C1221"/>
    <w:rsid w:val="005D40A1"/>
    <w:rsid w:val="005D7FB1"/>
    <w:rsid w:val="005E5EAF"/>
    <w:rsid w:val="005E68F8"/>
    <w:rsid w:val="005F09A7"/>
    <w:rsid w:val="00607414"/>
    <w:rsid w:val="0061117C"/>
    <w:rsid w:val="0062074D"/>
    <w:rsid w:val="00626ED1"/>
    <w:rsid w:val="00640995"/>
    <w:rsid w:val="00643B24"/>
    <w:rsid w:val="0065393B"/>
    <w:rsid w:val="00655E5F"/>
    <w:rsid w:val="006646A4"/>
    <w:rsid w:val="00664B8E"/>
    <w:rsid w:val="006670F2"/>
    <w:rsid w:val="00670E6A"/>
    <w:rsid w:val="006777DD"/>
    <w:rsid w:val="00686EC6"/>
    <w:rsid w:val="006925C2"/>
    <w:rsid w:val="00692D3E"/>
    <w:rsid w:val="006A26E2"/>
    <w:rsid w:val="006A28DA"/>
    <w:rsid w:val="006B6237"/>
    <w:rsid w:val="006C3056"/>
    <w:rsid w:val="006C47D0"/>
    <w:rsid w:val="006D2B59"/>
    <w:rsid w:val="006D31FE"/>
    <w:rsid w:val="006D7EB9"/>
    <w:rsid w:val="006E142F"/>
    <w:rsid w:val="006E7334"/>
    <w:rsid w:val="006F1558"/>
    <w:rsid w:val="006F5E89"/>
    <w:rsid w:val="00704480"/>
    <w:rsid w:val="00712DE0"/>
    <w:rsid w:val="0071302C"/>
    <w:rsid w:val="00714180"/>
    <w:rsid w:val="007151C2"/>
    <w:rsid w:val="007238F8"/>
    <w:rsid w:val="00735F4F"/>
    <w:rsid w:val="007370D7"/>
    <w:rsid w:val="00741633"/>
    <w:rsid w:val="00780731"/>
    <w:rsid w:val="0079509D"/>
    <w:rsid w:val="007A5BE8"/>
    <w:rsid w:val="007B0CD5"/>
    <w:rsid w:val="007B1CCF"/>
    <w:rsid w:val="007B51A7"/>
    <w:rsid w:val="007B5E97"/>
    <w:rsid w:val="007B695C"/>
    <w:rsid w:val="007D21CD"/>
    <w:rsid w:val="007D79F8"/>
    <w:rsid w:val="007E0FC0"/>
    <w:rsid w:val="007E3572"/>
    <w:rsid w:val="007E3C51"/>
    <w:rsid w:val="007E70DB"/>
    <w:rsid w:val="007F6EA7"/>
    <w:rsid w:val="00802DB7"/>
    <w:rsid w:val="0080595D"/>
    <w:rsid w:val="008103B2"/>
    <w:rsid w:val="00815CC5"/>
    <w:rsid w:val="008268F4"/>
    <w:rsid w:val="00831CB1"/>
    <w:rsid w:val="00833D6E"/>
    <w:rsid w:val="00844D6D"/>
    <w:rsid w:val="008557CA"/>
    <w:rsid w:val="008632EB"/>
    <w:rsid w:val="00871779"/>
    <w:rsid w:val="008746EB"/>
    <w:rsid w:val="00883144"/>
    <w:rsid w:val="008904AC"/>
    <w:rsid w:val="00891DED"/>
    <w:rsid w:val="0089548E"/>
    <w:rsid w:val="008A07DF"/>
    <w:rsid w:val="008A388B"/>
    <w:rsid w:val="008B1344"/>
    <w:rsid w:val="008B47A3"/>
    <w:rsid w:val="008C095B"/>
    <w:rsid w:val="008D7593"/>
    <w:rsid w:val="008F73EF"/>
    <w:rsid w:val="009055D4"/>
    <w:rsid w:val="00914484"/>
    <w:rsid w:val="0091545B"/>
    <w:rsid w:val="0091611E"/>
    <w:rsid w:val="00931D2F"/>
    <w:rsid w:val="00932A67"/>
    <w:rsid w:val="00967977"/>
    <w:rsid w:val="009833F5"/>
    <w:rsid w:val="009860AE"/>
    <w:rsid w:val="00992257"/>
    <w:rsid w:val="009A1CCE"/>
    <w:rsid w:val="009A686C"/>
    <w:rsid w:val="009B62B8"/>
    <w:rsid w:val="009D3EBD"/>
    <w:rsid w:val="009F24FF"/>
    <w:rsid w:val="00A000A6"/>
    <w:rsid w:val="00A00FB7"/>
    <w:rsid w:val="00A01BB4"/>
    <w:rsid w:val="00A13992"/>
    <w:rsid w:val="00A250B5"/>
    <w:rsid w:val="00A37AE5"/>
    <w:rsid w:val="00A43EAA"/>
    <w:rsid w:val="00A53972"/>
    <w:rsid w:val="00A565A5"/>
    <w:rsid w:val="00A56620"/>
    <w:rsid w:val="00A57D1B"/>
    <w:rsid w:val="00A602F6"/>
    <w:rsid w:val="00A653BA"/>
    <w:rsid w:val="00A659DD"/>
    <w:rsid w:val="00A70EA6"/>
    <w:rsid w:val="00A72F5C"/>
    <w:rsid w:val="00A83134"/>
    <w:rsid w:val="00A87A01"/>
    <w:rsid w:val="00A90790"/>
    <w:rsid w:val="00A94D15"/>
    <w:rsid w:val="00A966B7"/>
    <w:rsid w:val="00AA1D0E"/>
    <w:rsid w:val="00AA470D"/>
    <w:rsid w:val="00AA5CED"/>
    <w:rsid w:val="00AA6F5F"/>
    <w:rsid w:val="00AB32F9"/>
    <w:rsid w:val="00AB4E3D"/>
    <w:rsid w:val="00AC100B"/>
    <w:rsid w:val="00AC37EA"/>
    <w:rsid w:val="00AD2A71"/>
    <w:rsid w:val="00AF0818"/>
    <w:rsid w:val="00AF76CF"/>
    <w:rsid w:val="00B15505"/>
    <w:rsid w:val="00B21931"/>
    <w:rsid w:val="00B21CE1"/>
    <w:rsid w:val="00B30DE2"/>
    <w:rsid w:val="00B41373"/>
    <w:rsid w:val="00B570A8"/>
    <w:rsid w:val="00B60831"/>
    <w:rsid w:val="00B614CE"/>
    <w:rsid w:val="00B72AC6"/>
    <w:rsid w:val="00B808FD"/>
    <w:rsid w:val="00B82C5D"/>
    <w:rsid w:val="00B84331"/>
    <w:rsid w:val="00BA0463"/>
    <w:rsid w:val="00BB0E6C"/>
    <w:rsid w:val="00BC05CD"/>
    <w:rsid w:val="00BD3C1C"/>
    <w:rsid w:val="00BE0344"/>
    <w:rsid w:val="00BF6AC7"/>
    <w:rsid w:val="00BF7666"/>
    <w:rsid w:val="00C01B44"/>
    <w:rsid w:val="00C0263A"/>
    <w:rsid w:val="00C04F59"/>
    <w:rsid w:val="00C16AC4"/>
    <w:rsid w:val="00C24F51"/>
    <w:rsid w:val="00C341D9"/>
    <w:rsid w:val="00C34571"/>
    <w:rsid w:val="00C35A4C"/>
    <w:rsid w:val="00C50BF1"/>
    <w:rsid w:val="00C52378"/>
    <w:rsid w:val="00C62153"/>
    <w:rsid w:val="00C7602F"/>
    <w:rsid w:val="00C76A65"/>
    <w:rsid w:val="00C90C59"/>
    <w:rsid w:val="00C95343"/>
    <w:rsid w:val="00CB0D06"/>
    <w:rsid w:val="00CB7994"/>
    <w:rsid w:val="00CC16FB"/>
    <w:rsid w:val="00CC3C77"/>
    <w:rsid w:val="00CD1E93"/>
    <w:rsid w:val="00CD58FB"/>
    <w:rsid w:val="00D00449"/>
    <w:rsid w:val="00D1340C"/>
    <w:rsid w:val="00D140D3"/>
    <w:rsid w:val="00D23417"/>
    <w:rsid w:val="00D35738"/>
    <w:rsid w:val="00D41B12"/>
    <w:rsid w:val="00D425A6"/>
    <w:rsid w:val="00D45557"/>
    <w:rsid w:val="00D67A80"/>
    <w:rsid w:val="00D77E2A"/>
    <w:rsid w:val="00D87B4C"/>
    <w:rsid w:val="00DA04B2"/>
    <w:rsid w:val="00DC0C55"/>
    <w:rsid w:val="00DC775B"/>
    <w:rsid w:val="00DE325C"/>
    <w:rsid w:val="00DE375E"/>
    <w:rsid w:val="00DE6D47"/>
    <w:rsid w:val="00DE6E60"/>
    <w:rsid w:val="00DF6A32"/>
    <w:rsid w:val="00E02F21"/>
    <w:rsid w:val="00E03AC8"/>
    <w:rsid w:val="00E30765"/>
    <w:rsid w:val="00E34F85"/>
    <w:rsid w:val="00E44EAE"/>
    <w:rsid w:val="00E602AD"/>
    <w:rsid w:val="00E74935"/>
    <w:rsid w:val="00E75A72"/>
    <w:rsid w:val="00E80D09"/>
    <w:rsid w:val="00E8670C"/>
    <w:rsid w:val="00E95F68"/>
    <w:rsid w:val="00EA2E13"/>
    <w:rsid w:val="00EA62E9"/>
    <w:rsid w:val="00EB6D78"/>
    <w:rsid w:val="00EC67D5"/>
    <w:rsid w:val="00ED60B7"/>
    <w:rsid w:val="00EE6AE1"/>
    <w:rsid w:val="00EF2587"/>
    <w:rsid w:val="00EF31F3"/>
    <w:rsid w:val="00F01913"/>
    <w:rsid w:val="00F10C30"/>
    <w:rsid w:val="00F257DF"/>
    <w:rsid w:val="00F33499"/>
    <w:rsid w:val="00F34C5A"/>
    <w:rsid w:val="00F42EC7"/>
    <w:rsid w:val="00F5344F"/>
    <w:rsid w:val="00F54CED"/>
    <w:rsid w:val="00F67E9C"/>
    <w:rsid w:val="00F708A2"/>
    <w:rsid w:val="00F853B7"/>
    <w:rsid w:val="00F86F27"/>
    <w:rsid w:val="00FA0A42"/>
    <w:rsid w:val="00FA2ED4"/>
    <w:rsid w:val="00FB078D"/>
    <w:rsid w:val="00FB1D6B"/>
    <w:rsid w:val="00FB3FC3"/>
    <w:rsid w:val="00FC0EC9"/>
    <w:rsid w:val="00FC68BF"/>
    <w:rsid w:val="00FC7253"/>
    <w:rsid w:val="00FC7818"/>
    <w:rsid w:val="00FE22A4"/>
    <w:rsid w:val="00FE3CD7"/>
    <w:rsid w:val="00FE4F14"/>
    <w:rsid w:val="00FE5C38"/>
    <w:rsid w:val="3677161C"/>
    <w:rsid w:val="36D53A17"/>
    <w:rsid w:val="42CD5224"/>
    <w:rsid w:val="45821852"/>
    <w:rsid w:val="50C852B1"/>
    <w:rsid w:val="662B36BE"/>
    <w:rsid w:val="70816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6D2"/>
  <w15:chartTrackingRefBased/>
  <w15:docId w15:val="{3C2CCC68-0E6D-4510-98A5-9F2F5886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eastAsia="宋体" w:hAnsi="Times New Roman"/>
      <w:kern w:val="2"/>
      <w:sz w:val="24"/>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sz w:val="18"/>
      <w:szCs w:val="18"/>
    </w:rPr>
  </w:style>
  <w:style w:type="character" w:customStyle="1" w:styleId="a4">
    <w:name w:val="批注框文本 字符"/>
    <w:link w:val="a3"/>
    <w:uiPriority w:val="99"/>
    <w:semiHidden/>
    <w:qFormat/>
    <w:rPr>
      <w:rFonts w:ascii="Times New Roman" w:eastAsia="宋体" w:hAnsi="Times New Roman"/>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character" w:customStyle="1" w:styleId="a6">
    <w:name w:val="页脚 字符"/>
    <w:link w:val="a5"/>
    <w:uiPriority w:val="99"/>
    <w:qFormat/>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qFormat/>
    <w:rPr>
      <w:sz w:val="18"/>
      <w:szCs w:val="18"/>
    </w:rPr>
  </w:style>
  <w:style w:type="paragraph" w:styleId="a9">
    <w:name w:val="List Paragraph"/>
    <w:basedOn w:val="a"/>
    <w:uiPriority w:val="34"/>
    <w:qFormat/>
    <w:pPr>
      <w:ind w:firstLine="420"/>
    </w:pPr>
  </w:style>
  <w:style w:type="character" w:styleId="aa">
    <w:name w:val="Placeholder Text"/>
    <w:uiPriority w:val="99"/>
    <w:semiHidden/>
    <w:qFormat/>
    <w:rPr>
      <w:color w:val="808080"/>
    </w:rPr>
  </w:style>
  <w:style w:type="paragraph" w:customStyle="1" w:styleId="ab">
    <w:name w:val="正文样式"/>
    <w:basedOn w:val="a"/>
    <w:link w:val="ac"/>
    <w:qFormat/>
  </w:style>
  <w:style w:type="character" w:customStyle="1" w:styleId="ac">
    <w:name w:val="正文样式 字符"/>
    <w:link w:val="ab"/>
    <w:qFormat/>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diagramColors" Target="diagrams/colors2.xml"/><Relationship Id="rId7" Type="http://schemas.openxmlformats.org/officeDocument/2006/relationships/header" Target="header2.xml"/><Relationship Id="rId2" Type="http://schemas.openxmlformats.org/officeDocument/2006/relationships/settings" Target="settings.xml"/><Relationship Id="rId16" Type="http://schemas.microsoft.com/office/2007/relationships/diagramDrawing" Target="diagrams/drawing1.xm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diagramLayout" Target="diagrams/layout2.xml"/><Relationship Id="rId37" Type="http://schemas.openxmlformats.org/officeDocument/2006/relationships/image" Target="media/image13.emf"/><Relationship Id="rId40" Type="http://schemas.microsoft.com/office/2011/relationships/people" Target="people.xml"/><Relationship Id="rId5" Type="http://schemas.openxmlformats.org/officeDocument/2006/relationships/endnotes" Target="endnotes.xml"/><Relationship Id="rId15" Type="http://schemas.openxmlformats.org/officeDocument/2006/relationships/diagramColors" Target="diagrams/colors1.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2.emf"/><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diagramData" Target="diagrams/data2.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header" Target="header6.xml"/><Relationship Id="rId35" Type="http://schemas.microsoft.com/office/2007/relationships/diagramDrawing" Target="diagrams/drawing2.xml"/><Relationship Id="rId8"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diagramQuickStyle" Target="diagrams/quickStyle2.xml"/><Relationship Id="rId38" Type="http://schemas.openxmlformats.org/officeDocument/2006/relationships/header" Target="header7.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rgbClr val="FFFFFF">
        <a:alpha val="90000"/>
      </a:srgbClr>
    </dgm:fillClrLst>
    <dgm:linClrLst meth="repeat">
      <a:srgbClr val="4472C4"/>
    </dgm:linClrLst>
    <dgm:effectClrLst/>
    <dgm:txLinClrLst/>
    <dgm:txFillClrLst meth="repeat">
      <a:srgbClr val="000000"/>
    </dgm:txFillClrLst>
    <dgm:txEffectClrLst/>
  </dgm:styleLbl>
  <dgm:styleLbl name="alignAccFollowNode1">
    <dgm:fillClrLst meth="repeat">
      <a:srgbClr val="CFD5EA">
        <a:alpha val="90000"/>
        <a:tint val="40000"/>
      </a:srgbClr>
    </dgm:fillClrLst>
    <dgm:linClrLst meth="repeat">
      <a:srgbClr val="CFD5EA">
        <a:alpha val="90000"/>
        <a:tint val="40000"/>
      </a:srgbClr>
    </dgm:linClrLst>
    <dgm:effectClrLst/>
    <dgm:txLinClrLst/>
    <dgm:txFillClrLst meth="repeat">
      <a:srgbClr val="000000"/>
    </dgm:txFillClrLst>
    <dgm:txEffectClrLst/>
  </dgm:styleLbl>
  <dgm:styleLbl name="alignImgPlace1">
    <dgm:fillClrLst meth="repeat">
      <a:srgbClr val="C0C9E4">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472C4"/>
    </dgm:fillClrLst>
    <dgm:linClrLst meth="repeat">
      <a:srgbClr val="4472C4"/>
    </dgm:linClrLst>
    <dgm:effectClrLst/>
    <dgm:txLinClrLst/>
    <dgm:txFillClrLst/>
    <dgm:txEffectClrLst/>
  </dgm:styleLbl>
  <dgm:styleLbl name="asst0">
    <dgm:fillClrLst meth="repeat">
      <a:srgbClr val="4472C4"/>
    </dgm:fillClrLst>
    <dgm:linClrLst meth="repeat">
      <a:srgbClr val="FFFFFF"/>
    </dgm:linClrLst>
    <dgm:effectClrLst/>
    <dgm:txLinClrLst/>
    <dgm:txFillClrLst/>
    <dgm:txEffectClrLst/>
  </dgm:styleLbl>
  <dgm:styleLbl name="asst1">
    <dgm:fillClrLst meth="repeat">
      <a:srgbClr val="4472C4"/>
    </dgm:fillClrLst>
    <dgm:linClrLst meth="repeat">
      <a:srgbClr val="FFFFFF"/>
    </dgm:linClrLst>
    <dgm:effectClrLst/>
    <dgm:txLinClrLst/>
    <dgm:txFillClrLst/>
    <dgm:txEffectClrLst/>
  </dgm:styleLbl>
  <dgm:styleLbl name="asst2">
    <dgm:fillClrLst meth="repeat">
      <a:srgbClr val="4472C4"/>
    </dgm:fillClrLst>
    <dgm:linClrLst meth="repeat">
      <a:srgbClr val="FFFFFF"/>
    </dgm:linClrLst>
    <dgm:effectClrLst/>
    <dgm:txLinClrLst/>
    <dgm:txFillClrLst/>
    <dgm:txEffectClrLst/>
  </dgm:styleLbl>
  <dgm:styleLbl name="asst3">
    <dgm:fillClrLst meth="repeat">
      <a:srgbClr val="4472C4"/>
    </dgm:fillClrLst>
    <dgm:linClrLst meth="repeat">
      <a:srgbClr val="FFFFFF"/>
    </dgm:linClrLst>
    <dgm:effectClrLst/>
    <dgm:txLinClrLst/>
    <dgm:txFillClrLst/>
    <dgm:txEffectClrLst/>
  </dgm:styleLbl>
  <dgm:styleLbl name="asst4">
    <dgm:fillClrLst meth="repeat">
      <a:srgbClr val="4472C4"/>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472C4"/>
    </dgm:linClrLst>
    <dgm:effectClrLst/>
    <dgm:txLinClrLst/>
    <dgm:txFillClrLst meth="repeat">
      <a:srgbClr val="000000"/>
    </dgm:txFillClrLst>
    <dgm:txEffectClrLst/>
  </dgm:styleLbl>
  <dgm:styleLbl name="bgAccFollowNode1">
    <dgm:fillClrLst meth="repeat">
      <a:srgbClr val="CFD5EA">
        <a:alpha val="90000"/>
        <a:tint val="40000"/>
      </a:srgbClr>
    </dgm:fillClrLst>
    <dgm:linClrLst meth="repeat">
      <a:srgbClr val="CFD5EA">
        <a:alpha val="90000"/>
        <a:tint val="40000"/>
      </a:srgbClr>
    </dgm:linClrLst>
    <dgm:effectClrLst/>
    <dgm:txLinClrLst/>
    <dgm:txFillClrLst meth="repeat">
      <a:srgbClr val="000000"/>
    </dgm:txFillClrLst>
    <dgm:txEffectClrLst/>
  </dgm:styleLbl>
  <dgm:styleLbl name="bgImgPlace1">
    <dgm:fillClrLst meth="repeat">
      <a:srgbClr val="C0C9E4">
        <a:tint val="50000"/>
      </a:srgbClr>
    </dgm:fillClrLst>
    <dgm:linClrLst meth="repeat">
      <a:srgbClr val="FFFFFF"/>
    </dgm:linClrLst>
    <dgm:effectClrLst/>
    <dgm:txLinClrLst/>
    <dgm:txFillClrLst meth="repeat">
      <a:srgbClr val="FFFFFF"/>
    </dgm:txFillClrLst>
    <dgm:txEffectClrLst/>
  </dgm:styleLbl>
  <dgm:styleLbl name="bgShp">
    <dgm:fillClrLst meth="repeat">
      <a:srgbClr val="CFD5EA">
        <a:tint val="40000"/>
      </a:srgbClr>
    </dgm:fillClrLst>
    <dgm:linClrLst meth="repeat">
      <a:srgbClr val="4472C4"/>
    </dgm:linClrLst>
    <dgm:effectClrLst/>
    <dgm:txLinClrLst/>
    <dgm:txFillClrLst meth="repeat">
      <a:srgbClr val="000000"/>
    </dgm:txFillClrLst>
    <dgm:txEffectClrLst/>
  </dgm:styleLbl>
  <dgm:styleLbl name="bgSibTrans2D1">
    <dgm:fillClrLst meth="repeat">
      <a:srgbClr val="B0BCDE">
        <a:tint val="60000"/>
      </a:srgbClr>
    </dgm:fillClrLst>
    <dgm:linClrLst meth="repeat">
      <a:srgbClr val="B0BCDE">
        <a:tint val="60000"/>
      </a:srgbClr>
    </dgm:linClrLst>
    <dgm:effectClrLst/>
    <dgm:txLinClrLst/>
    <dgm:txFillClrLst/>
    <dgm:txEffectClrLst/>
  </dgm:styleLbl>
  <dgm:styleLbl name="callout">
    <dgm:fillClrLst meth="repeat">
      <a:srgbClr val="4472C4"/>
    </dgm:fillClrLst>
    <dgm:linClrLst meth="repeat">
      <a:srgbClr val="C0C9E4">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472C4"/>
    </dgm:linClrLst>
    <dgm:effectClrLst/>
    <dgm:txLinClrLst/>
    <dgm:txFillClrLst meth="repeat">
      <a:srgbClr val="000000"/>
    </dgm:txFillClrLst>
    <dgm:txEffectClrLst/>
  </dgm:styleLbl>
  <dgm:styleLbl name="dkBgShp">
    <dgm:fillClrLst meth="repeat">
      <a:srgbClr val="3D67B1">
        <a:shade val="80000"/>
      </a:srgbClr>
    </dgm:fillClrLst>
    <dgm:linClrLst meth="repeat">
      <a:srgbClr val="4472C4"/>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472C4"/>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472C4"/>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472C4"/>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472C4"/>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472C4"/>
    </dgm:linClrLst>
    <dgm:effectClrLst/>
    <dgm:txLinClrLst/>
    <dgm:txFillClrLst meth="repeat">
      <a:srgbClr val="000000"/>
    </dgm:txFillClrLst>
    <dgm:txEffectClrLst/>
  </dgm:styleLbl>
  <dgm:styleLbl name="fgAccFollowNode1">
    <dgm:fillClrLst meth="repeat">
      <a:srgbClr val="CFD5EA">
        <a:alpha val="90000"/>
        <a:tint val="40000"/>
      </a:srgbClr>
    </dgm:fillClrLst>
    <dgm:linClrLst meth="repeat">
      <a:srgbClr val="CFD5EA">
        <a:alpha val="90000"/>
        <a:tint val="40000"/>
      </a:srgbClr>
    </dgm:linClrLst>
    <dgm:effectClrLst/>
    <dgm:txLinClrLst/>
    <dgm:txFillClrLst meth="repeat">
      <a:srgbClr val="000000"/>
    </dgm:txFillClrLst>
    <dgm:txEffectClrLst/>
  </dgm:styleLbl>
  <dgm:styleLbl name="fgImgPlace1">
    <dgm:fillClrLst meth="repeat">
      <a:srgbClr val="C0C9E4">
        <a:tint val="50000"/>
      </a:srgbClr>
    </dgm:fillClrLst>
    <dgm:linClrLst meth="repeat">
      <a:srgbClr val="FFFFFF"/>
    </dgm:linClrLst>
    <dgm:effectClrLst/>
    <dgm:txLinClrLst/>
    <dgm:txFillClrLst meth="repeat">
      <a:srgbClr val="FFFFFF"/>
    </dgm:txFillClrLst>
    <dgm:txEffectClrLst/>
  </dgm:styleLbl>
  <dgm:styleLbl name="fgShp">
    <dgm:fillClrLst meth="repeat">
      <a:srgbClr val="B0BCDE">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0BCDE">
        <a:tint val="60000"/>
      </a:srgbClr>
    </dgm:fillClrLst>
    <dgm:linClrLst meth="repeat">
      <a:srgbClr val="B0BCDE">
        <a:tint val="60000"/>
      </a:srgbClr>
    </dgm:linClrLst>
    <dgm:effectClrLst/>
    <dgm:txLinClrLst/>
    <dgm:txFillClrLst/>
    <dgm:txEffectClrLst/>
  </dgm:styleLbl>
  <dgm:styleLbl name="lnNode1">
    <dgm:fillClrLst meth="repeat">
      <a:srgbClr val="4472C4"/>
    </dgm:fillClrLst>
    <dgm:linClrLst meth="repeat">
      <a:srgbClr val="FFFFFF"/>
    </dgm:linClrLst>
    <dgm:effectClrLst/>
    <dgm:txLinClrLst/>
    <dgm:txFillClrLst/>
    <dgm:txEffectClrLst/>
  </dgm:styleLbl>
  <dgm:styleLbl name="node0">
    <dgm:fillClrLst meth="repeat">
      <a:srgbClr val="4472C4"/>
    </dgm:fillClrLst>
    <dgm:linClrLst meth="repeat">
      <a:srgbClr val="FFFFFF"/>
    </dgm:linClrLst>
    <dgm:effectClrLst/>
    <dgm:txLinClrLst/>
    <dgm:txFillClrLst/>
    <dgm:txEffectClrLst/>
  </dgm:styleLbl>
  <dgm:styleLbl name="node1">
    <dgm:fillClrLst meth="repeat">
      <a:srgbClr val="4472C4"/>
    </dgm:fillClrLst>
    <dgm:linClrLst meth="repeat">
      <a:srgbClr val="FFFFFF"/>
    </dgm:linClrLst>
    <dgm:effectClrLst/>
    <dgm:txLinClrLst/>
    <dgm:txFillClrLst/>
    <dgm:txEffectClrLst/>
  </dgm:styleLbl>
  <dgm:styleLbl name="node2">
    <dgm:fillClrLst meth="repeat">
      <a:srgbClr val="4472C4"/>
    </dgm:fillClrLst>
    <dgm:linClrLst meth="repeat">
      <a:srgbClr val="FFFFFF"/>
    </dgm:linClrLst>
    <dgm:effectClrLst/>
    <dgm:txLinClrLst/>
    <dgm:txFillClrLst/>
    <dgm:txEffectClrLst/>
  </dgm:styleLbl>
  <dgm:styleLbl name="node3">
    <dgm:fillClrLst meth="repeat">
      <a:srgbClr val="4472C4"/>
    </dgm:fillClrLst>
    <dgm:linClrLst meth="repeat">
      <a:srgbClr val="FFFFFF"/>
    </dgm:linClrLst>
    <dgm:effectClrLst/>
    <dgm:txLinClrLst/>
    <dgm:txFillClrLst/>
    <dgm:txEffectClrLst/>
  </dgm:styleLbl>
  <dgm:styleLbl name="node4">
    <dgm:fillClrLst meth="repeat">
      <a:srgbClr val="4472C4"/>
    </dgm:fillClrLst>
    <dgm:linClrLst meth="repeat">
      <a:srgbClr val="FFFFFF"/>
    </dgm:linClrLst>
    <dgm:effectClrLst/>
    <dgm:txLinClrLst/>
    <dgm:txFillClrLst/>
    <dgm:txEffectClrLst/>
  </dgm:styleLbl>
  <dgm:styleLbl name="parChTrans1D1">
    <dgm:fillClrLst meth="repeat">
      <a:srgbClr val="4472C4"/>
    </dgm:fillClrLst>
    <dgm:linClrLst meth="repeat">
      <a:srgbClr val="34599C">
        <a:shade val="60000"/>
      </a:srgbClr>
    </dgm:linClrLst>
    <dgm:effectClrLst/>
    <dgm:txLinClrLst/>
    <dgm:txFillClrLst meth="repeat">
      <a:srgbClr val="000000"/>
    </dgm:txFillClrLst>
    <dgm:txEffectClrLst/>
  </dgm:styleLbl>
  <dgm:styleLbl name="parChTrans1D2">
    <dgm:fillClrLst meth="repeat">
      <a:srgbClr val="4472C4"/>
    </dgm:fillClrLst>
    <dgm:linClrLst meth="repeat">
      <a:srgbClr val="34599C">
        <a:shade val="60000"/>
      </a:srgbClr>
    </dgm:linClrLst>
    <dgm:effectClrLst/>
    <dgm:txLinClrLst/>
    <dgm:txFillClrLst meth="repeat">
      <a:srgbClr val="000000"/>
    </dgm:txFillClrLst>
    <dgm:txEffectClrLst/>
  </dgm:styleLbl>
  <dgm:styleLbl name="parChTrans1D3">
    <dgm:fillClrLst meth="repeat">
      <a:srgbClr val="4472C4"/>
    </dgm:fillClrLst>
    <dgm:linClrLst meth="repeat">
      <a:srgbClr val="3D67B1">
        <a:shade val="80000"/>
      </a:srgbClr>
    </dgm:linClrLst>
    <dgm:effectClrLst/>
    <dgm:txLinClrLst/>
    <dgm:txFillClrLst meth="repeat">
      <a:srgbClr val="000000"/>
    </dgm:txFillClrLst>
    <dgm:txEffectClrLst/>
  </dgm:styleLbl>
  <dgm:styleLbl name="parChTrans1D4">
    <dgm:fillClrLst meth="repeat">
      <a:srgbClr val="4472C4"/>
    </dgm:fillClrLst>
    <dgm:linClrLst meth="repeat">
      <a:srgbClr val="3D67B1">
        <a:shade val="80000"/>
      </a:srgbClr>
    </dgm:linClrLst>
    <dgm:effectClrLst/>
    <dgm:txLinClrLst/>
    <dgm:txFillClrLst meth="repeat">
      <a:srgbClr val="000000"/>
    </dgm:txFillClrLst>
    <dgm:txEffectClrLst/>
  </dgm:styleLbl>
  <dgm:styleLbl name="parChTrans2D1">
    <dgm:fillClrLst meth="repeat">
      <a:srgbClr val="B0BCDE">
        <a:tint val="60000"/>
      </a:srgbClr>
    </dgm:fillClrLst>
    <dgm:linClrLst meth="repeat">
      <a:srgbClr val="B0BCDE">
        <a:tint val="60000"/>
      </a:srgbClr>
    </dgm:linClrLst>
    <dgm:effectClrLst/>
    <dgm:txLinClrLst/>
    <dgm:txFillClrLst meth="repeat">
      <a:srgbClr val="FFFFFF"/>
    </dgm:txFillClrLst>
    <dgm:txEffectClrLst/>
  </dgm:styleLbl>
  <dgm:styleLbl name="parChTrans2D2">
    <dgm:fillClrLst meth="repeat">
      <a:srgbClr val="4472C4"/>
    </dgm:fillClrLst>
    <dgm:linClrLst meth="repeat">
      <a:srgbClr val="4472C4"/>
    </dgm:linClrLst>
    <dgm:effectClrLst/>
    <dgm:txLinClrLst/>
    <dgm:txFillClrLst meth="repeat">
      <a:srgbClr val="FFFFFF"/>
    </dgm:txFillClrLst>
    <dgm:txEffectClrLst/>
  </dgm:styleLbl>
  <dgm:styleLbl name="parChTrans2D3">
    <dgm:fillClrLst meth="repeat">
      <a:srgbClr val="4472C4"/>
    </dgm:fillClrLst>
    <dgm:linClrLst meth="repeat">
      <a:srgbClr val="4472C4"/>
    </dgm:linClrLst>
    <dgm:effectClrLst/>
    <dgm:txLinClrLst/>
    <dgm:txFillClrLst meth="repeat">
      <a:srgbClr val="FFFFFF"/>
    </dgm:txFillClrLst>
    <dgm:txEffectClrLst/>
  </dgm:styleLbl>
  <dgm:styleLbl name="parChTrans2D4">
    <dgm:fillClrLst meth="repeat">
      <a:srgbClr val="4472C4"/>
    </dgm:fillClrLst>
    <dgm:linClrLst meth="repeat">
      <a:srgbClr val="4472C4"/>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472C4"/>
    </dgm:fillClrLst>
    <dgm:linClrLst meth="repeat">
      <a:srgbClr val="4472C4"/>
    </dgm:linClrLst>
    <dgm:effectClrLst/>
    <dgm:txLinClrLst/>
    <dgm:txFillClrLst meth="repeat">
      <a:srgbClr val="000000"/>
    </dgm:txFillClrLst>
    <dgm:txEffectClrLst/>
  </dgm:styleLbl>
  <dgm:styleLbl name="sibTrans2D1">
    <dgm:fillClrLst meth="repeat">
      <a:srgbClr val="B0BCDE">
        <a:tint val="60000"/>
      </a:srgbClr>
    </dgm:fillClrLst>
    <dgm:linClrLst meth="repeat">
      <a:srgbClr val="B0BCDE">
        <a:tint val="60000"/>
      </a:srgbClr>
    </dgm:linClrLst>
    <dgm:effectClrLst/>
    <dgm:txLinClrLst/>
    <dgm:txFillClrLst/>
    <dgm:txEffectClrLst/>
  </dgm:styleLbl>
  <dgm:styleLbl name="solidAlignAcc1">
    <dgm:fillClrLst meth="repeat">
      <a:srgbClr val="FFFFFF"/>
    </dgm:fillClrLst>
    <dgm:linClrLst meth="repeat">
      <a:srgbClr val="4472C4"/>
    </dgm:linClrLst>
    <dgm:effectClrLst/>
    <dgm:txLinClrLst/>
    <dgm:txFillClrLst meth="repeat">
      <a:srgbClr val="000000"/>
    </dgm:txFillClrLst>
    <dgm:txEffectClrLst/>
  </dgm:styleLbl>
  <dgm:styleLbl name="solidBgAcc1">
    <dgm:fillClrLst meth="repeat">
      <a:srgbClr val="FFFFFF"/>
    </dgm:fillClrLst>
    <dgm:linClrLst meth="repeat">
      <a:srgbClr val="4472C4"/>
    </dgm:linClrLst>
    <dgm:effectClrLst/>
    <dgm:txLinClrLst/>
    <dgm:txFillClrLst meth="repeat">
      <a:srgbClr val="000000"/>
    </dgm:txFillClrLst>
    <dgm:txEffectClrLst/>
  </dgm:styleLbl>
  <dgm:styleLbl name="solidFgAcc1">
    <dgm:fillClrLst meth="repeat">
      <a:srgbClr val="FFFFFF"/>
    </dgm:fillClrLst>
    <dgm:linClrLst meth="repeat">
      <a:srgbClr val="4472C4"/>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472C4"/>
    </dgm:linClrLst>
    <dgm:effectClrLst/>
    <dgm:txLinClrLst/>
    <dgm:txFillClrLst meth="repeat">
      <a:srgbClr val="000000"/>
    </dgm:txFillClrLst>
    <dgm:txEffectClrLst/>
  </dgm:styleLbl>
  <dgm:styleLbl name="trBgShp">
    <dgm:fillClrLst meth="repeat">
      <a:srgbClr val="C0C9E4">
        <a:tint val="50000"/>
        <a:alpha val="40000"/>
      </a:srgbClr>
    </dgm:fillClrLst>
    <dgm:linClrLst meth="repeat">
      <a:srgbClr val="4472C4"/>
    </dgm:linClrLst>
    <dgm:effectClrLst/>
    <dgm:txLinClrLst/>
    <dgm:txFillClrLst meth="repeat">
      <a:srgbClr val="FFFFFF"/>
    </dgm:txFillClrLst>
    <dgm:txEffectClrLst/>
  </dgm:styleLbl>
  <dgm:styleLbl name="vennNode1">
    <dgm:fillClrLst meth="repeat">
      <a:srgbClr val="4472C4">
        <a:alpha val="50000"/>
      </a:srgbClr>
    </dgm:fillClrLst>
    <dgm:linClrLst meth="repeat">
      <a:srgbClr val="FFFFFF"/>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rgbClr val="FFFFFF">
        <a:alpha val="90000"/>
      </a:srgbClr>
    </dgm:fillClrLst>
    <dgm:linClrLst meth="repeat">
      <a:srgbClr val="4472C4"/>
    </dgm:linClrLst>
    <dgm:effectClrLst/>
    <dgm:txLinClrLst/>
    <dgm:txFillClrLst meth="repeat">
      <a:srgbClr val="000000"/>
    </dgm:txFillClrLst>
    <dgm:txEffectClrLst/>
  </dgm:styleLbl>
  <dgm:styleLbl name="alignAccFollowNode1">
    <dgm:fillClrLst meth="repeat">
      <a:srgbClr val="CFD5EA">
        <a:alpha val="90000"/>
        <a:tint val="40000"/>
      </a:srgbClr>
    </dgm:fillClrLst>
    <dgm:linClrLst meth="repeat">
      <a:srgbClr val="CFD5EA">
        <a:alpha val="90000"/>
        <a:tint val="40000"/>
      </a:srgbClr>
    </dgm:linClrLst>
    <dgm:effectClrLst/>
    <dgm:txLinClrLst/>
    <dgm:txFillClrLst meth="repeat">
      <a:srgbClr val="000000"/>
    </dgm:txFillClrLst>
    <dgm:txEffectClrLst/>
  </dgm:styleLbl>
  <dgm:styleLbl name="alignImgPlace1">
    <dgm:fillClrLst meth="repeat">
      <a:srgbClr val="C0C9E4">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472C4"/>
    </dgm:fillClrLst>
    <dgm:linClrLst meth="repeat">
      <a:srgbClr val="4472C4"/>
    </dgm:linClrLst>
    <dgm:effectClrLst/>
    <dgm:txLinClrLst/>
    <dgm:txFillClrLst/>
    <dgm:txEffectClrLst/>
  </dgm:styleLbl>
  <dgm:styleLbl name="asst0">
    <dgm:fillClrLst meth="repeat">
      <a:srgbClr val="4472C4"/>
    </dgm:fillClrLst>
    <dgm:linClrLst meth="repeat">
      <a:srgbClr val="FFFFFF"/>
    </dgm:linClrLst>
    <dgm:effectClrLst/>
    <dgm:txLinClrLst/>
    <dgm:txFillClrLst/>
    <dgm:txEffectClrLst/>
  </dgm:styleLbl>
  <dgm:styleLbl name="asst1">
    <dgm:fillClrLst meth="repeat">
      <a:srgbClr val="4472C4"/>
    </dgm:fillClrLst>
    <dgm:linClrLst meth="repeat">
      <a:srgbClr val="FFFFFF"/>
    </dgm:linClrLst>
    <dgm:effectClrLst/>
    <dgm:txLinClrLst/>
    <dgm:txFillClrLst/>
    <dgm:txEffectClrLst/>
  </dgm:styleLbl>
  <dgm:styleLbl name="asst2">
    <dgm:fillClrLst meth="repeat">
      <a:srgbClr val="4472C4"/>
    </dgm:fillClrLst>
    <dgm:linClrLst meth="repeat">
      <a:srgbClr val="FFFFFF"/>
    </dgm:linClrLst>
    <dgm:effectClrLst/>
    <dgm:txLinClrLst/>
    <dgm:txFillClrLst/>
    <dgm:txEffectClrLst/>
  </dgm:styleLbl>
  <dgm:styleLbl name="asst3">
    <dgm:fillClrLst meth="repeat">
      <a:srgbClr val="4472C4"/>
    </dgm:fillClrLst>
    <dgm:linClrLst meth="repeat">
      <a:srgbClr val="FFFFFF"/>
    </dgm:linClrLst>
    <dgm:effectClrLst/>
    <dgm:txLinClrLst/>
    <dgm:txFillClrLst/>
    <dgm:txEffectClrLst/>
  </dgm:styleLbl>
  <dgm:styleLbl name="asst4">
    <dgm:fillClrLst meth="repeat">
      <a:srgbClr val="4472C4"/>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472C4"/>
    </dgm:linClrLst>
    <dgm:effectClrLst/>
    <dgm:txLinClrLst/>
    <dgm:txFillClrLst meth="repeat">
      <a:srgbClr val="000000"/>
    </dgm:txFillClrLst>
    <dgm:txEffectClrLst/>
  </dgm:styleLbl>
  <dgm:styleLbl name="bgAccFollowNode1">
    <dgm:fillClrLst meth="repeat">
      <a:srgbClr val="CFD5EA">
        <a:alpha val="90000"/>
        <a:tint val="40000"/>
      </a:srgbClr>
    </dgm:fillClrLst>
    <dgm:linClrLst meth="repeat">
      <a:srgbClr val="CFD5EA">
        <a:alpha val="90000"/>
        <a:tint val="40000"/>
      </a:srgbClr>
    </dgm:linClrLst>
    <dgm:effectClrLst/>
    <dgm:txLinClrLst/>
    <dgm:txFillClrLst meth="repeat">
      <a:srgbClr val="000000"/>
    </dgm:txFillClrLst>
    <dgm:txEffectClrLst/>
  </dgm:styleLbl>
  <dgm:styleLbl name="bgImgPlace1">
    <dgm:fillClrLst meth="repeat">
      <a:srgbClr val="C0C9E4">
        <a:tint val="50000"/>
      </a:srgbClr>
    </dgm:fillClrLst>
    <dgm:linClrLst meth="repeat">
      <a:srgbClr val="FFFFFF"/>
    </dgm:linClrLst>
    <dgm:effectClrLst/>
    <dgm:txLinClrLst/>
    <dgm:txFillClrLst meth="repeat">
      <a:srgbClr val="FFFFFF"/>
    </dgm:txFillClrLst>
    <dgm:txEffectClrLst/>
  </dgm:styleLbl>
  <dgm:styleLbl name="bgShp">
    <dgm:fillClrLst meth="repeat">
      <a:srgbClr val="CFD5EA">
        <a:tint val="40000"/>
      </a:srgbClr>
    </dgm:fillClrLst>
    <dgm:linClrLst meth="repeat">
      <a:srgbClr val="4472C4"/>
    </dgm:linClrLst>
    <dgm:effectClrLst/>
    <dgm:txLinClrLst/>
    <dgm:txFillClrLst meth="repeat">
      <a:srgbClr val="000000"/>
    </dgm:txFillClrLst>
    <dgm:txEffectClrLst/>
  </dgm:styleLbl>
  <dgm:styleLbl name="bgSibTrans2D1">
    <dgm:fillClrLst meth="repeat">
      <a:srgbClr val="B0BCDE">
        <a:tint val="60000"/>
      </a:srgbClr>
    </dgm:fillClrLst>
    <dgm:linClrLst meth="repeat">
      <a:srgbClr val="B0BCDE">
        <a:tint val="60000"/>
      </a:srgbClr>
    </dgm:linClrLst>
    <dgm:effectClrLst/>
    <dgm:txLinClrLst/>
    <dgm:txFillClrLst/>
    <dgm:txEffectClrLst/>
  </dgm:styleLbl>
  <dgm:styleLbl name="callout">
    <dgm:fillClrLst meth="repeat">
      <a:srgbClr val="4472C4"/>
    </dgm:fillClrLst>
    <dgm:linClrLst meth="repeat">
      <a:srgbClr val="C0C9E4">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472C4"/>
    </dgm:linClrLst>
    <dgm:effectClrLst/>
    <dgm:txLinClrLst/>
    <dgm:txFillClrLst meth="repeat">
      <a:srgbClr val="000000"/>
    </dgm:txFillClrLst>
    <dgm:txEffectClrLst/>
  </dgm:styleLbl>
  <dgm:styleLbl name="dkBgShp">
    <dgm:fillClrLst meth="repeat">
      <a:srgbClr val="3D67B1">
        <a:shade val="80000"/>
      </a:srgbClr>
    </dgm:fillClrLst>
    <dgm:linClrLst meth="repeat">
      <a:srgbClr val="4472C4"/>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472C4"/>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472C4"/>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472C4"/>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472C4"/>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472C4"/>
    </dgm:linClrLst>
    <dgm:effectClrLst/>
    <dgm:txLinClrLst/>
    <dgm:txFillClrLst meth="repeat">
      <a:srgbClr val="000000"/>
    </dgm:txFillClrLst>
    <dgm:txEffectClrLst/>
  </dgm:styleLbl>
  <dgm:styleLbl name="fgAccFollowNode1">
    <dgm:fillClrLst meth="repeat">
      <a:srgbClr val="CFD5EA">
        <a:alpha val="90000"/>
        <a:tint val="40000"/>
      </a:srgbClr>
    </dgm:fillClrLst>
    <dgm:linClrLst meth="repeat">
      <a:srgbClr val="CFD5EA">
        <a:alpha val="90000"/>
        <a:tint val="40000"/>
      </a:srgbClr>
    </dgm:linClrLst>
    <dgm:effectClrLst/>
    <dgm:txLinClrLst/>
    <dgm:txFillClrLst meth="repeat">
      <a:srgbClr val="000000"/>
    </dgm:txFillClrLst>
    <dgm:txEffectClrLst/>
  </dgm:styleLbl>
  <dgm:styleLbl name="fgImgPlace1">
    <dgm:fillClrLst meth="repeat">
      <a:srgbClr val="C0C9E4">
        <a:tint val="50000"/>
      </a:srgbClr>
    </dgm:fillClrLst>
    <dgm:linClrLst meth="repeat">
      <a:srgbClr val="FFFFFF"/>
    </dgm:linClrLst>
    <dgm:effectClrLst/>
    <dgm:txLinClrLst/>
    <dgm:txFillClrLst meth="repeat">
      <a:srgbClr val="FFFFFF"/>
    </dgm:txFillClrLst>
    <dgm:txEffectClrLst/>
  </dgm:styleLbl>
  <dgm:styleLbl name="fgShp">
    <dgm:fillClrLst meth="repeat">
      <a:srgbClr val="B0BCDE">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0BCDE">
        <a:tint val="60000"/>
      </a:srgbClr>
    </dgm:fillClrLst>
    <dgm:linClrLst meth="repeat">
      <a:srgbClr val="B0BCDE">
        <a:tint val="60000"/>
      </a:srgbClr>
    </dgm:linClrLst>
    <dgm:effectClrLst/>
    <dgm:txLinClrLst/>
    <dgm:txFillClrLst/>
    <dgm:txEffectClrLst/>
  </dgm:styleLbl>
  <dgm:styleLbl name="lnNode1">
    <dgm:fillClrLst meth="repeat">
      <a:srgbClr val="4472C4"/>
    </dgm:fillClrLst>
    <dgm:linClrLst meth="repeat">
      <a:srgbClr val="FFFFFF"/>
    </dgm:linClrLst>
    <dgm:effectClrLst/>
    <dgm:txLinClrLst/>
    <dgm:txFillClrLst/>
    <dgm:txEffectClrLst/>
  </dgm:styleLbl>
  <dgm:styleLbl name="node0">
    <dgm:fillClrLst meth="repeat">
      <a:srgbClr val="4472C4"/>
    </dgm:fillClrLst>
    <dgm:linClrLst meth="repeat">
      <a:srgbClr val="FFFFFF"/>
    </dgm:linClrLst>
    <dgm:effectClrLst/>
    <dgm:txLinClrLst/>
    <dgm:txFillClrLst/>
    <dgm:txEffectClrLst/>
  </dgm:styleLbl>
  <dgm:styleLbl name="node1">
    <dgm:fillClrLst meth="repeat">
      <a:srgbClr val="4472C4"/>
    </dgm:fillClrLst>
    <dgm:linClrLst meth="repeat">
      <a:srgbClr val="FFFFFF"/>
    </dgm:linClrLst>
    <dgm:effectClrLst/>
    <dgm:txLinClrLst/>
    <dgm:txFillClrLst/>
    <dgm:txEffectClrLst/>
  </dgm:styleLbl>
  <dgm:styleLbl name="node2">
    <dgm:fillClrLst meth="repeat">
      <a:srgbClr val="4472C4"/>
    </dgm:fillClrLst>
    <dgm:linClrLst meth="repeat">
      <a:srgbClr val="FFFFFF"/>
    </dgm:linClrLst>
    <dgm:effectClrLst/>
    <dgm:txLinClrLst/>
    <dgm:txFillClrLst/>
    <dgm:txEffectClrLst/>
  </dgm:styleLbl>
  <dgm:styleLbl name="node3">
    <dgm:fillClrLst meth="repeat">
      <a:srgbClr val="4472C4"/>
    </dgm:fillClrLst>
    <dgm:linClrLst meth="repeat">
      <a:srgbClr val="FFFFFF"/>
    </dgm:linClrLst>
    <dgm:effectClrLst/>
    <dgm:txLinClrLst/>
    <dgm:txFillClrLst/>
    <dgm:txEffectClrLst/>
  </dgm:styleLbl>
  <dgm:styleLbl name="node4">
    <dgm:fillClrLst meth="repeat">
      <a:srgbClr val="4472C4"/>
    </dgm:fillClrLst>
    <dgm:linClrLst meth="repeat">
      <a:srgbClr val="FFFFFF"/>
    </dgm:linClrLst>
    <dgm:effectClrLst/>
    <dgm:txLinClrLst/>
    <dgm:txFillClrLst/>
    <dgm:txEffectClrLst/>
  </dgm:styleLbl>
  <dgm:styleLbl name="parChTrans1D1">
    <dgm:fillClrLst meth="repeat">
      <a:srgbClr val="4472C4"/>
    </dgm:fillClrLst>
    <dgm:linClrLst meth="repeat">
      <a:srgbClr val="34599C">
        <a:shade val="60000"/>
      </a:srgbClr>
    </dgm:linClrLst>
    <dgm:effectClrLst/>
    <dgm:txLinClrLst/>
    <dgm:txFillClrLst meth="repeat">
      <a:srgbClr val="000000"/>
    </dgm:txFillClrLst>
    <dgm:txEffectClrLst/>
  </dgm:styleLbl>
  <dgm:styleLbl name="parChTrans1D2">
    <dgm:fillClrLst meth="repeat">
      <a:srgbClr val="4472C4"/>
    </dgm:fillClrLst>
    <dgm:linClrLst meth="repeat">
      <a:srgbClr val="34599C">
        <a:shade val="60000"/>
      </a:srgbClr>
    </dgm:linClrLst>
    <dgm:effectClrLst/>
    <dgm:txLinClrLst/>
    <dgm:txFillClrLst meth="repeat">
      <a:srgbClr val="000000"/>
    </dgm:txFillClrLst>
    <dgm:txEffectClrLst/>
  </dgm:styleLbl>
  <dgm:styleLbl name="parChTrans1D3">
    <dgm:fillClrLst meth="repeat">
      <a:srgbClr val="4472C4"/>
    </dgm:fillClrLst>
    <dgm:linClrLst meth="repeat">
      <a:srgbClr val="3D67B1">
        <a:shade val="80000"/>
      </a:srgbClr>
    </dgm:linClrLst>
    <dgm:effectClrLst/>
    <dgm:txLinClrLst/>
    <dgm:txFillClrLst meth="repeat">
      <a:srgbClr val="000000"/>
    </dgm:txFillClrLst>
    <dgm:txEffectClrLst/>
  </dgm:styleLbl>
  <dgm:styleLbl name="parChTrans1D4">
    <dgm:fillClrLst meth="repeat">
      <a:srgbClr val="4472C4"/>
    </dgm:fillClrLst>
    <dgm:linClrLst meth="repeat">
      <a:srgbClr val="3D67B1">
        <a:shade val="80000"/>
      </a:srgbClr>
    </dgm:linClrLst>
    <dgm:effectClrLst/>
    <dgm:txLinClrLst/>
    <dgm:txFillClrLst meth="repeat">
      <a:srgbClr val="000000"/>
    </dgm:txFillClrLst>
    <dgm:txEffectClrLst/>
  </dgm:styleLbl>
  <dgm:styleLbl name="parChTrans2D1">
    <dgm:fillClrLst meth="repeat">
      <a:srgbClr val="B0BCDE">
        <a:tint val="60000"/>
      </a:srgbClr>
    </dgm:fillClrLst>
    <dgm:linClrLst meth="repeat">
      <a:srgbClr val="B0BCDE">
        <a:tint val="60000"/>
      </a:srgbClr>
    </dgm:linClrLst>
    <dgm:effectClrLst/>
    <dgm:txLinClrLst/>
    <dgm:txFillClrLst meth="repeat">
      <a:srgbClr val="FFFFFF"/>
    </dgm:txFillClrLst>
    <dgm:txEffectClrLst/>
  </dgm:styleLbl>
  <dgm:styleLbl name="parChTrans2D2">
    <dgm:fillClrLst meth="repeat">
      <a:srgbClr val="4472C4"/>
    </dgm:fillClrLst>
    <dgm:linClrLst meth="repeat">
      <a:srgbClr val="4472C4"/>
    </dgm:linClrLst>
    <dgm:effectClrLst/>
    <dgm:txLinClrLst/>
    <dgm:txFillClrLst meth="repeat">
      <a:srgbClr val="FFFFFF"/>
    </dgm:txFillClrLst>
    <dgm:txEffectClrLst/>
  </dgm:styleLbl>
  <dgm:styleLbl name="parChTrans2D3">
    <dgm:fillClrLst meth="repeat">
      <a:srgbClr val="4472C4"/>
    </dgm:fillClrLst>
    <dgm:linClrLst meth="repeat">
      <a:srgbClr val="4472C4"/>
    </dgm:linClrLst>
    <dgm:effectClrLst/>
    <dgm:txLinClrLst/>
    <dgm:txFillClrLst meth="repeat">
      <a:srgbClr val="FFFFFF"/>
    </dgm:txFillClrLst>
    <dgm:txEffectClrLst/>
  </dgm:styleLbl>
  <dgm:styleLbl name="parChTrans2D4">
    <dgm:fillClrLst meth="repeat">
      <a:srgbClr val="4472C4"/>
    </dgm:fillClrLst>
    <dgm:linClrLst meth="repeat">
      <a:srgbClr val="4472C4"/>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472C4"/>
    </dgm:fillClrLst>
    <dgm:linClrLst meth="repeat">
      <a:srgbClr val="4472C4"/>
    </dgm:linClrLst>
    <dgm:effectClrLst/>
    <dgm:txLinClrLst/>
    <dgm:txFillClrLst meth="repeat">
      <a:srgbClr val="000000"/>
    </dgm:txFillClrLst>
    <dgm:txEffectClrLst/>
  </dgm:styleLbl>
  <dgm:styleLbl name="sibTrans2D1">
    <dgm:fillClrLst meth="repeat">
      <a:srgbClr val="B0BCDE">
        <a:tint val="60000"/>
      </a:srgbClr>
    </dgm:fillClrLst>
    <dgm:linClrLst meth="repeat">
      <a:srgbClr val="B0BCDE">
        <a:tint val="60000"/>
      </a:srgbClr>
    </dgm:linClrLst>
    <dgm:effectClrLst/>
    <dgm:txLinClrLst/>
    <dgm:txFillClrLst/>
    <dgm:txEffectClrLst/>
  </dgm:styleLbl>
  <dgm:styleLbl name="solidAlignAcc1">
    <dgm:fillClrLst meth="repeat">
      <a:srgbClr val="FFFFFF"/>
    </dgm:fillClrLst>
    <dgm:linClrLst meth="repeat">
      <a:srgbClr val="4472C4"/>
    </dgm:linClrLst>
    <dgm:effectClrLst/>
    <dgm:txLinClrLst/>
    <dgm:txFillClrLst meth="repeat">
      <a:srgbClr val="000000"/>
    </dgm:txFillClrLst>
    <dgm:txEffectClrLst/>
  </dgm:styleLbl>
  <dgm:styleLbl name="solidBgAcc1">
    <dgm:fillClrLst meth="repeat">
      <a:srgbClr val="FFFFFF"/>
    </dgm:fillClrLst>
    <dgm:linClrLst meth="repeat">
      <a:srgbClr val="4472C4"/>
    </dgm:linClrLst>
    <dgm:effectClrLst/>
    <dgm:txLinClrLst/>
    <dgm:txFillClrLst meth="repeat">
      <a:srgbClr val="000000"/>
    </dgm:txFillClrLst>
    <dgm:txEffectClrLst/>
  </dgm:styleLbl>
  <dgm:styleLbl name="solidFgAcc1">
    <dgm:fillClrLst meth="repeat">
      <a:srgbClr val="FFFFFF"/>
    </dgm:fillClrLst>
    <dgm:linClrLst meth="repeat">
      <a:srgbClr val="4472C4"/>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472C4"/>
    </dgm:linClrLst>
    <dgm:effectClrLst/>
    <dgm:txLinClrLst/>
    <dgm:txFillClrLst meth="repeat">
      <a:srgbClr val="000000"/>
    </dgm:txFillClrLst>
    <dgm:txEffectClrLst/>
  </dgm:styleLbl>
  <dgm:styleLbl name="trBgShp">
    <dgm:fillClrLst meth="repeat">
      <a:srgbClr val="C0C9E4">
        <a:tint val="50000"/>
        <a:alpha val="40000"/>
      </a:srgbClr>
    </dgm:fillClrLst>
    <dgm:linClrLst meth="repeat">
      <a:srgbClr val="4472C4"/>
    </dgm:linClrLst>
    <dgm:effectClrLst/>
    <dgm:txLinClrLst/>
    <dgm:txFillClrLst meth="repeat">
      <a:srgbClr val="FFFFFF"/>
    </dgm:txFillClrLst>
    <dgm:txEffectClrLst/>
  </dgm:styleLbl>
  <dgm:styleLbl name="vennNode1">
    <dgm:fillClrLst meth="repeat">
      <a:srgbClr val="4472C4">
        <a:alpha val="50000"/>
      </a:srgbClr>
    </dgm:fillClrLst>
    <dgm:linClrLst meth="repeat">
      <a:srgbClr val="FFFFFF"/>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9183EBF-9DF1-4EE0-A8D6-1B5873A26B4D}" type="doc">
      <dgm:prSet loTypeId="urn:microsoft.com/office/officeart/2005/8/layout/process2" loCatId="process" qsTypeId="urn:microsoft.com/office/officeart/2005/8/quickstyle/simple1#1" qsCatId="simple" csTypeId="urn:microsoft.com/office/officeart/2005/8/colors/accent1_2#1" csCatId="accent1" phldr="1"/>
      <dgm:spPr/>
    </dgm:pt>
    <dgm:pt modelId="{395EE08B-9D8E-4908-84A2-E57191760BA8}">
      <dgm:prSet phldrT="[文本]"/>
      <dgm:spPr>
        <a:solidFill>
          <a:srgbClr val="FFFFFF"/>
        </a:solidFill>
        <a:ln>
          <a:solidFill>
            <a:srgbClr val="000000"/>
          </a:solidFill>
        </a:ln>
      </dgm:spPr>
      <dgm:t>
        <a:bodyPr/>
        <a:lstStyle/>
        <a:p>
          <a:pPr algn="ctr"/>
          <a:r>
            <a:rPr lang="zh-CN" altLang="en-US">
              <a:solidFill>
                <a:sysClr val="windowText" lastClr="000000"/>
              </a:solidFill>
            </a:rPr>
            <a:t>采集现场地质构造有关资料</a:t>
          </a:r>
        </a:p>
      </dgm:t>
    </dgm:pt>
    <dgm:pt modelId="{89193D78-9937-47A5-860E-260F10AFC4AF}" type="parTrans" cxnId="{5A02972D-29F5-4D7D-AAC8-70781F6C0CFE}">
      <dgm:prSet/>
      <dgm:spPr/>
      <dgm:t>
        <a:bodyPr/>
        <a:lstStyle/>
        <a:p>
          <a:pPr algn="ctr"/>
          <a:endParaRPr lang="zh-CN" altLang="en-US"/>
        </a:p>
      </dgm:t>
    </dgm:pt>
    <dgm:pt modelId="{AA33A1BB-4809-4BF2-B519-91CFA4A50E1B}" type="sibTrans" cxnId="{5A02972D-29F5-4D7D-AAC8-70781F6C0CFE}">
      <dgm:prSet/>
      <dgm:spPr>
        <a:solidFill>
          <a:srgbClr val="FFFFFF"/>
        </a:solidFill>
        <a:ln>
          <a:solidFill>
            <a:srgbClr val="000000"/>
          </a:solidFill>
        </a:ln>
      </dgm:spPr>
      <dgm:t>
        <a:bodyPr/>
        <a:lstStyle/>
        <a:p>
          <a:pPr algn="ctr"/>
          <a:endParaRPr lang="zh-CN" altLang="en-US"/>
        </a:p>
      </dgm:t>
    </dgm:pt>
    <dgm:pt modelId="{F073B650-E6B9-495D-98F4-A8810B861EEF}">
      <dgm:prSet phldrT="[文本]"/>
      <dgm:spPr>
        <a:solidFill>
          <a:srgbClr val="FFFFFF"/>
        </a:solidFill>
        <a:ln>
          <a:solidFill>
            <a:srgbClr val="000000"/>
          </a:solidFill>
        </a:ln>
      </dgm:spPr>
      <dgm:t>
        <a:bodyPr/>
        <a:lstStyle/>
        <a:p>
          <a:pPr algn="ctr"/>
          <a:r>
            <a:rPr lang="zh-CN">
              <a:solidFill>
                <a:sysClr val="windowText" lastClr="000000"/>
              </a:solidFill>
            </a:rPr>
            <a:t>运用直流电法</a:t>
          </a:r>
          <a:r>
            <a:rPr lang="zh-CN" altLang="en-US">
              <a:solidFill>
                <a:sysClr val="windowText" lastClr="000000"/>
              </a:solidFill>
            </a:rPr>
            <a:t>法</a:t>
          </a:r>
          <a:r>
            <a:rPr lang="zh-CN">
              <a:solidFill>
                <a:sysClr val="windowText" lastClr="000000"/>
              </a:solidFill>
            </a:rPr>
            <a:t>对底板岩层进探测</a:t>
          </a:r>
          <a:endParaRPr lang="zh-CN" altLang="en-US">
            <a:solidFill>
              <a:sysClr val="windowText" lastClr="000000"/>
            </a:solidFill>
          </a:endParaRPr>
        </a:p>
      </dgm:t>
    </dgm:pt>
    <dgm:pt modelId="{495BC918-0E95-486C-835C-A368CB925A16}" type="parTrans" cxnId="{9219B630-F7A7-4BB7-A758-BC44BC8EB1B3}">
      <dgm:prSet/>
      <dgm:spPr/>
      <dgm:t>
        <a:bodyPr/>
        <a:lstStyle/>
        <a:p>
          <a:pPr algn="ctr"/>
          <a:endParaRPr lang="zh-CN" altLang="en-US"/>
        </a:p>
      </dgm:t>
    </dgm:pt>
    <dgm:pt modelId="{5D3F8688-7EE4-4748-B356-F86063680A84}" type="sibTrans" cxnId="{9219B630-F7A7-4BB7-A758-BC44BC8EB1B3}">
      <dgm:prSet/>
      <dgm:spPr>
        <a:solidFill>
          <a:srgbClr val="FFFFFF"/>
        </a:solidFill>
        <a:ln>
          <a:solidFill>
            <a:srgbClr val="000000"/>
          </a:solidFill>
        </a:ln>
      </dgm:spPr>
      <dgm:t>
        <a:bodyPr/>
        <a:lstStyle/>
        <a:p>
          <a:pPr algn="ctr"/>
          <a:endParaRPr lang="zh-CN" altLang="en-US"/>
        </a:p>
      </dgm:t>
    </dgm:pt>
    <dgm:pt modelId="{9579A18C-4DFA-4279-A9EB-912A55059D9B}">
      <dgm:prSet phldrT="[文本]"/>
      <dgm:spPr>
        <a:solidFill>
          <a:srgbClr val="FFFFFF"/>
        </a:solidFill>
        <a:ln>
          <a:solidFill>
            <a:srgbClr val="000000"/>
          </a:solidFill>
        </a:ln>
      </dgm:spPr>
      <dgm:t>
        <a:bodyPr/>
        <a:lstStyle/>
        <a:p>
          <a:pPr algn="ctr"/>
          <a:r>
            <a:rPr lang="zh-CN">
              <a:solidFill>
                <a:sysClr val="windowText" lastClr="000000"/>
              </a:solidFill>
            </a:rPr>
            <a:t>将探测数据用相关软件进行</a:t>
          </a:r>
          <a:r>
            <a:rPr lang="zh-CN" altLang="en-US">
              <a:solidFill>
                <a:sysClr val="windowText" lastClr="000000"/>
              </a:solidFill>
            </a:rPr>
            <a:t>预</a:t>
          </a:r>
          <a:r>
            <a:rPr lang="zh-CN">
              <a:solidFill>
                <a:sysClr val="windowText" lastClr="000000"/>
              </a:solidFill>
            </a:rPr>
            <a:t>处理</a:t>
          </a:r>
          <a:r>
            <a:rPr lang="zh-CN" altLang="en-US">
              <a:solidFill>
                <a:sysClr val="windowText" lastClr="000000"/>
              </a:solidFill>
            </a:rPr>
            <a:t>，剔除异常值以及其他干扰因素</a:t>
          </a:r>
        </a:p>
      </dgm:t>
    </dgm:pt>
    <dgm:pt modelId="{17ED2A56-565D-4BB8-A72C-407B2BFF579C}" type="parTrans" cxnId="{E5DBA495-F857-4E44-9803-EBE29DEFFCF8}">
      <dgm:prSet/>
      <dgm:spPr/>
      <dgm:t>
        <a:bodyPr/>
        <a:lstStyle/>
        <a:p>
          <a:pPr algn="ctr"/>
          <a:endParaRPr lang="zh-CN" altLang="en-US"/>
        </a:p>
      </dgm:t>
    </dgm:pt>
    <dgm:pt modelId="{C9594C95-9260-4A30-A3A7-5AD477BC74F5}" type="sibTrans" cxnId="{E5DBA495-F857-4E44-9803-EBE29DEFFCF8}">
      <dgm:prSet/>
      <dgm:spPr>
        <a:solidFill>
          <a:srgbClr val="FFFFFF"/>
        </a:solidFill>
        <a:ln>
          <a:solidFill>
            <a:srgbClr val="000000"/>
          </a:solidFill>
        </a:ln>
      </dgm:spPr>
      <dgm:t>
        <a:bodyPr/>
        <a:lstStyle/>
        <a:p>
          <a:pPr algn="ctr"/>
          <a:endParaRPr lang="zh-CN" altLang="en-US"/>
        </a:p>
      </dgm:t>
    </dgm:pt>
    <dgm:pt modelId="{E21BEF57-77E7-44F0-A273-E2EA9656C558}">
      <dgm:prSet/>
      <dgm:spPr>
        <a:solidFill>
          <a:srgbClr val="FFFFFF"/>
        </a:solidFill>
        <a:ln>
          <a:solidFill>
            <a:srgbClr val="000000"/>
          </a:solidFill>
        </a:ln>
      </dgm:spPr>
      <dgm:t>
        <a:bodyPr/>
        <a:lstStyle/>
        <a:p>
          <a:pPr algn="ctr"/>
          <a:r>
            <a:rPr lang="zh-CN">
              <a:solidFill>
                <a:sysClr val="windowText" lastClr="000000"/>
              </a:solidFill>
            </a:rPr>
            <a:t>提出底板岩层</a:t>
          </a:r>
          <a:r>
            <a:rPr lang="zh-CN" altLang="en-US">
              <a:solidFill>
                <a:sysClr val="windowText" lastClr="000000"/>
              </a:solidFill>
            </a:rPr>
            <a:t>电法变异系数</a:t>
          </a:r>
          <a:r>
            <a:rPr lang="zh-CN">
              <a:solidFill>
                <a:sysClr val="windowText" lastClr="000000"/>
              </a:solidFill>
            </a:rPr>
            <a:t>的数学模型Δ</a:t>
          </a:r>
          <a:r>
            <a:rPr lang="en-US" altLang="zh-CN">
              <a:solidFill>
                <a:sysClr val="windowText" lastClr="000000"/>
              </a:solidFill>
            </a:rPr>
            <a:t>V</a:t>
          </a:r>
          <a:endParaRPr lang="zh-CN" altLang="en-US">
            <a:solidFill>
              <a:sysClr val="windowText" lastClr="000000"/>
            </a:solidFill>
          </a:endParaRPr>
        </a:p>
      </dgm:t>
    </dgm:pt>
    <dgm:pt modelId="{DC7D85C7-041C-4E16-956A-4687B6777F42}" type="parTrans" cxnId="{B0BF3D76-CA96-4757-9466-C851E6EFE577}">
      <dgm:prSet/>
      <dgm:spPr/>
      <dgm:t>
        <a:bodyPr/>
        <a:lstStyle/>
        <a:p>
          <a:pPr algn="ctr"/>
          <a:endParaRPr lang="zh-CN" altLang="en-US"/>
        </a:p>
      </dgm:t>
    </dgm:pt>
    <dgm:pt modelId="{7EC02284-5461-450D-A768-DA17F742B0F4}" type="sibTrans" cxnId="{B0BF3D76-CA96-4757-9466-C851E6EFE577}">
      <dgm:prSet/>
      <dgm:spPr>
        <a:solidFill>
          <a:srgbClr val="FFFFFF"/>
        </a:solidFill>
        <a:ln>
          <a:solidFill>
            <a:srgbClr val="000000"/>
          </a:solidFill>
        </a:ln>
      </dgm:spPr>
      <dgm:t>
        <a:bodyPr/>
        <a:lstStyle/>
        <a:p>
          <a:pPr algn="ctr"/>
          <a:endParaRPr lang="zh-CN" altLang="en-US"/>
        </a:p>
      </dgm:t>
    </dgm:pt>
    <dgm:pt modelId="{32BDD479-B6BF-4F8F-A60E-57C40160D187}">
      <dgm:prSet/>
      <dgm:spPr>
        <a:solidFill>
          <a:srgbClr val="FFFFFF"/>
        </a:solidFill>
        <a:ln>
          <a:solidFill>
            <a:srgbClr val="000000"/>
          </a:solidFill>
        </a:ln>
      </dgm:spPr>
      <dgm:t>
        <a:bodyPr/>
        <a:lstStyle/>
        <a:p>
          <a:pPr algn="ctr"/>
          <a:r>
            <a:rPr lang="zh-CN">
              <a:solidFill>
                <a:sysClr val="windowText" lastClr="000000"/>
              </a:solidFill>
            </a:rPr>
            <a:t>计算处理后</a:t>
          </a:r>
          <a:r>
            <a:rPr lang="zh-CN" altLang="en-US">
              <a:solidFill>
                <a:sysClr val="windowText" lastClr="000000"/>
              </a:solidFill>
            </a:rPr>
            <a:t>得到区域底板岩层电性</a:t>
          </a:r>
          <a:r>
            <a:rPr lang="en-US" altLang="zh-CN">
              <a:solidFill>
                <a:sysClr val="windowText" lastClr="000000"/>
              </a:solidFill>
            </a:rPr>
            <a:t>D</a:t>
          </a:r>
          <a:r>
            <a:rPr lang="zh-CN">
              <a:solidFill>
                <a:sysClr val="windowText" lastClr="000000"/>
              </a:solidFill>
            </a:rPr>
            <a:t>，</a:t>
          </a:r>
          <a:r>
            <a:rPr lang="zh-CN" altLang="en-US">
              <a:solidFill>
                <a:sysClr val="windowText" lastClr="000000"/>
              </a:solidFill>
            </a:rPr>
            <a:t>将此数据与其它指标数据代入到</a:t>
          </a:r>
          <a:r>
            <a:rPr lang="en-US" altLang="zh-CN">
              <a:solidFill>
                <a:sysClr val="windowText" lastClr="000000"/>
              </a:solidFill>
            </a:rPr>
            <a:t>Logistic</a:t>
          </a:r>
          <a:r>
            <a:rPr lang="zh-CN" altLang="en-US">
              <a:solidFill>
                <a:sysClr val="windowText" lastClr="000000"/>
              </a:solidFill>
            </a:rPr>
            <a:t>回归模型中，综合判断岩层稳定性情况</a:t>
          </a:r>
        </a:p>
      </dgm:t>
    </dgm:pt>
    <dgm:pt modelId="{D53C4993-1605-4150-86E5-E9C5B0A96B05}" type="parTrans" cxnId="{33467B56-9B62-4F0A-85AA-1363EA345945}">
      <dgm:prSet/>
      <dgm:spPr/>
      <dgm:t>
        <a:bodyPr/>
        <a:lstStyle/>
        <a:p>
          <a:pPr algn="ctr"/>
          <a:endParaRPr lang="zh-CN" altLang="en-US"/>
        </a:p>
      </dgm:t>
    </dgm:pt>
    <dgm:pt modelId="{179411A0-BB02-4E44-9C5A-A4CFB1E58D97}" type="sibTrans" cxnId="{33467B56-9B62-4F0A-85AA-1363EA345945}">
      <dgm:prSet/>
      <dgm:spPr>
        <a:solidFill>
          <a:srgbClr val="FFFFFF"/>
        </a:solidFill>
        <a:ln>
          <a:solidFill>
            <a:srgbClr val="000000"/>
          </a:solidFill>
        </a:ln>
      </dgm:spPr>
      <dgm:t>
        <a:bodyPr/>
        <a:lstStyle/>
        <a:p>
          <a:pPr algn="ctr"/>
          <a:endParaRPr lang="zh-CN" altLang="en-US"/>
        </a:p>
      </dgm:t>
    </dgm:pt>
    <dgm:pt modelId="{E0D2E0EA-39BD-4EE2-BE1A-E2937DB91E83}">
      <dgm:prSet/>
      <dgm:spPr>
        <a:solidFill>
          <a:srgbClr val="FFFFFF"/>
        </a:solidFill>
        <a:ln>
          <a:solidFill>
            <a:srgbClr val="000000"/>
          </a:solidFill>
        </a:ln>
      </dgm:spPr>
      <dgm:t>
        <a:bodyPr/>
        <a:lstStyle/>
        <a:p>
          <a:pPr algn="ctr"/>
          <a:r>
            <a:rPr lang="zh-CN" altLang="en-US">
              <a:solidFill>
                <a:sysClr val="windowText" lastClr="000000"/>
              </a:solidFill>
            </a:rPr>
            <a:t>在数学模型</a:t>
          </a:r>
          <a:r>
            <a:rPr lang="zh-CN">
              <a:solidFill>
                <a:sysClr val="windowText" lastClr="000000"/>
              </a:solidFill>
            </a:rPr>
            <a:t>Δ</a:t>
          </a:r>
          <a:r>
            <a:rPr lang="en-US" altLang="zh-CN">
              <a:solidFill>
                <a:sysClr val="windowText" lastClr="000000"/>
              </a:solidFill>
            </a:rPr>
            <a:t>V</a:t>
          </a:r>
          <a:r>
            <a:rPr lang="zh-CN" altLang="en-US">
              <a:solidFill>
                <a:sysClr val="windowText" lastClr="000000"/>
              </a:solidFill>
            </a:rPr>
            <a:t>的基础上根据岩层上下方不同深度赋予不同的权重值</a:t>
          </a:r>
        </a:p>
      </dgm:t>
    </dgm:pt>
    <dgm:pt modelId="{1C477729-6F99-49F4-8AA6-8138966905B5}" type="parTrans" cxnId="{6428678A-B9C1-4390-BF65-C7BD1F16EE67}">
      <dgm:prSet/>
      <dgm:spPr/>
      <dgm:t>
        <a:bodyPr/>
        <a:lstStyle/>
        <a:p>
          <a:pPr algn="ctr"/>
          <a:endParaRPr lang="zh-CN" altLang="en-US"/>
        </a:p>
      </dgm:t>
    </dgm:pt>
    <dgm:pt modelId="{803401B6-5D4C-46DC-83FE-30730CCC7112}" type="sibTrans" cxnId="{6428678A-B9C1-4390-BF65-C7BD1F16EE67}">
      <dgm:prSet/>
      <dgm:spPr>
        <a:solidFill>
          <a:srgbClr val="FFFFFF"/>
        </a:solidFill>
        <a:ln>
          <a:solidFill>
            <a:srgbClr val="000000"/>
          </a:solidFill>
        </a:ln>
      </dgm:spPr>
      <dgm:t>
        <a:bodyPr/>
        <a:lstStyle/>
        <a:p>
          <a:pPr algn="ctr"/>
          <a:endParaRPr lang="zh-CN" altLang="en-US"/>
        </a:p>
      </dgm:t>
    </dgm:pt>
    <dgm:pt modelId="{0B32F5D1-4373-4391-95E6-A26413C3600E}" type="pres">
      <dgm:prSet presAssocID="{99183EBF-9DF1-4EE0-A8D6-1B5873A26B4D}" presName="linearFlow" presStyleCnt="0">
        <dgm:presLayoutVars>
          <dgm:resizeHandles val="exact"/>
        </dgm:presLayoutVars>
      </dgm:prSet>
      <dgm:spPr/>
    </dgm:pt>
    <dgm:pt modelId="{6E06DCC3-8CEB-4BB1-AB9C-B565B5C31896}" type="pres">
      <dgm:prSet presAssocID="{395EE08B-9D8E-4908-84A2-E57191760BA8}" presName="node" presStyleLbl="node1" presStyleIdx="0" presStyleCnt="6">
        <dgm:presLayoutVars>
          <dgm:bulletEnabled val="1"/>
        </dgm:presLayoutVars>
      </dgm:prSet>
      <dgm:spPr/>
    </dgm:pt>
    <dgm:pt modelId="{4FCAAD9D-F1C9-4067-9720-F6E9C556BBDC}" type="pres">
      <dgm:prSet presAssocID="{AA33A1BB-4809-4BF2-B519-91CFA4A50E1B}" presName="sibTrans" presStyleLbl="sibTrans2D1" presStyleIdx="0" presStyleCnt="5"/>
      <dgm:spPr/>
    </dgm:pt>
    <dgm:pt modelId="{4EE0493D-7B5B-4387-B313-877CBA9CCD9D}" type="pres">
      <dgm:prSet presAssocID="{AA33A1BB-4809-4BF2-B519-91CFA4A50E1B}" presName="connectorText" presStyleLbl="sibTrans2D1" presStyleIdx="0" presStyleCnt="5"/>
      <dgm:spPr/>
    </dgm:pt>
    <dgm:pt modelId="{7F93095E-571E-4CC1-B560-F507F001B275}" type="pres">
      <dgm:prSet presAssocID="{F073B650-E6B9-495D-98F4-A8810B861EEF}" presName="node" presStyleLbl="node1" presStyleIdx="1" presStyleCnt="6">
        <dgm:presLayoutVars>
          <dgm:bulletEnabled val="1"/>
        </dgm:presLayoutVars>
      </dgm:prSet>
      <dgm:spPr/>
    </dgm:pt>
    <dgm:pt modelId="{6FC5DACD-04EB-42B7-BE26-F148F2541A9C}" type="pres">
      <dgm:prSet presAssocID="{5D3F8688-7EE4-4748-B356-F86063680A84}" presName="sibTrans" presStyleLbl="sibTrans2D1" presStyleIdx="1" presStyleCnt="5"/>
      <dgm:spPr/>
    </dgm:pt>
    <dgm:pt modelId="{DAFF6CE1-4117-4591-813B-44BB207B524C}" type="pres">
      <dgm:prSet presAssocID="{5D3F8688-7EE4-4748-B356-F86063680A84}" presName="connectorText" presStyleLbl="sibTrans2D1" presStyleIdx="1" presStyleCnt="5"/>
      <dgm:spPr/>
    </dgm:pt>
    <dgm:pt modelId="{168A9D38-0555-4495-B7C5-9A4A9F3BAC44}" type="pres">
      <dgm:prSet presAssocID="{9579A18C-4DFA-4279-A9EB-912A55059D9B}" presName="node" presStyleLbl="node1" presStyleIdx="2" presStyleCnt="6">
        <dgm:presLayoutVars>
          <dgm:bulletEnabled val="1"/>
        </dgm:presLayoutVars>
      </dgm:prSet>
      <dgm:spPr/>
    </dgm:pt>
    <dgm:pt modelId="{5EFF87B7-2CE2-4C2E-B1B5-793B530E1A78}" type="pres">
      <dgm:prSet presAssocID="{C9594C95-9260-4A30-A3A7-5AD477BC74F5}" presName="sibTrans" presStyleLbl="sibTrans2D1" presStyleIdx="2" presStyleCnt="5"/>
      <dgm:spPr/>
    </dgm:pt>
    <dgm:pt modelId="{87C1D702-214B-4289-AB75-15A78AF2ADB4}" type="pres">
      <dgm:prSet presAssocID="{C9594C95-9260-4A30-A3A7-5AD477BC74F5}" presName="connectorText" presStyleLbl="sibTrans2D1" presStyleIdx="2" presStyleCnt="5"/>
      <dgm:spPr/>
    </dgm:pt>
    <dgm:pt modelId="{0FF333BD-9701-47AE-855A-D46842F5F230}" type="pres">
      <dgm:prSet presAssocID="{E21BEF57-77E7-44F0-A273-E2EA9656C558}" presName="node" presStyleLbl="node1" presStyleIdx="3" presStyleCnt="6">
        <dgm:presLayoutVars>
          <dgm:bulletEnabled val="1"/>
        </dgm:presLayoutVars>
      </dgm:prSet>
      <dgm:spPr/>
    </dgm:pt>
    <dgm:pt modelId="{3B0BFDA0-4A62-47DC-97DC-C34637BDC4D0}" type="pres">
      <dgm:prSet presAssocID="{7EC02284-5461-450D-A768-DA17F742B0F4}" presName="sibTrans" presStyleLbl="sibTrans2D1" presStyleIdx="3" presStyleCnt="5"/>
      <dgm:spPr/>
    </dgm:pt>
    <dgm:pt modelId="{B2E29A2D-F186-41A1-883E-D5784365E8A3}" type="pres">
      <dgm:prSet presAssocID="{7EC02284-5461-450D-A768-DA17F742B0F4}" presName="connectorText" presStyleLbl="sibTrans2D1" presStyleIdx="3" presStyleCnt="5"/>
      <dgm:spPr/>
    </dgm:pt>
    <dgm:pt modelId="{47D6B88C-895C-4DF8-8B9C-886FC60F4456}" type="pres">
      <dgm:prSet presAssocID="{E0D2E0EA-39BD-4EE2-BE1A-E2937DB91E83}" presName="node" presStyleLbl="node1" presStyleIdx="4" presStyleCnt="6">
        <dgm:presLayoutVars>
          <dgm:bulletEnabled val="1"/>
        </dgm:presLayoutVars>
      </dgm:prSet>
      <dgm:spPr/>
    </dgm:pt>
    <dgm:pt modelId="{9C98BDEB-7583-4C56-93AA-89C821548E41}" type="pres">
      <dgm:prSet presAssocID="{803401B6-5D4C-46DC-83FE-30730CCC7112}" presName="sibTrans" presStyleLbl="sibTrans2D1" presStyleIdx="4" presStyleCnt="5"/>
      <dgm:spPr/>
    </dgm:pt>
    <dgm:pt modelId="{0DFADC4B-BE79-48D3-9E5E-2B47EC235222}" type="pres">
      <dgm:prSet presAssocID="{803401B6-5D4C-46DC-83FE-30730CCC7112}" presName="connectorText" presStyleLbl="sibTrans2D1" presStyleIdx="4" presStyleCnt="5"/>
      <dgm:spPr/>
    </dgm:pt>
    <dgm:pt modelId="{3A8EF2F3-332E-4403-93AA-0C3FDE60560C}" type="pres">
      <dgm:prSet presAssocID="{32BDD479-B6BF-4F8F-A60E-57C40160D187}" presName="node" presStyleLbl="node1" presStyleIdx="5" presStyleCnt="6">
        <dgm:presLayoutVars>
          <dgm:bulletEnabled val="1"/>
        </dgm:presLayoutVars>
      </dgm:prSet>
      <dgm:spPr/>
    </dgm:pt>
  </dgm:ptLst>
  <dgm:cxnLst>
    <dgm:cxn modelId="{322B4520-0D68-4960-8DC2-FE3FC9A5F142}" type="presOf" srcId="{9579A18C-4DFA-4279-A9EB-912A55059D9B}" destId="{168A9D38-0555-4495-B7C5-9A4A9F3BAC44}" srcOrd="0" destOrd="0" presId="urn:microsoft.com/office/officeart/2005/8/layout/process2"/>
    <dgm:cxn modelId="{5A02972D-29F5-4D7D-AAC8-70781F6C0CFE}" srcId="{99183EBF-9DF1-4EE0-A8D6-1B5873A26B4D}" destId="{395EE08B-9D8E-4908-84A2-E57191760BA8}" srcOrd="0" destOrd="0" parTransId="{89193D78-9937-47A5-860E-260F10AFC4AF}" sibTransId="{AA33A1BB-4809-4BF2-B519-91CFA4A50E1B}"/>
    <dgm:cxn modelId="{9219B630-F7A7-4BB7-A758-BC44BC8EB1B3}" srcId="{99183EBF-9DF1-4EE0-A8D6-1B5873A26B4D}" destId="{F073B650-E6B9-495D-98F4-A8810B861EEF}" srcOrd="1" destOrd="0" parTransId="{495BC918-0E95-486C-835C-A368CB925A16}" sibTransId="{5D3F8688-7EE4-4748-B356-F86063680A84}"/>
    <dgm:cxn modelId="{5534045B-944E-4D63-B77A-7516FAF3B336}" type="presOf" srcId="{AA33A1BB-4809-4BF2-B519-91CFA4A50E1B}" destId="{4FCAAD9D-F1C9-4067-9720-F6E9C556BBDC}" srcOrd="0" destOrd="0" presId="urn:microsoft.com/office/officeart/2005/8/layout/process2"/>
    <dgm:cxn modelId="{D8A0FA5D-3796-4597-87A2-876BF6B4CAFA}" type="presOf" srcId="{99183EBF-9DF1-4EE0-A8D6-1B5873A26B4D}" destId="{0B32F5D1-4373-4391-95E6-A26413C3600E}" srcOrd="0" destOrd="0" presId="urn:microsoft.com/office/officeart/2005/8/layout/process2"/>
    <dgm:cxn modelId="{D1BE1E63-5373-4A73-83BB-C4D37E7FBDD2}" type="presOf" srcId="{C9594C95-9260-4A30-A3A7-5AD477BC74F5}" destId="{5EFF87B7-2CE2-4C2E-B1B5-793B530E1A78}" srcOrd="0" destOrd="0" presId="urn:microsoft.com/office/officeart/2005/8/layout/process2"/>
    <dgm:cxn modelId="{B4664E6A-97FF-4536-A093-6E9E9363EEDE}" type="presOf" srcId="{7EC02284-5461-450D-A768-DA17F742B0F4}" destId="{B2E29A2D-F186-41A1-883E-D5784365E8A3}" srcOrd="1" destOrd="0" presId="urn:microsoft.com/office/officeart/2005/8/layout/process2"/>
    <dgm:cxn modelId="{E7B6EA4B-C337-43E5-81B2-87A13E0B371D}" type="presOf" srcId="{5D3F8688-7EE4-4748-B356-F86063680A84}" destId="{DAFF6CE1-4117-4591-813B-44BB207B524C}" srcOrd="1" destOrd="0" presId="urn:microsoft.com/office/officeart/2005/8/layout/process2"/>
    <dgm:cxn modelId="{D8D04670-CF06-46A4-B7CD-54E634668B53}" type="presOf" srcId="{32BDD479-B6BF-4F8F-A60E-57C40160D187}" destId="{3A8EF2F3-332E-4403-93AA-0C3FDE60560C}" srcOrd="0" destOrd="0" presId="urn:microsoft.com/office/officeart/2005/8/layout/process2"/>
    <dgm:cxn modelId="{328E1752-4257-4873-94C6-389B72B3E891}" type="presOf" srcId="{803401B6-5D4C-46DC-83FE-30730CCC7112}" destId="{9C98BDEB-7583-4C56-93AA-89C821548E41}" srcOrd="0" destOrd="0" presId="urn:microsoft.com/office/officeart/2005/8/layout/process2"/>
    <dgm:cxn modelId="{B0BF3D76-CA96-4757-9466-C851E6EFE577}" srcId="{99183EBF-9DF1-4EE0-A8D6-1B5873A26B4D}" destId="{E21BEF57-77E7-44F0-A273-E2EA9656C558}" srcOrd="3" destOrd="0" parTransId="{DC7D85C7-041C-4E16-956A-4687B6777F42}" sibTransId="{7EC02284-5461-450D-A768-DA17F742B0F4}"/>
    <dgm:cxn modelId="{33467B56-9B62-4F0A-85AA-1363EA345945}" srcId="{99183EBF-9DF1-4EE0-A8D6-1B5873A26B4D}" destId="{32BDD479-B6BF-4F8F-A60E-57C40160D187}" srcOrd="5" destOrd="0" parTransId="{D53C4993-1605-4150-86E5-E9C5B0A96B05}" sibTransId="{179411A0-BB02-4E44-9C5A-A4CFB1E58D97}"/>
    <dgm:cxn modelId="{C588AE85-4D92-43FF-A2E8-40F3BC701386}" type="presOf" srcId="{5D3F8688-7EE4-4748-B356-F86063680A84}" destId="{6FC5DACD-04EB-42B7-BE26-F148F2541A9C}" srcOrd="0" destOrd="0" presId="urn:microsoft.com/office/officeart/2005/8/layout/process2"/>
    <dgm:cxn modelId="{8FDFFB88-CA52-4CEB-BD9C-FC872B906143}" type="presOf" srcId="{7EC02284-5461-450D-A768-DA17F742B0F4}" destId="{3B0BFDA0-4A62-47DC-97DC-C34637BDC4D0}" srcOrd="0" destOrd="0" presId="urn:microsoft.com/office/officeart/2005/8/layout/process2"/>
    <dgm:cxn modelId="{6428678A-B9C1-4390-BF65-C7BD1F16EE67}" srcId="{99183EBF-9DF1-4EE0-A8D6-1B5873A26B4D}" destId="{E0D2E0EA-39BD-4EE2-BE1A-E2937DB91E83}" srcOrd="4" destOrd="0" parTransId="{1C477729-6F99-49F4-8AA6-8138966905B5}" sibTransId="{803401B6-5D4C-46DC-83FE-30730CCC7112}"/>
    <dgm:cxn modelId="{4424638F-C382-46DC-BE74-5CFD663EACE1}" type="presOf" srcId="{AA33A1BB-4809-4BF2-B519-91CFA4A50E1B}" destId="{4EE0493D-7B5B-4387-B313-877CBA9CCD9D}" srcOrd="1" destOrd="0" presId="urn:microsoft.com/office/officeart/2005/8/layout/process2"/>
    <dgm:cxn modelId="{941F8393-9867-48B5-AC76-72D3894EC3EE}" type="presOf" srcId="{395EE08B-9D8E-4908-84A2-E57191760BA8}" destId="{6E06DCC3-8CEB-4BB1-AB9C-B565B5C31896}" srcOrd="0" destOrd="0" presId="urn:microsoft.com/office/officeart/2005/8/layout/process2"/>
    <dgm:cxn modelId="{59B30995-2E82-484B-8C5C-374E1E6BB705}" type="presOf" srcId="{803401B6-5D4C-46DC-83FE-30730CCC7112}" destId="{0DFADC4B-BE79-48D3-9E5E-2B47EC235222}" srcOrd="1" destOrd="0" presId="urn:microsoft.com/office/officeart/2005/8/layout/process2"/>
    <dgm:cxn modelId="{E5DBA495-F857-4E44-9803-EBE29DEFFCF8}" srcId="{99183EBF-9DF1-4EE0-A8D6-1B5873A26B4D}" destId="{9579A18C-4DFA-4279-A9EB-912A55059D9B}" srcOrd="2" destOrd="0" parTransId="{17ED2A56-565D-4BB8-A72C-407B2BFF579C}" sibTransId="{C9594C95-9260-4A30-A3A7-5AD477BC74F5}"/>
    <dgm:cxn modelId="{8EBC91B7-501A-452D-B438-1B6B9A46DC67}" type="presOf" srcId="{F073B650-E6B9-495D-98F4-A8810B861EEF}" destId="{7F93095E-571E-4CC1-B560-F507F001B275}" srcOrd="0" destOrd="0" presId="urn:microsoft.com/office/officeart/2005/8/layout/process2"/>
    <dgm:cxn modelId="{7F1475C6-6A0A-40FB-A426-C3A3839F6002}" type="presOf" srcId="{E21BEF57-77E7-44F0-A273-E2EA9656C558}" destId="{0FF333BD-9701-47AE-855A-D46842F5F230}" srcOrd="0" destOrd="0" presId="urn:microsoft.com/office/officeart/2005/8/layout/process2"/>
    <dgm:cxn modelId="{94A512DF-7806-47DF-90CC-2357BACEF515}" type="presOf" srcId="{C9594C95-9260-4A30-A3A7-5AD477BC74F5}" destId="{87C1D702-214B-4289-AB75-15A78AF2ADB4}" srcOrd="1" destOrd="0" presId="urn:microsoft.com/office/officeart/2005/8/layout/process2"/>
    <dgm:cxn modelId="{F7CF25E4-0F1F-4570-910C-B2935298E16A}" type="presOf" srcId="{E0D2E0EA-39BD-4EE2-BE1A-E2937DB91E83}" destId="{47D6B88C-895C-4DF8-8B9C-886FC60F4456}" srcOrd="0" destOrd="0" presId="urn:microsoft.com/office/officeart/2005/8/layout/process2"/>
    <dgm:cxn modelId="{E56C270C-0B38-44C8-804D-EA7C06527ACE}" type="presParOf" srcId="{0B32F5D1-4373-4391-95E6-A26413C3600E}" destId="{6E06DCC3-8CEB-4BB1-AB9C-B565B5C31896}" srcOrd="0" destOrd="0" presId="urn:microsoft.com/office/officeart/2005/8/layout/process2"/>
    <dgm:cxn modelId="{7A6E51AD-750D-4318-B341-4469726B3BB3}" type="presParOf" srcId="{0B32F5D1-4373-4391-95E6-A26413C3600E}" destId="{4FCAAD9D-F1C9-4067-9720-F6E9C556BBDC}" srcOrd="1" destOrd="0" presId="urn:microsoft.com/office/officeart/2005/8/layout/process2"/>
    <dgm:cxn modelId="{C3F23B5E-B710-4637-803A-B10CB246B99A}" type="presParOf" srcId="{4FCAAD9D-F1C9-4067-9720-F6E9C556BBDC}" destId="{4EE0493D-7B5B-4387-B313-877CBA9CCD9D}" srcOrd="0" destOrd="0" presId="urn:microsoft.com/office/officeart/2005/8/layout/process2"/>
    <dgm:cxn modelId="{88F54079-95C3-4031-BC44-217B4ED28940}" type="presParOf" srcId="{0B32F5D1-4373-4391-95E6-A26413C3600E}" destId="{7F93095E-571E-4CC1-B560-F507F001B275}" srcOrd="2" destOrd="0" presId="urn:microsoft.com/office/officeart/2005/8/layout/process2"/>
    <dgm:cxn modelId="{70E44D31-F78A-4BB9-AFC3-4A3A44E9A090}" type="presParOf" srcId="{0B32F5D1-4373-4391-95E6-A26413C3600E}" destId="{6FC5DACD-04EB-42B7-BE26-F148F2541A9C}" srcOrd="3" destOrd="0" presId="urn:microsoft.com/office/officeart/2005/8/layout/process2"/>
    <dgm:cxn modelId="{E066AC2F-E70F-400D-B059-35F3589C31FE}" type="presParOf" srcId="{6FC5DACD-04EB-42B7-BE26-F148F2541A9C}" destId="{DAFF6CE1-4117-4591-813B-44BB207B524C}" srcOrd="0" destOrd="0" presId="urn:microsoft.com/office/officeart/2005/8/layout/process2"/>
    <dgm:cxn modelId="{D9F3411B-6645-4BAB-8737-469A56511109}" type="presParOf" srcId="{0B32F5D1-4373-4391-95E6-A26413C3600E}" destId="{168A9D38-0555-4495-B7C5-9A4A9F3BAC44}" srcOrd="4" destOrd="0" presId="urn:microsoft.com/office/officeart/2005/8/layout/process2"/>
    <dgm:cxn modelId="{FA04415C-BECB-4AB9-8072-9A6EBDAB1473}" type="presParOf" srcId="{0B32F5D1-4373-4391-95E6-A26413C3600E}" destId="{5EFF87B7-2CE2-4C2E-B1B5-793B530E1A78}" srcOrd="5" destOrd="0" presId="urn:microsoft.com/office/officeart/2005/8/layout/process2"/>
    <dgm:cxn modelId="{743DD4D1-22B9-41E0-A249-9782D973F808}" type="presParOf" srcId="{5EFF87B7-2CE2-4C2E-B1B5-793B530E1A78}" destId="{87C1D702-214B-4289-AB75-15A78AF2ADB4}" srcOrd="0" destOrd="0" presId="urn:microsoft.com/office/officeart/2005/8/layout/process2"/>
    <dgm:cxn modelId="{3764237C-465B-4862-8555-BE5AF64812C6}" type="presParOf" srcId="{0B32F5D1-4373-4391-95E6-A26413C3600E}" destId="{0FF333BD-9701-47AE-855A-D46842F5F230}" srcOrd="6" destOrd="0" presId="urn:microsoft.com/office/officeart/2005/8/layout/process2"/>
    <dgm:cxn modelId="{EF4A843B-4ED5-4FFD-85C6-103FCA210086}" type="presParOf" srcId="{0B32F5D1-4373-4391-95E6-A26413C3600E}" destId="{3B0BFDA0-4A62-47DC-97DC-C34637BDC4D0}" srcOrd="7" destOrd="0" presId="urn:microsoft.com/office/officeart/2005/8/layout/process2"/>
    <dgm:cxn modelId="{2376FC99-2CAE-4EC5-8FBE-57AC6793A208}" type="presParOf" srcId="{3B0BFDA0-4A62-47DC-97DC-C34637BDC4D0}" destId="{B2E29A2D-F186-41A1-883E-D5784365E8A3}" srcOrd="0" destOrd="0" presId="urn:microsoft.com/office/officeart/2005/8/layout/process2"/>
    <dgm:cxn modelId="{DF1F547F-10F7-49B6-A57F-D99987342D26}" type="presParOf" srcId="{0B32F5D1-4373-4391-95E6-A26413C3600E}" destId="{47D6B88C-895C-4DF8-8B9C-886FC60F4456}" srcOrd="8" destOrd="0" presId="urn:microsoft.com/office/officeart/2005/8/layout/process2"/>
    <dgm:cxn modelId="{E81101D4-44B4-4A32-8969-FC13BEC92313}" type="presParOf" srcId="{0B32F5D1-4373-4391-95E6-A26413C3600E}" destId="{9C98BDEB-7583-4C56-93AA-89C821548E41}" srcOrd="9" destOrd="0" presId="urn:microsoft.com/office/officeart/2005/8/layout/process2"/>
    <dgm:cxn modelId="{BE596F1D-9484-4458-A497-9BBF9F8A6488}" type="presParOf" srcId="{9C98BDEB-7583-4C56-93AA-89C821548E41}" destId="{0DFADC4B-BE79-48D3-9E5E-2B47EC235222}" srcOrd="0" destOrd="0" presId="urn:microsoft.com/office/officeart/2005/8/layout/process2"/>
    <dgm:cxn modelId="{2BD07A25-D3CB-46D7-ADDD-51003A884978}" type="presParOf" srcId="{0B32F5D1-4373-4391-95E6-A26413C3600E}" destId="{3A8EF2F3-332E-4403-93AA-0C3FDE60560C}"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183EBF-9DF1-4EE0-A8D6-1B5873A26B4D}" type="doc">
      <dgm:prSet loTypeId="urn:microsoft.com/office/officeart/2005/8/layout/process2" loCatId="process" qsTypeId="urn:microsoft.com/office/officeart/2005/8/quickstyle/simple1#2" qsCatId="simple" csTypeId="urn:microsoft.com/office/officeart/2005/8/colors/accent1_2#2" csCatId="accent1" phldr="1"/>
      <dgm:spPr/>
    </dgm:pt>
    <dgm:pt modelId="{395EE08B-9D8E-4908-84A2-E57191760BA8}">
      <dgm:prSet phldrT="[文本]"/>
      <dgm:spPr>
        <a:solidFill>
          <a:srgbClr val="FFFFFF"/>
        </a:solidFill>
        <a:ln>
          <a:solidFill>
            <a:srgbClr val="000000"/>
          </a:solidFill>
        </a:ln>
      </dgm:spPr>
      <dgm:t>
        <a:bodyPr/>
        <a:lstStyle/>
        <a:p>
          <a:pPr algn="ctr"/>
          <a:r>
            <a:rPr lang="zh-CN" altLang="en-US">
              <a:solidFill>
                <a:sysClr val="windowText" lastClr="000000"/>
              </a:solidFill>
            </a:rPr>
            <a:t>采集现场地质构造有关资料</a:t>
          </a:r>
        </a:p>
      </dgm:t>
    </dgm:pt>
    <dgm:pt modelId="{89193D78-9937-47A5-860E-260F10AFC4AF}" type="parTrans" cxnId="{5A02972D-29F5-4D7D-AAC8-70781F6C0CFE}">
      <dgm:prSet/>
      <dgm:spPr/>
      <dgm:t>
        <a:bodyPr/>
        <a:lstStyle/>
        <a:p>
          <a:pPr algn="ctr"/>
          <a:endParaRPr lang="zh-CN" altLang="en-US"/>
        </a:p>
      </dgm:t>
    </dgm:pt>
    <dgm:pt modelId="{AA33A1BB-4809-4BF2-B519-91CFA4A50E1B}" type="sibTrans" cxnId="{5A02972D-29F5-4D7D-AAC8-70781F6C0CFE}">
      <dgm:prSet/>
      <dgm:spPr>
        <a:solidFill>
          <a:srgbClr val="FFFFFF"/>
        </a:solidFill>
        <a:ln>
          <a:solidFill>
            <a:srgbClr val="000000"/>
          </a:solidFill>
        </a:ln>
      </dgm:spPr>
      <dgm:t>
        <a:bodyPr/>
        <a:lstStyle/>
        <a:p>
          <a:pPr algn="ctr"/>
          <a:endParaRPr lang="zh-CN" altLang="en-US"/>
        </a:p>
      </dgm:t>
    </dgm:pt>
    <dgm:pt modelId="{F073B650-E6B9-495D-98F4-A8810B861EEF}">
      <dgm:prSet phldrT="[文本]"/>
      <dgm:spPr>
        <a:solidFill>
          <a:srgbClr val="FFFFFF"/>
        </a:solidFill>
        <a:ln>
          <a:solidFill>
            <a:srgbClr val="000000"/>
          </a:solidFill>
        </a:ln>
      </dgm:spPr>
      <dgm:t>
        <a:bodyPr/>
        <a:lstStyle/>
        <a:p>
          <a:pPr algn="ctr"/>
          <a:r>
            <a:rPr lang="zh-CN">
              <a:solidFill>
                <a:sysClr val="windowText" lastClr="000000"/>
              </a:solidFill>
            </a:rPr>
            <a:t>运用直流电法</a:t>
          </a:r>
          <a:r>
            <a:rPr lang="zh-CN" altLang="en-US">
              <a:solidFill>
                <a:sysClr val="windowText" lastClr="000000"/>
              </a:solidFill>
            </a:rPr>
            <a:t>法</a:t>
          </a:r>
          <a:r>
            <a:rPr lang="zh-CN">
              <a:solidFill>
                <a:sysClr val="windowText" lastClr="000000"/>
              </a:solidFill>
            </a:rPr>
            <a:t>对底板岩层进探测</a:t>
          </a:r>
          <a:endParaRPr lang="zh-CN" altLang="en-US">
            <a:solidFill>
              <a:sysClr val="windowText" lastClr="000000"/>
            </a:solidFill>
          </a:endParaRPr>
        </a:p>
      </dgm:t>
    </dgm:pt>
    <dgm:pt modelId="{495BC918-0E95-486C-835C-A368CB925A16}" type="parTrans" cxnId="{9219B630-F7A7-4BB7-A758-BC44BC8EB1B3}">
      <dgm:prSet/>
      <dgm:spPr/>
      <dgm:t>
        <a:bodyPr/>
        <a:lstStyle/>
        <a:p>
          <a:pPr algn="ctr"/>
          <a:endParaRPr lang="zh-CN" altLang="en-US"/>
        </a:p>
      </dgm:t>
    </dgm:pt>
    <dgm:pt modelId="{5D3F8688-7EE4-4748-B356-F86063680A84}" type="sibTrans" cxnId="{9219B630-F7A7-4BB7-A758-BC44BC8EB1B3}">
      <dgm:prSet/>
      <dgm:spPr>
        <a:solidFill>
          <a:srgbClr val="FFFFFF"/>
        </a:solidFill>
        <a:ln>
          <a:solidFill>
            <a:srgbClr val="000000"/>
          </a:solidFill>
        </a:ln>
      </dgm:spPr>
      <dgm:t>
        <a:bodyPr/>
        <a:lstStyle/>
        <a:p>
          <a:pPr algn="ctr"/>
          <a:endParaRPr lang="zh-CN" altLang="en-US"/>
        </a:p>
      </dgm:t>
    </dgm:pt>
    <dgm:pt modelId="{9579A18C-4DFA-4279-A9EB-912A55059D9B}">
      <dgm:prSet phldrT="[文本]"/>
      <dgm:spPr>
        <a:solidFill>
          <a:srgbClr val="FFFFFF"/>
        </a:solidFill>
        <a:ln>
          <a:solidFill>
            <a:srgbClr val="000000"/>
          </a:solidFill>
        </a:ln>
      </dgm:spPr>
      <dgm:t>
        <a:bodyPr/>
        <a:lstStyle/>
        <a:p>
          <a:pPr algn="ctr"/>
          <a:r>
            <a:rPr lang="zh-CN">
              <a:solidFill>
                <a:sysClr val="windowText" lastClr="000000"/>
              </a:solidFill>
            </a:rPr>
            <a:t>将探测数据用相关软件进行</a:t>
          </a:r>
          <a:r>
            <a:rPr lang="zh-CN" altLang="en-US">
              <a:solidFill>
                <a:sysClr val="windowText" lastClr="000000"/>
              </a:solidFill>
            </a:rPr>
            <a:t>预</a:t>
          </a:r>
          <a:r>
            <a:rPr lang="zh-CN">
              <a:solidFill>
                <a:sysClr val="windowText" lastClr="000000"/>
              </a:solidFill>
            </a:rPr>
            <a:t>处理</a:t>
          </a:r>
          <a:r>
            <a:rPr lang="zh-CN" altLang="en-US">
              <a:solidFill>
                <a:sysClr val="windowText" lastClr="000000"/>
              </a:solidFill>
            </a:rPr>
            <a:t>，剔除异常值以及其他干扰因素</a:t>
          </a:r>
        </a:p>
      </dgm:t>
    </dgm:pt>
    <dgm:pt modelId="{17ED2A56-565D-4BB8-A72C-407B2BFF579C}" type="parTrans" cxnId="{E5DBA495-F857-4E44-9803-EBE29DEFFCF8}">
      <dgm:prSet/>
      <dgm:spPr/>
      <dgm:t>
        <a:bodyPr/>
        <a:lstStyle/>
        <a:p>
          <a:pPr algn="ctr"/>
          <a:endParaRPr lang="zh-CN" altLang="en-US"/>
        </a:p>
      </dgm:t>
    </dgm:pt>
    <dgm:pt modelId="{C9594C95-9260-4A30-A3A7-5AD477BC74F5}" type="sibTrans" cxnId="{E5DBA495-F857-4E44-9803-EBE29DEFFCF8}">
      <dgm:prSet/>
      <dgm:spPr>
        <a:solidFill>
          <a:srgbClr val="FFFFFF"/>
        </a:solidFill>
        <a:ln>
          <a:solidFill>
            <a:srgbClr val="000000"/>
          </a:solidFill>
        </a:ln>
      </dgm:spPr>
      <dgm:t>
        <a:bodyPr/>
        <a:lstStyle/>
        <a:p>
          <a:pPr algn="ctr"/>
          <a:endParaRPr lang="zh-CN" altLang="en-US"/>
        </a:p>
      </dgm:t>
    </dgm:pt>
    <dgm:pt modelId="{E21BEF57-77E7-44F0-A273-E2EA9656C558}">
      <dgm:prSet/>
      <dgm:spPr>
        <a:solidFill>
          <a:srgbClr val="FFFFFF"/>
        </a:solidFill>
        <a:ln>
          <a:solidFill>
            <a:srgbClr val="000000"/>
          </a:solidFill>
        </a:ln>
      </dgm:spPr>
      <dgm:t>
        <a:bodyPr/>
        <a:lstStyle/>
        <a:p>
          <a:pPr algn="ctr"/>
          <a:r>
            <a:rPr lang="zh-CN">
              <a:solidFill>
                <a:sysClr val="windowText" lastClr="000000"/>
              </a:solidFill>
            </a:rPr>
            <a:t>提出底板岩层</a:t>
          </a:r>
          <a:r>
            <a:rPr lang="zh-CN" altLang="en-US">
              <a:solidFill>
                <a:sysClr val="windowText" lastClr="000000"/>
              </a:solidFill>
            </a:rPr>
            <a:t>电法变异系数</a:t>
          </a:r>
          <a:r>
            <a:rPr lang="zh-CN">
              <a:solidFill>
                <a:sysClr val="windowText" lastClr="000000"/>
              </a:solidFill>
            </a:rPr>
            <a:t>的数学模型Δ</a:t>
          </a:r>
          <a:r>
            <a:rPr lang="en-US" altLang="zh-CN">
              <a:solidFill>
                <a:sysClr val="windowText" lastClr="000000"/>
              </a:solidFill>
            </a:rPr>
            <a:t>V</a:t>
          </a:r>
          <a:endParaRPr lang="zh-CN" altLang="en-US">
            <a:solidFill>
              <a:sysClr val="windowText" lastClr="000000"/>
            </a:solidFill>
          </a:endParaRPr>
        </a:p>
      </dgm:t>
    </dgm:pt>
    <dgm:pt modelId="{DC7D85C7-041C-4E16-956A-4687B6777F42}" type="parTrans" cxnId="{B0BF3D76-CA96-4757-9466-C851E6EFE577}">
      <dgm:prSet/>
      <dgm:spPr/>
      <dgm:t>
        <a:bodyPr/>
        <a:lstStyle/>
        <a:p>
          <a:pPr algn="ctr"/>
          <a:endParaRPr lang="zh-CN" altLang="en-US"/>
        </a:p>
      </dgm:t>
    </dgm:pt>
    <dgm:pt modelId="{7EC02284-5461-450D-A768-DA17F742B0F4}" type="sibTrans" cxnId="{B0BF3D76-CA96-4757-9466-C851E6EFE577}">
      <dgm:prSet/>
      <dgm:spPr>
        <a:solidFill>
          <a:srgbClr val="FFFFFF"/>
        </a:solidFill>
        <a:ln>
          <a:solidFill>
            <a:srgbClr val="000000"/>
          </a:solidFill>
        </a:ln>
      </dgm:spPr>
      <dgm:t>
        <a:bodyPr/>
        <a:lstStyle/>
        <a:p>
          <a:pPr algn="ctr"/>
          <a:endParaRPr lang="zh-CN" altLang="en-US"/>
        </a:p>
      </dgm:t>
    </dgm:pt>
    <dgm:pt modelId="{32BDD479-B6BF-4F8F-A60E-57C40160D187}">
      <dgm:prSet/>
      <dgm:spPr>
        <a:solidFill>
          <a:srgbClr val="FFFFFF"/>
        </a:solidFill>
        <a:ln>
          <a:solidFill>
            <a:srgbClr val="000000"/>
          </a:solidFill>
        </a:ln>
      </dgm:spPr>
      <dgm:t>
        <a:bodyPr/>
        <a:lstStyle/>
        <a:p>
          <a:pPr algn="ctr"/>
          <a:r>
            <a:rPr lang="zh-CN">
              <a:solidFill>
                <a:sysClr val="windowText" lastClr="000000"/>
              </a:solidFill>
            </a:rPr>
            <a:t>计算处理后</a:t>
          </a:r>
          <a:r>
            <a:rPr lang="zh-CN" altLang="en-US">
              <a:solidFill>
                <a:sysClr val="windowText" lastClr="000000"/>
              </a:solidFill>
            </a:rPr>
            <a:t>得到区域底板岩层电性</a:t>
          </a:r>
          <a:r>
            <a:rPr lang="en-US" altLang="zh-CN">
              <a:solidFill>
                <a:sysClr val="windowText" lastClr="000000"/>
              </a:solidFill>
            </a:rPr>
            <a:t>D</a:t>
          </a:r>
          <a:r>
            <a:rPr lang="zh-CN">
              <a:solidFill>
                <a:sysClr val="windowText" lastClr="000000"/>
              </a:solidFill>
            </a:rPr>
            <a:t>，</a:t>
          </a:r>
          <a:r>
            <a:rPr lang="zh-CN" altLang="en-US">
              <a:solidFill>
                <a:sysClr val="windowText" lastClr="000000"/>
              </a:solidFill>
            </a:rPr>
            <a:t>将此数据与其它指标数据代入到</a:t>
          </a:r>
          <a:r>
            <a:rPr lang="en-US" altLang="zh-CN">
              <a:solidFill>
                <a:sysClr val="windowText" lastClr="000000"/>
              </a:solidFill>
            </a:rPr>
            <a:t>Logistic</a:t>
          </a:r>
          <a:r>
            <a:rPr lang="zh-CN" altLang="en-US">
              <a:solidFill>
                <a:sysClr val="windowText" lastClr="000000"/>
              </a:solidFill>
            </a:rPr>
            <a:t>回归模型中，综合判断岩层稳定性情况</a:t>
          </a:r>
        </a:p>
      </dgm:t>
    </dgm:pt>
    <dgm:pt modelId="{D53C4993-1605-4150-86E5-E9C5B0A96B05}" type="parTrans" cxnId="{33467B56-9B62-4F0A-85AA-1363EA345945}">
      <dgm:prSet/>
      <dgm:spPr/>
      <dgm:t>
        <a:bodyPr/>
        <a:lstStyle/>
        <a:p>
          <a:pPr algn="ctr"/>
          <a:endParaRPr lang="zh-CN" altLang="en-US"/>
        </a:p>
      </dgm:t>
    </dgm:pt>
    <dgm:pt modelId="{179411A0-BB02-4E44-9C5A-A4CFB1E58D97}" type="sibTrans" cxnId="{33467B56-9B62-4F0A-85AA-1363EA345945}">
      <dgm:prSet/>
      <dgm:spPr>
        <a:solidFill>
          <a:srgbClr val="FFFFFF"/>
        </a:solidFill>
        <a:ln>
          <a:solidFill>
            <a:srgbClr val="000000"/>
          </a:solidFill>
        </a:ln>
      </dgm:spPr>
      <dgm:t>
        <a:bodyPr/>
        <a:lstStyle/>
        <a:p>
          <a:pPr algn="ctr"/>
          <a:endParaRPr lang="zh-CN" altLang="en-US"/>
        </a:p>
      </dgm:t>
    </dgm:pt>
    <dgm:pt modelId="{E0D2E0EA-39BD-4EE2-BE1A-E2937DB91E83}">
      <dgm:prSet/>
      <dgm:spPr>
        <a:solidFill>
          <a:srgbClr val="FFFFFF"/>
        </a:solidFill>
        <a:ln>
          <a:solidFill>
            <a:srgbClr val="000000"/>
          </a:solidFill>
        </a:ln>
      </dgm:spPr>
      <dgm:t>
        <a:bodyPr/>
        <a:lstStyle/>
        <a:p>
          <a:pPr algn="ctr"/>
          <a:r>
            <a:rPr lang="zh-CN" altLang="en-US">
              <a:solidFill>
                <a:sysClr val="windowText" lastClr="000000"/>
              </a:solidFill>
            </a:rPr>
            <a:t>在数学模型</a:t>
          </a:r>
          <a:r>
            <a:rPr lang="zh-CN">
              <a:solidFill>
                <a:sysClr val="windowText" lastClr="000000"/>
              </a:solidFill>
            </a:rPr>
            <a:t>Δ</a:t>
          </a:r>
          <a:r>
            <a:rPr lang="en-US" altLang="zh-CN">
              <a:solidFill>
                <a:sysClr val="windowText" lastClr="000000"/>
              </a:solidFill>
            </a:rPr>
            <a:t>V</a:t>
          </a:r>
          <a:r>
            <a:rPr lang="zh-CN" altLang="en-US">
              <a:solidFill>
                <a:sysClr val="windowText" lastClr="000000"/>
              </a:solidFill>
            </a:rPr>
            <a:t>的基础上根据岩层上下方不同深度赋予不同的权重值</a:t>
          </a:r>
        </a:p>
      </dgm:t>
    </dgm:pt>
    <dgm:pt modelId="{1C477729-6F99-49F4-8AA6-8138966905B5}" type="parTrans" cxnId="{6428678A-B9C1-4390-BF65-C7BD1F16EE67}">
      <dgm:prSet/>
      <dgm:spPr/>
      <dgm:t>
        <a:bodyPr/>
        <a:lstStyle/>
        <a:p>
          <a:pPr algn="ctr"/>
          <a:endParaRPr lang="zh-CN" altLang="en-US"/>
        </a:p>
      </dgm:t>
    </dgm:pt>
    <dgm:pt modelId="{803401B6-5D4C-46DC-83FE-30730CCC7112}" type="sibTrans" cxnId="{6428678A-B9C1-4390-BF65-C7BD1F16EE67}">
      <dgm:prSet/>
      <dgm:spPr>
        <a:solidFill>
          <a:srgbClr val="FFFFFF"/>
        </a:solidFill>
        <a:ln>
          <a:solidFill>
            <a:srgbClr val="000000"/>
          </a:solidFill>
        </a:ln>
      </dgm:spPr>
      <dgm:t>
        <a:bodyPr/>
        <a:lstStyle/>
        <a:p>
          <a:pPr algn="ctr"/>
          <a:endParaRPr lang="zh-CN" altLang="en-US"/>
        </a:p>
      </dgm:t>
    </dgm:pt>
    <dgm:pt modelId="{0B32F5D1-4373-4391-95E6-A26413C3600E}" type="pres">
      <dgm:prSet presAssocID="{99183EBF-9DF1-4EE0-A8D6-1B5873A26B4D}" presName="linearFlow" presStyleCnt="0">
        <dgm:presLayoutVars>
          <dgm:resizeHandles val="exact"/>
        </dgm:presLayoutVars>
      </dgm:prSet>
      <dgm:spPr/>
    </dgm:pt>
    <dgm:pt modelId="{6E06DCC3-8CEB-4BB1-AB9C-B565B5C31896}" type="pres">
      <dgm:prSet presAssocID="{395EE08B-9D8E-4908-84A2-E57191760BA8}" presName="node" presStyleLbl="node1" presStyleIdx="0" presStyleCnt="6">
        <dgm:presLayoutVars>
          <dgm:bulletEnabled val="1"/>
        </dgm:presLayoutVars>
      </dgm:prSet>
      <dgm:spPr/>
    </dgm:pt>
    <dgm:pt modelId="{4FCAAD9D-F1C9-4067-9720-F6E9C556BBDC}" type="pres">
      <dgm:prSet presAssocID="{AA33A1BB-4809-4BF2-B519-91CFA4A50E1B}" presName="sibTrans" presStyleLbl="sibTrans2D1" presStyleIdx="0" presStyleCnt="5"/>
      <dgm:spPr/>
    </dgm:pt>
    <dgm:pt modelId="{4EE0493D-7B5B-4387-B313-877CBA9CCD9D}" type="pres">
      <dgm:prSet presAssocID="{AA33A1BB-4809-4BF2-B519-91CFA4A50E1B}" presName="connectorText" presStyleLbl="sibTrans2D1" presStyleIdx="0" presStyleCnt="5"/>
      <dgm:spPr/>
    </dgm:pt>
    <dgm:pt modelId="{7F93095E-571E-4CC1-B560-F507F001B275}" type="pres">
      <dgm:prSet presAssocID="{F073B650-E6B9-495D-98F4-A8810B861EEF}" presName="node" presStyleLbl="node1" presStyleIdx="1" presStyleCnt="6">
        <dgm:presLayoutVars>
          <dgm:bulletEnabled val="1"/>
        </dgm:presLayoutVars>
      </dgm:prSet>
      <dgm:spPr/>
    </dgm:pt>
    <dgm:pt modelId="{6FC5DACD-04EB-42B7-BE26-F148F2541A9C}" type="pres">
      <dgm:prSet presAssocID="{5D3F8688-7EE4-4748-B356-F86063680A84}" presName="sibTrans" presStyleLbl="sibTrans2D1" presStyleIdx="1" presStyleCnt="5"/>
      <dgm:spPr/>
    </dgm:pt>
    <dgm:pt modelId="{DAFF6CE1-4117-4591-813B-44BB207B524C}" type="pres">
      <dgm:prSet presAssocID="{5D3F8688-7EE4-4748-B356-F86063680A84}" presName="connectorText" presStyleLbl="sibTrans2D1" presStyleIdx="1" presStyleCnt="5"/>
      <dgm:spPr/>
    </dgm:pt>
    <dgm:pt modelId="{168A9D38-0555-4495-B7C5-9A4A9F3BAC44}" type="pres">
      <dgm:prSet presAssocID="{9579A18C-4DFA-4279-A9EB-912A55059D9B}" presName="node" presStyleLbl="node1" presStyleIdx="2" presStyleCnt="6">
        <dgm:presLayoutVars>
          <dgm:bulletEnabled val="1"/>
        </dgm:presLayoutVars>
      </dgm:prSet>
      <dgm:spPr/>
    </dgm:pt>
    <dgm:pt modelId="{5EFF87B7-2CE2-4C2E-B1B5-793B530E1A78}" type="pres">
      <dgm:prSet presAssocID="{C9594C95-9260-4A30-A3A7-5AD477BC74F5}" presName="sibTrans" presStyleLbl="sibTrans2D1" presStyleIdx="2" presStyleCnt="5"/>
      <dgm:spPr/>
    </dgm:pt>
    <dgm:pt modelId="{87C1D702-214B-4289-AB75-15A78AF2ADB4}" type="pres">
      <dgm:prSet presAssocID="{C9594C95-9260-4A30-A3A7-5AD477BC74F5}" presName="connectorText" presStyleLbl="sibTrans2D1" presStyleIdx="2" presStyleCnt="5"/>
      <dgm:spPr/>
    </dgm:pt>
    <dgm:pt modelId="{0FF333BD-9701-47AE-855A-D46842F5F230}" type="pres">
      <dgm:prSet presAssocID="{E21BEF57-77E7-44F0-A273-E2EA9656C558}" presName="node" presStyleLbl="node1" presStyleIdx="3" presStyleCnt="6">
        <dgm:presLayoutVars>
          <dgm:bulletEnabled val="1"/>
        </dgm:presLayoutVars>
      </dgm:prSet>
      <dgm:spPr/>
    </dgm:pt>
    <dgm:pt modelId="{3B0BFDA0-4A62-47DC-97DC-C34637BDC4D0}" type="pres">
      <dgm:prSet presAssocID="{7EC02284-5461-450D-A768-DA17F742B0F4}" presName="sibTrans" presStyleLbl="sibTrans2D1" presStyleIdx="3" presStyleCnt="5"/>
      <dgm:spPr/>
    </dgm:pt>
    <dgm:pt modelId="{B2E29A2D-F186-41A1-883E-D5784365E8A3}" type="pres">
      <dgm:prSet presAssocID="{7EC02284-5461-450D-A768-DA17F742B0F4}" presName="connectorText" presStyleLbl="sibTrans2D1" presStyleIdx="3" presStyleCnt="5"/>
      <dgm:spPr/>
    </dgm:pt>
    <dgm:pt modelId="{47D6B88C-895C-4DF8-8B9C-886FC60F4456}" type="pres">
      <dgm:prSet presAssocID="{E0D2E0EA-39BD-4EE2-BE1A-E2937DB91E83}" presName="node" presStyleLbl="node1" presStyleIdx="4" presStyleCnt="6">
        <dgm:presLayoutVars>
          <dgm:bulletEnabled val="1"/>
        </dgm:presLayoutVars>
      </dgm:prSet>
      <dgm:spPr/>
    </dgm:pt>
    <dgm:pt modelId="{9C98BDEB-7583-4C56-93AA-89C821548E41}" type="pres">
      <dgm:prSet presAssocID="{803401B6-5D4C-46DC-83FE-30730CCC7112}" presName="sibTrans" presStyleLbl="sibTrans2D1" presStyleIdx="4" presStyleCnt="5"/>
      <dgm:spPr/>
    </dgm:pt>
    <dgm:pt modelId="{0DFADC4B-BE79-48D3-9E5E-2B47EC235222}" type="pres">
      <dgm:prSet presAssocID="{803401B6-5D4C-46DC-83FE-30730CCC7112}" presName="connectorText" presStyleLbl="sibTrans2D1" presStyleIdx="4" presStyleCnt="5"/>
      <dgm:spPr/>
    </dgm:pt>
    <dgm:pt modelId="{3A8EF2F3-332E-4403-93AA-0C3FDE60560C}" type="pres">
      <dgm:prSet presAssocID="{32BDD479-B6BF-4F8F-A60E-57C40160D187}" presName="node" presStyleLbl="node1" presStyleIdx="5" presStyleCnt="6">
        <dgm:presLayoutVars>
          <dgm:bulletEnabled val="1"/>
        </dgm:presLayoutVars>
      </dgm:prSet>
      <dgm:spPr/>
    </dgm:pt>
  </dgm:ptLst>
  <dgm:cxnLst>
    <dgm:cxn modelId="{322B4520-0D68-4960-8DC2-FE3FC9A5F142}" type="presOf" srcId="{9579A18C-4DFA-4279-A9EB-912A55059D9B}" destId="{168A9D38-0555-4495-B7C5-9A4A9F3BAC44}" srcOrd="0" destOrd="0" presId="urn:microsoft.com/office/officeart/2005/8/layout/process2"/>
    <dgm:cxn modelId="{5A02972D-29F5-4D7D-AAC8-70781F6C0CFE}" srcId="{99183EBF-9DF1-4EE0-A8D6-1B5873A26B4D}" destId="{395EE08B-9D8E-4908-84A2-E57191760BA8}" srcOrd="0" destOrd="0" parTransId="{89193D78-9937-47A5-860E-260F10AFC4AF}" sibTransId="{AA33A1BB-4809-4BF2-B519-91CFA4A50E1B}"/>
    <dgm:cxn modelId="{9219B630-F7A7-4BB7-A758-BC44BC8EB1B3}" srcId="{99183EBF-9DF1-4EE0-A8D6-1B5873A26B4D}" destId="{F073B650-E6B9-495D-98F4-A8810B861EEF}" srcOrd="1" destOrd="0" parTransId="{495BC918-0E95-486C-835C-A368CB925A16}" sibTransId="{5D3F8688-7EE4-4748-B356-F86063680A84}"/>
    <dgm:cxn modelId="{5534045B-944E-4D63-B77A-7516FAF3B336}" type="presOf" srcId="{AA33A1BB-4809-4BF2-B519-91CFA4A50E1B}" destId="{4FCAAD9D-F1C9-4067-9720-F6E9C556BBDC}" srcOrd="0" destOrd="0" presId="urn:microsoft.com/office/officeart/2005/8/layout/process2"/>
    <dgm:cxn modelId="{D8A0FA5D-3796-4597-87A2-876BF6B4CAFA}" type="presOf" srcId="{99183EBF-9DF1-4EE0-A8D6-1B5873A26B4D}" destId="{0B32F5D1-4373-4391-95E6-A26413C3600E}" srcOrd="0" destOrd="0" presId="urn:microsoft.com/office/officeart/2005/8/layout/process2"/>
    <dgm:cxn modelId="{D1BE1E63-5373-4A73-83BB-C4D37E7FBDD2}" type="presOf" srcId="{C9594C95-9260-4A30-A3A7-5AD477BC74F5}" destId="{5EFF87B7-2CE2-4C2E-B1B5-793B530E1A78}" srcOrd="0" destOrd="0" presId="urn:microsoft.com/office/officeart/2005/8/layout/process2"/>
    <dgm:cxn modelId="{B4664E6A-97FF-4536-A093-6E9E9363EEDE}" type="presOf" srcId="{7EC02284-5461-450D-A768-DA17F742B0F4}" destId="{B2E29A2D-F186-41A1-883E-D5784365E8A3}" srcOrd="1" destOrd="0" presId="urn:microsoft.com/office/officeart/2005/8/layout/process2"/>
    <dgm:cxn modelId="{E7B6EA4B-C337-43E5-81B2-87A13E0B371D}" type="presOf" srcId="{5D3F8688-7EE4-4748-B356-F86063680A84}" destId="{DAFF6CE1-4117-4591-813B-44BB207B524C}" srcOrd="1" destOrd="0" presId="urn:microsoft.com/office/officeart/2005/8/layout/process2"/>
    <dgm:cxn modelId="{D8D04670-CF06-46A4-B7CD-54E634668B53}" type="presOf" srcId="{32BDD479-B6BF-4F8F-A60E-57C40160D187}" destId="{3A8EF2F3-332E-4403-93AA-0C3FDE60560C}" srcOrd="0" destOrd="0" presId="urn:microsoft.com/office/officeart/2005/8/layout/process2"/>
    <dgm:cxn modelId="{328E1752-4257-4873-94C6-389B72B3E891}" type="presOf" srcId="{803401B6-5D4C-46DC-83FE-30730CCC7112}" destId="{9C98BDEB-7583-4C56-93AA-89C821548E41}" srcOrd="0" destOrd="0" presId="urn:microsoft.com/office/officeart/2005/8/layout/process2"/>
    <dgm:cxn modelId="{B0BF3D76-CA96-4757-9466-C851E6EFE577}" srcId="{99183EBF-9DF1-4EE0-A8D6-1B5873A26B4D}" destId="{E21BEF57-77E7-44F0-A273-E2EA9656C558}" srcOrd="3" destOrd="0" parTransId="{DC7D85C7-041C-4E16-956A-4687B6777F42}" sibTransId="{7EC02284-5461-450D-A768-DA17F742B0F4}"/>
    <dgm:cxn modelId="{33467B56-9B62-4F0A-85AA-1363EA345945}" srcId="{99183EBF-9DF1-4EE0-A8D6-1B5873A26B4D}" destId="{32BDD479-B6BF-4F8F-A60E-57C40160D187}" srcOrd="5" destOrd="0" parTransId="{D53C4993-1605-4150-86E5-E9C5B0A96B05}" sibTransId="{179411A0-BB02-4E44-9C5A-A4CFB1E58D97}"/>
    <dgm:cxn modelId="{C588AE85-4D92-43FF-A2E8-40F3BC701386}" type="presOf" srcId="{5D3F8688-7EE4-4748-B356-F86063680A84}" destId="{6FC5DACD-04EB-42B7-BE26-F148F2541A9C}" srcOrd="0" destOrd="0" presId="urn:microsoft.com/office/officeart/2005/8/layout/process2"/>
    <dgm:cxn modelId="{8FDFFB88-CA52-4CEB-BD9C-FC872B906143}" type="presOf" srcId="{7EC02284-5461-450D-A768-DA17F742B0F4}" destId="{3B0BFDA0-4A62-47DC-97DC-C34637BDC4D0}" srcOrd="0" destOrd="0" presId="urn:microsoft.com/office/officeart/2005/8/layout/process2"/>
    <dgm:cxn modelId="{6428678A-B9C1-4390-BF65-C7BD1F16EE67}" srcId="{99183EBF-9DF1-4EE0-A8D6-1B5873A26B4D}" destId="{E0D2E0EA-39BD-4EE2-BE1A-E2937DB91E83}" srcOrd="4" destOrd="0" parTransId="{1C477729-6F99-49F4-8AA6-8138966905B5}" sibTransId="{803401B6-5D4C-46DC-83FE-30730CCC7112}"/>
    <dgm:cxn modelId="{4424638F-C382-46DC-BE74-5CFD663EACE1}" type="presOf" srcId="{AA33A1BB-4809-4BF2-B519-91CFA4A50E1B}" destId="{4EE0493D-7B5B-4387-B313-877CBA9CCD9D}" srcOrd="1" destOrd="0" presId="urn:microsoft.com/office/officeart/2005/8/layout/process2"/>
    <dgm:cxn modelId="{941F8393-9867-48B5-AC76-72D3894EC3EE}" type="presOf" srcId="{395EE08B-9D8E-4908-84A2-E57191760BA8}" destId="{6E06DCC3-8CEB-4BB1-AB9C-B565B5C31896}" srcOrd="0" destOrd="0" presId="urn:microsoft.com/office/officeart/2005/8/layout/process2"/>
    <dgm:cxn modelId="{59B30995-2E82-484B-8C5C-374E1E6BB705}" type="presOf" srcId="{803401B6-5D4C-46DC-83FE-30730CCC7112}" destId="{0DFADC4B-BE79-48D3-9E5E-2B47EC235222}" srcOrd="1" destOrd="0" presId="urn:microsoft.com/office/officeart/2005/8/layout/process2"/>
    <dgm:cxn modelId="{E5DBA495-F857-4E44-9803-EBE29DEFFCF8}" srcId="{99183EBF-9DF1-4EE0-A8D6-1B5873A26B4D}" destId="{9579A18C-4DFA-4279-A9EB-912A55059D9B}" srcOrd="2" destOrd="0" parTransId="{17ED2A56-565D-4BB8-A72C-407B2BFF579C}" sibTransId="{C9594C95-9260-4A30-A3A7-5AD477BC74F5}"/>
    <dgm:cxn modelId="{8EBC91B7-501A-452D-B438-1B6B9A46DC67}" type="presOf" srcId="{F073B650-E6B9-495D-98F4-A8810B861EEF}" destId="{7F93095E-571E-4CC1-B560-F507F001B275}" srcOrd="0" destOrd="0" presId="urn:microsoft.com/office/officeart/2005/8/layout/process2"/>
    <dgm:cxn modelId="{7F1475C6-6A0A-40FB-A426-C3A3839F6002}" type="presOf" srcId="{E21BEF57-77E7-44F0-A273-E2EA9656C558}" destId="{0FF333BD-9701-47AE-855A-D46842F5F230}" srcOrd="0" destOrd="0" presId="urn:microsoft.com/office/officeart/2005/8/layout/process2"/>
    <dgm:cxn modelId="{94A512DF-7806-47DF-90CC-2357BACEF515}" type="presOf" srcId="{C9594C95-9260-4A30-A3A7-5AD477BC74F5}" destId="{87C1D702-214B-4289-AB75-15A78AF2ADB4}" srcOrd="1" destOrd="0" presId="urn:microsoft.com/office/officeart/2005/8/layout/process2"/>
    <dgm:cxn modelId="{F7CF25E4-0F1F-4570-910C-B2935298E16A}" type="presOf" srcId="{E0D2E0EA-39BD-4EE2-BE1A-E2937DB91E83}" destId="{47D6B88C-895C-4DF8-8B9C-886FC60F4456}" srcOrd="0" destOrd="0" presId="urn:microsoft.com/office/officeart/2005/8/layout/process2"/>
    <dgm:cxn modelId="{E56C270C-0B38-44C8-804D-EA7C06527ACE}" type="presParOf" srcId="{0B32F5D1-4373-4391-95E6-A26413C3600E}" destId="{6E06DCC3-8CEB-4BB1-AB9C-B565B5C31896}" srcOrd="0" destOrd="0" presId="urn:microsoft.com/office/officeart/2005/8/layout/process2"/>
    <dgm:cxn modelId="{7A6E51AD-750D-4318-B341-4469726B3BB3}" type="presParOf" srcId="{0B32F5D1-4373-4391-95E6-A26413C3600E}" destId="{4FCAAD9D-F1C9-4067-9720-F6E9C556BBDC}" srcOrd="1" destOrd="0" presId="urn:microsoft.com/office/officeart/2005/8/layout/process2"/>
    <dgm:cxn modelId="{C3F23B5E-B710-4637-803A-B10CB246B99A}" type="presParOf" srcId="{4FCAAD9D-F1C9-4067-9720-F6E9C556BBDC}" destId="{4EE0493D-7B5B-4387-B313-877CBA9CCD9D}" srcOrd="0" destOrd="0" presId="urn:microsoft.com/office/officeart/2005/8/layout/process2"/>
    <dgm:cxn modelId="{88F54079-95C3-4031-BC44-217B4ED28940}" type="presParOf" srcId="{0B32F5D1-4373-4391-95E6-A26413C3600E}" destId="{7F93095E-571E-4CC1-B560-F507F001B275}" srcOrd="2" destOrd="0" presId="urn:microsoft.com/office/officeart/2005/8/layout/process2"/>
    <dgm:cxn modelId="{70E44D31-F78A-4BB9-AFC3-4A3A44E9A090}" type="presParOf" srcId="{0B32F5D1-4373-4391-95E6-A26413C3600E}" destId="{6FC5DACD-04EB-42B7-BE26-F148F2541A9C}" srcOrd="3" destOrd="0" presId="urn:microsoft.com/office/officeart/2005/8/layout/process2"/>
    <dgm:cxn modelId="{E066AC2F-E70F-400D-B059-35F3589C31FE}" type="presParOf" srcId="{6FC5DACD-04EB-42B7-BE26-F148F2541A9C}" destId="{DAFF6CE1-4117-4591-813B-44BB207B524C}" srcOrd="0" destOrd="0" presId="urn:microsoft.com/office/officeart/2005/8/layout/process2"/>
    <dgm:cxn modelId="{D9F3411B-6645-4BAB-8737-469A56511109}" type="presParOf" srcId="{0B32F5D1-4373-4391-95E6-A26413C3600E}" destId="{168A9D38-0555-4495-B7C5-9A4A9F3BAC44}" srcOrd="4" destOrd="0" presId="urn:microsoft.com/office/officeart/2005/8/layout/process2"/>
    <dgm:cxn modelId="{FA04415C-BECB-4AB9-8072-9A6EBDAB1473}" type="presParOf" srcId="{0B32F5D1-4373-4391-95E6-A26413C3600E}" destId="{5EFF87B7-2CE2-4C2E-B1B5-793B530E1A78}" srcOrd="5" destOrd="0" presId="urn:microsoft.com/office/officeart/2005/8/layout/process2"/>
    <dgm:cxn modelId="{743DD4D1-22B9-41E0-A249-9782D973F808}" type="presParOf" srcId="{5EFF87B7-2CE2-4C2E-B1B5-793B530E1A78}" destId="{87C1D702-214B-4289-AB75-15A78AF2ADB4}" srcOrd="0" destOrd="0" presId="urn:microsoft.com/office/officeart/2005/8/layout/process2"/>
    <dgm:cxn modelId="{3764237C-465B-4862-8555-BE5AF64812C6}" type="presParOf" srcId="{0B32F5D1-4373-4391-95E6-A26413C3600E}" destId="{0FF333BD-9701-47AE-855A-D46842F5F230}" srcOrd="6" destOrd="0" presId="urn:microsoft.com/office/officeart/2005/8/layout/process2"/>
    <dgm:cxn modelId="{EF4A843B-4ED5-4FFD-85C6-103FCA210086}" type="presParOf" srcId="{0B32F5D1-4373-4391-95E6-A26413C3600E}" destId="{3B0BFDA0-4A62-47DC-97DC-C34637BDC4D0}" srcOrd="7" destOrd="0" presId="urn:microsoft.com/office/officeart/2005/8/layout/process2"/>
    <dgm:cxn modelId="{2376FC99-2CAE-4EC5-8FBE-57AC6793A208}" type="presParOf" srcId="{3B0BFDA0-4A62-47DC-97DC-C34637BDC4D0}" destId="{B2E29A2D-F186-41A1-883E-D5784365E8A3}" srcOrd="0" destOrd="0" presId="urn:microsoft.com/office/officeart/2005/8/layout/process2"/>
    <dgm:cxn modelId="{DF1F547F-10F7-49B6-A57F-D99987342D26}" type="presParOf" srcId="{0B32F5D1-4373-4391-95E6-A26413C3600E}" destId="{47D6B88C-895C-4DF8-8B9C-886FC60F4456}" srcOrd="8" destOrd="0" presId="urn:microsoft.com/office/officeart/2005/8/layout/process2"/>
    <dgm:cxn modelId="{E81101D4-44B4-4A32-8969-FC13BEC92313}" type="presParOf" srcId="{0B32F5D1-4373-4391-95E6-A26413C3600E}" destId="{9C98BDEB-7583-4C56-93AA-89C821548E41}" srcOrd="9" destOrd="0" presId="urn:microsoft.com/office/officeart/2005/8/layout/process2"/>
    <dgm:cxn modelId="{BE596F1D-9484-4458-A497-9BBF9F8A6488}" type="presParOf" srcId="{9C98BDEB-7583-4C56-93AA-89C821548E41}" destId="{0DFADC4B-BE79-48D3-9E5E-2B47EC235222}" srcOrd="0" destOrd="0" presId="urn:microsoft.com/office/officeart/2005/8/layout/process2"/>
    <dgm:cxn modelId="{2BD07A25-D3CB-46D7-ADDD-51003A884978}" type="presParOf" srcId="{0B32F5D1-4373-4391-95E6-A26413C3600E}" destId="{3A8EF2F3-332E-4403-93AA-0C3FDE60560C}" srcOrd="10" destOrd="0" presId="urn:microsoft.com/office/officeart/2005/8/layout/process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6DCC3-8CEB-4BB1-AB9C-B565B5C31896}">
      <dsp:nvSpPr>
        <dsp:cNvPr id="0" name=""/>
        <dsp:cNvSpPr/>
      </dsp:nvSpPr>
      <dsp:spPr bwMode="white">
        <a:xfrm>
          <a:off x="89448" y="2031"/>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采集现场地质构造有关资料</a:t>
          </a:r>
        </a:p>
      </dsp:txBody>
      <dsp:txXfrm>
        <a:off x="107074" y="19657"/>
        <a:ext cx="2278860" cy="566548"/>
      </dsp:txXfrm>
    </dsp:sp>
    <dsp:sp modelId="{4FCAAD9D-F1C9-4067-9720-F6E9C556BBDC}">
      <dsp:nvSpPr>
        <dsp:cNvPr id="0" name=""/>
        <dsp:cNvSpPr/>
      </dsp:nvSpPr>
      <dsp:spPr bwMode="white">
        <a:xfrm rot="5400000">
          <a:off x="1133667" y="618876"/>
          <a:ext cx="225675" cy="270810"/>
        </a:xfrm>
        <a:prstGeom prst="rightArrow">
          <a:avLst>
            <a:gd name="adj1" fmla="val 60000"/>
            <a:gd name="adj2" fmla="val 50000"/>
          </a:avLst>
        </a:prstGeom>
        <a:solidFill>
          <a:srgbClr val="FFFFFF"/>
        </a:solidFill>
        <a:ln>
          <a:solidFill>
            <a:srgbClr val="000000"/>
          </a:solid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5262" y="641443"/>
        <a:ext cx="162486" cy="157973"/>
      </dsp:txXfrm>
    </dsp:sp>
    <dsp:sp modelId="{7F93095E-571E-4CC1-B560-F507F001B275}">
      <dsp:nvSpPr>
        <dsp:cNvPr id="0" name=""/>
        <dsp:cNvSpPr/>
      </dsp:nvSpPr>
      <dsp:spPr bwMode="white">
        <a:xfrm>
          <a:off x="89448" y="904732"/>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运用直流电法</a:t>
          </a:r>
          <a:r>
            <a:rPr lang="zh-CN" altLang="en-US" sz="1000" kern="1200">
              <a:solidFill>
                <a:sysClr val="windowText" lastClr="000000"/>
              </a:solidFill>
            </a:rPr>
            <a:t>法</a:t>
          </a:r>
          <a:r>
            <a:rPr lang="zh-CN" sz="1000" kern="1200">
              <a:solidFill>
                <a:sysClr val="windowText" lastClr="000000"/>
              </a:solidFill>
            </a:rPr>
            <a:t>对底板岩层进探测</a:t>
          </a:r>
          <a:endParaRPr lang="zh-CN" altLang="en-US" sz="1000" kern="1200">
            <a:solidFill>
              <a:sysClr val="windowText" lastClr="000000"/>
            </a:solidFill>
          </a:endParaRPr>
        </a:p>
      </dsp:txBody>
      <dsp:txXfrm>
        <a:off x="107074" y="922358"/>
        <a:ext cx="2278860" cy="566548"/>
      </dsp:txXfrm>
    </dsp:sp>
    <dsp:sp modelId="{6FC5DACD-04EB-42B7-BE26-F148F2541A9C}">
      <dsp:nvSpPr>
        <dsp:cNvPr id="0" name=""/>
        <dsp:cNvSpPr/>
      </dsp:nvSpPr>
      <dsp:spPr bwMode="white">
        <a:xfrm rot="5400000">
          <a:off x="1133667" y="1521578"/>
          <a:ext cx="225675" cy="270810"/>
        </a:xfrm>
        <a:prstGeom prst="rightArrow">
          <a:avLst>
            <a:gd name="adj1" fmla="val 60000"/>
            <a:gd name="adj2" fmla="val 50000"/>
          </a:avLst>
        </a:prstGeom>
        <a:solidFill>
          <a:srgbClr val="FFFFFF"/>
        </a:solidFill>
        <a:ln>
          <a:solidFill>
            <a:srgbClr val="000000"/>
          </a:solid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5262" y="1544145"/>
        <a:ext cx="162486" cy="157973"/>
      </dsp:txXfrm>
    </dsp:sp>
    <dsp:sp modelId="{168A9D38-0555-4495-B7C5-9A4A9F3BAC44}">
      <dsp:nvSpPr>
        <dsp:cNvPr id="0" name=""/>
        <dsp:cNvSpPr/>
      </dsp:nvSpPr>
      <dsp:spPr bwMode="white">
        <a:xfrm>
          <a:off x="89448" y="1807433"/>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将探测数据用相关软件进行</a:t>
          </a:r>
          <a:r>
            <a:rPr lang="zh-CN" altLang="en-US" sz="1000" kern="1200">
              <a:solidFill>
                <a:sysClr val="windowText" lastClr="000000"/>
              </a:solidFill>
            </a:rPr>
            <a:t>预</a:t>
          </a:r>
          <a:r>
            <a:rPr lang="zh-CN" sz="1000" kern="1200">
              <a:solidFill>
                <a:sysClr val="windowText" lastClr="000000"/>
              </a:solidFill>
            </a:rPr>
            <a:t>处理</a:t>
          </a:r>
          <a:r>
            <a:rPr lang="zh-CN" altLang="en-US" sz="1000" kern="1200">
              <a:solidFill>
                <a:sysClr val="windowText" lastClr="000000"/>
              </a:solidFill>
            </a:rPr>
            <a:t>，剔除异常值以及其他干扰因素</a:t>
          </a:r>
        </a:p>
      </dsp:txBody>
      <dsp:txXfrm>
        <a:off x="107074" y="1825059"/>
        <a:ext cx="2278860" cy="566548"/>
      </dsp:txXfrm>
    </dsp:sp>
    <dsp:sp modelId="{5EFF87B7-2CE2-4C2E-B1B5-793B530E1A78}">
      <dsp:nvSpPr>
        <dsp:cNvPr id="0" name=""/>
        <dsp:cNvSpPr/>
      </dsp:nvSpPr>
      <dsp:spPr bwMode="white">
        <a:xfrm rot="5400000">
          <a:off x="1133667" y="2424279"/>
          <a:ext cx="225675" cy="270810"/>
        </a:xfrm>
        <a:prstGeom prst="rightArrow">
          <a:avLst>
            <a:gd name="adj1" fmla="val 60000"/>
            <a:gd name="adj2" fmla="val 50000"/>
          </a:avLst>
        </a:prstGeom>
        <a:solidFill>
          <a:srgbClr val="FFFFFF"/>
        </a:solidFill>
        <a:ln>
          <a:solidFill>
            <a:srgbClr val="000000"/>
          </a:solid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5262" y="2446846"/>
        <a:ext cx="162486" cy="157973"/>
      </dsp:txXfrm>
    </dsp:sp>
    <dsp:sp modelId="{0FF333BD-9701-47AE-855A-D46842F5F230}">
      <dsp:nvSpPr>
        <dsp:cNvPr id="0" name=""/>
        <dsp:cNvSpPr/>
      </dsp:nvSpPr>
      <dsp:spPr bwMode="white">
        <a:xfrm>
          <a:off x="89448" y="2710135"/>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提出底板岩层</a:t>
          </a:r>
          <a:r>
            <a:rPr lang="zh-CN" altLang="en-US" sz="1000" kern="1200">
              <a:solidFill>
                <a:sysClr val="windowText" lastClr="000000"/>
              </a:solidFill>
            </a:rPr>
            <a:t>电法变异系数</a:t>
          </a:r>
          <a:r>
            <a:rPr lang="zh-CN" sz="1000" kern="1200">
              <a:solidFill>
                <a:sysClr val="windowText" lastClr="000000"/>
              </a:solidFill>
            </a:rPr>
            <a:t>的数学模型Δ</a:t>
          </a:r>
          <a:r>
            <a:rPr lang="en-US" altLang="zh-CN" sz="1000" kern="1200">
              <a:solidFill>
                <a:sysClr val="windowText" lastClr="000000"/>
              </a:solidFill>
            </a:rPr>
            <a:t>V</a:t>
          </a:r>
          <a:endParaRPr lang="zh-CN" altLang="en-US" sz="1000" kern="1200">
            <a:solidFill>
              <a:sysClr val="windowText" lastClr="000000"/>
            </a:solidFill>
          </a:endParaRPr>
        </a:p>
      </dsp:txBody>
      <dsp:txXfrm>
        <a:off x="107074" y="2727761"/>
        <a:ext cx="2278860" cy="566548"/>
      </dsp:txXfrm>
    </dsp:sp>
    <dsp:sp modelId="{3B0BFDA0-4A62-47DC-97DC-C34637BDC4D0}">
      <dsp:nvSpPr>
        <dsp:cNvPr id="0" name=""/>
        <dsp:cNvSpPr/>
      </dsp:nvSpPr>
      <dsp:spPr bwMode="white">
        <a:xfrm rot="5400000">
          <a:off x="1133667" y="3326981"/>
          <a:ext cx="225675" cy="270810"/>
        </a:xfrm>
        <a:prstGeom prst="rightArrow">
          <a:avLst>
            <a:gd name="adj1" fmla="val 60000"/>
            <a:gd name="adj2" fmla="val 50000"/>
          </a:avLst>
        </a:prstGeom>
        <a:solidFill>
          <a:srgbClr val="FFFFFF"/>
        </a:solidFill>
        <a:ln>
          <a:solidFill>
            <a:srgbClr val="000000"/>
          </a:solid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5262" y="3349548"/>
        <a:ext cx="162486" cy="157973"/>
      </dsp:txXfrm>
    </dsp:sp>
    <dsp:sp modelId="{47D6B88C-895C-4DF8-8B9C-886FC60F4456}">
      <dsp:nvSpPr>
        <dsp:cNvPr id="0" name=""/>
        <dsp:cNvSpPr/>
      </dsp:nvSpPr>
      <dsp:spPr bwMode="white">
        <a:xfrm>
          <a:off x="89448" y="3612836"/>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在数学模型</a:t>
          </a:r>
          <a:r>
            <a:rPr lang="zh-CN" sz="1000" kern="1200">
              <a:solidFill>
                <a:sysClr val="windowText" lastClr="000000"/>
              </a:solidFill>
            </a:rPr>
            <a:t>Δ</a:t>
          </a:r>
          <a:r>
            <a:rPr lang="en-US" altLang="zh-CN" sz="1000" kern="1200">
              <a:solidFill>
                <a:sysClr val="windowText" lastClr="000000"/>
              </a:solidFill>
            </a:rPr>
            <a:t>V</a:t>
          </a:r>
          <a:r>
            <a:rPr lang="zh-CN" altLang="en-US" sz="1000" kern="1200">
              <a:solidFill>
                <a:sysClr val="windowText" lastClr="000000"/>
              </a:solidFill>
            </a:rPr>
            <a:t>的基础上根据岩层上下方不同深度赋予不同的权重值</a:t>
          </a:r>
        </a:p>
      </dsp:txBody>
      <dsp:txXfrm>
        <a:off x="107074" y="3630462"/>
        <a:ext cx="2278860" cy="566548"/>
      </dsp:txXfrm>
    </dsp:sp>
    <dsp:sp modelId="{9C98BDEB-7583-4C56-93AA-89C821548E41}">
      <dsp:nvSpPr>
        <dsp:cNvPr id="0" name=""/>
        <dsp:cNvSpPr/>
      </dsp:nvSpPr>
      <dsp:spPr bwMode="white">
        <a:xfrm rot="5400000">
          <a:off x="1133667" y="4229682"/>
          <a:ext cx="225675" cy="270810"/>
        </a:xfrm>
        <a:prstGeom prst="rightArrow">
          <a:avLst>
            <a:gd name="adj1" fmla="val 60000"/>
            <a:gd name="adj2" fmla="val 50000"/>
          </a:avLst>
        </a:prstGeom>
        <a:solidFill>
          <a:srgbClr val="FFFFFF"/>
        </a:solidFill>
        <a:ln>
          <a:solidFill>
            <a:srgbClr val="000000"/>
          </a:solid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5262" y="4252249"/>
        <a:ext cx="162486" cy="157973"/>
      </dsp:txXfrm>
    </dsp:sp>
    <dsp:sp modelId="{3A8EF2F3-332E-4403-93AA-0C3FDE60560C}">
      <dsp:nvSpPr>
        <dsp:cNvPr id="0" name=""/>
        <dsp:cNvSpPr/>
      </dsp:nvSpPr>
      <dsp:spPr bwMode="white">
        <a:xfrm>
          <a:off x="89448" y="4515538"/>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计算处理后</a:t>
          </a:r>
          <a:r>
            <a:rPr lang="zh-CN" altLang="en-US" sz="1000" kern="1200">
              <a:solidFill>
                <a:sysClr val="windowText" lastClr="000000"/>
              </a:solidFill>
            </a:rPr>
            <a:t>得到区域底板岩层电性</a:t>
          </a:r>
          <a:r>
            <a:rPr lang="en-US" altLang="zh-CN" sz="1000" kern="1200">
              <a:solidFill>
                <a:sysClr val="windowText" lastClr="000000"/>
              </a:solidFill>
            </a:rPr>
            <a:t>D</a:t>
          </a:r>
          <a:r>
            <a:rPr lang="zh-CN" sz="1000" kern="1200">
              <a:solidFill>
                <a:sysClr val="windowText" lastClr="000000"/>
              </a:solidFill>
            </a:rPr>
            <a:t>，</a:t>
          </a:r>
          <a:r>
            <a:rPr lang="zh-CN" altLang="en-US" sz="1000" kern="1200">
              <a:solidFill>
                <a:sysClr val="windowText" lastClr="000000"/>
              </a:solidFill>
            </a:rPr>
            <a:t>将此数据与其它指标数据代入到</a:t>
          </a:r>
          <a:r>
            <a:rPr lang="en-US" altLang="zh-CN" sz="1000" kern="1200">
              <a:solidFill>
                <a:sysClr val="windowText" lastClr="000000"/>
              </a:solidFill>
            </a:rPr>
            <a:t>Logistic</a:t>
          </a:r>
          <a:r>
            <a:rPr lang="zh-CN" altLang="en-US" sz="1000" kern="1200">
              <a:solidFill>
                <a:sysClr val="windowText" lastClr="000000"/>
              </a:solidFill>
            </a:rPr>
            <a:t>回归模型中，综合判断岩层稳定性情况</a:t>
          </a:r>
        </a:p>
      </dsp:txBody>
      <dsp:txXfrm>
        <a:off x="107074" y="4533164"/>
        <a:ext cx="2278860" cy="5665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6DCC3-8CEB-4BB1-AB9C-B565B5C31896}">
      <dsp:nvSpPr>
        <dsp:cNvPr id="0" name=""/>
        <dsp:cNvSpPr/>
      </dsp:nvSpPr>
      <dsp:spPr bwMode="white">
        <a:xfrm>
          <a:off x="89448" y="2031"/>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采集现场地质构造有关资料</a:t>
          </a:r>
        </a:p>
      </dsp:txBody>
      <dsp:txXfrm>
        <a:off x="107074" y="19657"/>
        <a:ext cx="2278860" cy="566548"/>
      </dsp:txXfrm>
    </dsp:sp>
    <dsp:sp modelId="{4FCAAD9D-F1C9-4067-9720-F6E9C556BBDC}">
      <dsp:nvSpPr>
        <dsp:cNvPr id="0" name=""/>
        <dsp:cNvSpPr/>
      </dsp:nvSpPr>
      <dsp:spPr bwMode="white">
        <a:xfrm rot="5400000">
          <a:off x="1133667" y="618876"/>
          <a:ext cx="225675" cy="270810"/>
        </a:xfrm>
        <a:prstGeom prst="rightArrow">
          <a:avLst>
            <a:gd name="adj1" fmla="val 60000"/>
            <a:gd name="adj2" fmla="val 50000"/>
          </a:avLst>
        </a:prstGeom>
        <a:solidFill>
          <a:srgbClr val="FFFFFF"/>
        </a:solidFill>
        <a:ln>
          <a:solidFill>
            <a:srgbClr val="000000"/>
          </a:solid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5262" y="641443"/>
        <a:ext cx="162486" cy="157973"/>
      </dsp:txXfrm>
    </dsp:sp>
    <dsp:sp modelId="{7F93095E-571E-4CC1-B560-F507F001B275}">
      <dsp:nvSpPr>
        <dsp:cNvPr id="0" name=""/>
        <dsp:cNvSpPr/>
      </dsp:nvSpPr>
      <dsp:spPr bwMode="white">
        <a:xfrm>
          <a:off x="89448" y="904732"/>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运用直流电法</a:t>
          </a:r>
          <a:r>
            <a:rPr lang="zh-CN" altLang="en-US" sz="1000" kern="1200">
              <a:solidFill>
                <a:sysClr val="windowText" lastClr="000000"/>
              </a:solidFill>
            </a:rPr>
            <a:t>法</a:t>
          </a:r>
          <a:r>
            <a:rPr lang="zh-CN" sz="1000" kern="1200">
              <a:solidFill>
                <a:sysClr val="windowText" lastClr="000000"/>
              </a:solidFill>
            </a:rPr>
            <a:t>对底板岩层进探测</a:t>
          </a:r>
          <a:endParaRPr lang="zh-CN" altLang="en-US" sz="1000" kern="1200">
            <a:solidFill>
              <a:sysClr val="windowText" lastClr="000000"/>
            </a:solidFill>
          </a:endParaRPr>
        </a:p>
      </dsp:txBody>
      <dsp:txXfrm>
        <a:off x="107074" y="922358"/>
        <a:ext cx="2278860" cy="566548"/>
      </dsp:txXfrm>
    </dsp:sp>
    <dsp:sp modelId="{6FC5DACD-04EB-42B7-BE26-F148F2541A9C}">
      <dsp:nvSpPr>
        <dsp:cNvPr id="0" name=""/>
        <dsp:cNvSpPr/>
      </dsp:nvSpPr>
      <dsp:spPr bwMode="white">
        <a:xfrm rot="5400000">
          <a:off x="1133667" y="1521578"/>
          <a:ext cx="225675" cy="270810"/>
        </a:xfrm>
        <a:prstGeom prst="rightArrow">
          <a:avLst>
            <a:gd name="adj1" fmla="val 60000"/>
            <a:gd name="adj2" fmla="val 50000"/>
          </a:avLst>
        </a:prstGeom>
        <a:solidFill>
          <a:srgbClr val="FFFFFF"/>
        </a:solidFill>
        <a:ln>
          <a:solidFill>
            <a:srgbClr val="000000"/>
          </a:solid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5262" y="1544145"/>
        <a:ext cx="162486" cy="157973"/>
      </dsp:txXfrm>
    </dsp:sp>
    <dsp:sp modelId="{168A9D38-0555-4495-B7C5-9A4A9F3BAC44}">
      <dsp:nvSpPr>
        <dsp:cNvPr id="0" name=""/>
        <dsp:cNvSpPr/>
      </dsp:nvSpPr>
      <dsp:spPr bwMode="white">
        <a:xfrm>
          <a:off x="89448" y="1807433"/>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将探测数据用相关软件进行</a:t>
          </a:r>
          <a:r>
            <a:rPr lang="zh-CN" altLang="en-US" sz="1000" kern="1200">
              <a:solidFill>
                <a:sysClr val="windowText" lastClr="000000"/>
              </a:solidFill>
            </a:rPr>
            <a:t>预</a:t>
          </a:r>
          <a:r>
            <a:rPr lang="zh-CN" sz="1000" kern="1200">
              <a:solidFill>
                <a:sysClr val="windowText" lastClr="000000"/>
              </a:solidFill>
            </a:rPr>
            <a:t>处理</a:t>
          </a:r>
          <a:r>
            <a:rPr lang="zh-CN" altLang="en-US" sz="1000" kern="1200">
              <a:solidFill>
                <a:sysClr val="windowText" lastClr="000000"/>
              </a:solidFill>
            </a:rPr>
            <a:t>，剔除异常值以及其他干扰因素</a:t>
          </a:r>
        </a:p>
      </dsp:txBody>
      <dsp:txXfrm>
        <a:off x="107074" y="1825059"/>
        <a:ext cx="2278860" cy="566548"/>
      </dsp:txXfrm>
    </dsp:sp>
    <dsp:sp modelId="{5EFF87B7-2CE2-4C2E-B1B5-793B530E1A78}">
      <dsp:nvSpPr>
        <dsp:cNvPr id="0" name=""/>
        <dsp:cNvSpPr/>
      </dsp:nvSpPr>
      <dsp:spPr bwMode="white">
        <a:xfrm rot="5400000">
          <a:off x="1133667" y="2424279"/>
          <a:ext cx="225675" cy="270810"/>
        </a:xfrm>
        <a:prstGeom prst="rightArrow">
          <a:avLst>
            <a:gd name="adj1" fmla="val 60000"/>
            <a:gd name="adj2" fmla="val 50000"/>
          </a:avLst>
        </a:prstGeom>
        <a:solidFill>
          <a:srgbClr val="FFFFFF"/>
        </a:solidFill>
        <a:ln>
          <a:solidFill>
            <a:srgbClr val="000000"/>
          </a:solid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5262" y="2446846"/>
        <a:ext cx="162486" cy="157973"/>
      </dsp:txXfrm>
    </dsp:sp>
    <dsp:sp modelId="{0FF333BD-9701-47AE-855A-D46842F5F230}">
      <dsp:nvSpPr>
        <dsp:cNvPr id="0" name=""/>
        <dsp:cNvSpPr/>
      </dsp:nvSpPr>
      <dsp:spPr bwMode="white">
        <a:xfrm>
          <a:off x="89448" y="2710135"/>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提出底板岩层</a:t>
          </a:r>
          <a:r>
            <a:rPr lang="zh-CN" altLang="en-US" sz="1000" kern="1200">
              <a:solidFill>
                <a:sysClr val="windowText" lastClr="000000"/>
              </a:solidFill>
            </a:rPr>
            <a:t>电法变异系数</a:t>
          </a:r>
          <a:r>
            <a:rPr lang="zh-CN" sz="1000" kern="1200">
              <a:solidFill>
                <a:sysClr val="windowText" lastClr="000000"/>
              </a:solidFill>
            </a:rPr>
            <a:t>的数学模型Δ</a:t>
          </a:r>
          <a:r>
            <a:rPr lang="en-US" altLang="zh-CN" sz="1000" kern="1200">
              <a:solidFill>
                <a:sysClr val="windowText" lastClr="000000"/>
              </a:solidFill>
            </a:rPr>
            <a:t>V</a:t>
          </a:r>
          <a:endParaRPr lang="zh-CN" altLang="en-US" sz="1000" kern="1200">
            <a:solidFill>
              <a:sysClr val="windowText" lastClr="000000"/>
            </a:solidFill>
          </a:endParaRPr>
        </a:p>
      </dsp:txBody>
      <dsp:txXfrm>
        <a:off x="107074" y="2727761"/>
        <a:ext cx="2278860" cy="566548"/>
      </dsp:txXfrm>
    </dsp:sp>
    <dsp:sp modelId="{3B0BFDA0-4A62-47DC-97DC-C34637BDC4D0}">
      <dsp:nvSpPr>
        <dsp:cNvPr id="0" name=""/>
        <dsp:cNvSpPr/>
      </dsp:nvSpPr>
      <dsp:spPr bwMode="white">
        <a:xfrm rot="5400000">
          <a:off x="1133667" y="3326981"/>
          <a:ext cx="225675" cy="270810"/>
        </a:xfrm>
        <a:prstGeom prst="rightArrow">
          <a:avLst>
            <a:gd name="adj1" fmla="val 60000"/>
            <a:gd name="adj2" fmla="val 50000"/>
          </a:avLst>
        </a:prstGeom>
        <a:solidFill>
          <a:srgbClr val="FFFFFF"/>
        </a:solidFill>
        <a:ln>
          <a:solidFill>
            <a:srgbClr val="000000"/>
          </a:solid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5262" y="3349548"/>
        <a:ext cx="162486" cy="157973"/>
      </dsp:txXfrm>
    </dsp:sp>
    <dsp:sp modelId="{47D6B88C-895C-4DF8-8B9C-886FC60F4456}">
      <dsp:nvSpPr>
        <dsp:cNvPr id="0" name=""/>
        <dsp:cNvSpPr/>
      </dsp:nvSpPr>
      <dsp:spPr bwMode="white">
        <a:xfrm>
          <a:off x="89448" y="3612836"/>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在数学模型</a:t>
          </a:r>
          <a:r>
            <a:rPr lang="zh-CN" sz="1000" kern="1200">
              <a:solidFill>
                <a:sysClr val="windowText" lastClr="000000"/>
              </a:solidFill>
            </a:rPr>
            <a:t>Δ</a:t>
          </a:r>
          <a:r>
            <a:rPr lang="en-US" altLang="zh-CN" sz="1000" kern="1200">
              <a:solidFill>
                <a:sysClr val="windowText" lastClr="000000"/>
              </a:solidFill>
            </a:rPr>
            <a:t>V</a:t>
          </a:r>
          <a:r>
            <a:rPr lang="zh-CN" altLang="en-US" sz="1000" kern="1200">
              <a:solidFill>
                <a:sysClr val="windowText" lastClr="000000"/>
              </a:solidFill>
            </a:rPr>
            <a:t>的基础上根据岩层上下方不同深度赋予不同的权重值</a:t>
          </a:r>
        </a:p>
      </dsp:txBody>
      <dsp:txXfrm>
        <a:off x="107074" y="3630462"/>
        <a:ext cx="2278860" cy="566548"/>
      </dsp:txXfrm>
    </dsp:sp>
    <dsp:sp modelId="{9C98BDEB-7583-4C56-93AA-89C821548E41}">
      <dsp:nvSpPr>
        <dsp:cNvPr id="0" name=""/>
        <dsp:cNvSpPr/>
      </dsp:nvSpPr>
      <dsp:spPr bwMode="white">
        <a:xfrm rot="5400000">
          <a:off x="1133667" y="4229682"/>
          <a:ext cx="225675" cy="270810"/>
        </a:xfrm>
        <a:prstGeom prst="rightArrow">
          <a:avLst>
            <a:gd name="adj1" fmla="val 60000"/>
            <a:gd name="adj2" fmla="val 50000"/>
          </a:avLst>
        </a:prstGeom>
        <a:solidFill>
          <a:srgbClr val="FFFFFF"/>
        </a:solidFill>
        <a:ln>
          <a:solidFill>
            <a:srgbClr val="000000"/>
          </a:solidFill>
        </a:ln>
        <a:effectLst/>
      </dsp:spPr>
      <dsp:style>
        <a:lnRef idx="0">
          <a:scrgbClr r="0" g="0" b="0"/>
        </a:lnRef>
        <a:fillRef idx="1">
          <a:scrgbClr r="0" g="0" b="0"/>
        </a:fillRef>
        <a:effectRef idx="0">
          <a:scrgbClr r="0" g="0" b="0"/>
        </a:effectRef>
        <a:fontRef idx="minor">
          <a:srgbClr val="FFFFFF"/>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165262" y="4252249"/>
        <a:ext cx="162486" cy="157973"/>
      </dsp:txXfrm>
    </dsp:sp>
    <dsp:sp modelId="{3A8EF2F3-332E-4403-93AA-0C3FDE60560C}">
      <dsp:nvSpPr>
        <dsp:cNvPr id="0" name=""/>
        <dsp:cNvSpPr/>
      </dsp:nvSpPr>
      <dsp:spPr bwMode="white">
        <a:xfrm>
          <a:off x="89448" y="4515538"/>
          <a:ext cx="2314112" cy="601800"/>
        </a:xfrm>
        <a:prstGeom prst="roundRect">
          <a:avLst>
            <a:gd name="adj" fmla="val 10000"/>
          </a:avLst>
        </a:prstGeom>
        <a:solidFill>
          <a:srgbClr val="FFFFFF"/>
        </a:solidFill>
        <a:ln w="12700" cap="flat" cmpd="sng" algn="ctr">
          <a:solidFill>
            <a:srgbClr val="000000"/>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计算处理后</a:t>
          </a:r>
          <a:r>
            <a:rPr lang="zh-CN" altLang="en-US" sz="1000" kern="1200">
              <a:solidFill>
                <a:sysClr val="windowText" lastClr="000000"/>
              </a:solidFill>
            </a:rPr>
            <a:t>得到区域底板岩层电性</a:t>
          </a:r>
          <a:r>
            <a:rPr lang="en-US" altLang="zh-CN" sz="1000" kern="1200">
              <a:solidFill>
                <a:sysClr val="windowText" lastClr="000000"/>
              </a:solidFill>
            </a:rPr>
            <a:t>D</a:t>
          </a:r>
          <a:r>
            <a:rPr lang="zh-CN" sz="1000" kern="1200">
              <a:solidFill>
                <a:sysClr val="windowText" lastClr="000000"/>
              </a:solidFill>
            </a:rPr>
            <a:t>，</a:t>
          </a:r>
          <a:r>
            <a:rPr lang="zh-CN" altLang="en-US" sz="1000" kern="1200">
              <a:solidFill>
                <a:sysClr val="windowText" lastClr="000000"/>
              </a:solidFill>
            </a:rPr>
            <a:t>将此数据与其它指标数据代入到</a:t>
          </a:r>
          <a:r>
            <a:rPr lang="en-US" altLang="zh-CN" sz="1000" kern="1200">
              <a:solidFill>
                <a:sysClr val="windowText" lastClr="000000"/>
              </a:solidFill>
            </a:rPr>
            <a:t>Logistic</a:t>
          </a:r>
          <a:r>
            <a:rPr lang="zh-CN" altLang="en-US" sz="1000" kern="1200">
              <a:solidFill>
                <a:sysClr val="windowText" lastClr="000000"/>
              </a:solidFill>
            </a:rPr>
            <a:t>回归模型中，综合判断岩层稳定性情况</a:t>
          </a:r>
        </a:p>
      </dsp:txBody>
      <dsp:txXfrm>
        <a:off x="107074" y="4533164"/>
        <a:ext cx="2278860" cy="5665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冬冬</dc:creator>
  <cp:keywords/>
  <cp:lastModifiedBy>Kong Rui</cp:lastModifiedBy>
  <cp:revision>1</cp:revision>
  <dcterms:created xsi:type="dcterms:W3CDTF">2023-08-24T01:25:00Z</dcterms:created>
  <dcterms:modified xsi:type="dcterms:W3CDTF">2023-08-24T01:30:00Z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8B87116D9B3B4FB3BD854512721279E9</vt:lpwstr>
  </property>
</Properties>
</file>